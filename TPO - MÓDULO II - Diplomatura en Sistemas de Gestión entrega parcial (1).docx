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673AF" w:rsidP="7160A137" w:rsidRDefault="71D28DD9" w14:paraId="08D037F6" w14:textId="463B83CB">
      <w:pPr>
        <w:spacing w:line="240" w:lineRule="auto"/>
        <w:jc w:val="both"/>
        <w:rPr>
          <w:rFonts w:ascii="Arial" w:hAnsi="Arial" w:eastAsia="Arial" w:cs="Arial"/>
          <w:b/>
          <w:bCs/>
          <w:color w:val="000000" w:themeColor="text1"/>
        </w:rPr>
      </w:pPr>
      <w:r w:rsidRPr="7160A137">
        <w:rPr>
          <w:rFonts w:ascii="Arial" w:hAnsi="Arial" w:eastAsia="Arial" w:cs="Arial"/>
          <w:b/>
          <w:bCs/>
          <w:color w:val="000000" w:themeColor="text1"/>
        </w:rPr>
        <w:t>Trabajo Práctico Integrador – Diplomatura en Sistemas de Gestión Empresarial</w:t>
      </w:r>
    </w:p>
    <w:p w:rsidRPr="007673AF" w:rsidR="007673AF" w:rsidP="7160A137" w:rsidRDefault="0574673D" w14:paraId="1B609138" w14:textId="4EA89FA9">
      <w:pPr>
        <w:spacing w:line="240" w:lineRule="auto"/>
        <w:jc w:val="both"/>
        <w:rPr>
          <w:rFonts w:ascii="Arial" w:hAnsi="Arial" w:eastAsia="Arial" w:cs="Arial"/>
          <w:b/>
          <w:bCs/>
          <w:color w:val="000000" w:themeColor="text1"/>
        </w:rPr>
      </w:pPr>
      <w:r w:rsidRPr="7160A137">
        <w:rPr>
          <w:rFonts w:ascii="Arial" w:hAnsi="Arial" w:eastAsia="Arial" w:cs="Arial"/>
          <w:b/>
          <w:bCs/>
          <w:color w:val="000000" w:themeColor="text1"/>
        </w:rPr>
        <w:t xml:space="preserve">PARTE </w:t>
      </w:r>
      <w:r w:rsidRPr="00A7048C" w:rsidR="007673AF">
        <w:rPr>
          <w:rFonts w:cstheme="minorHAnsi"/>
          <w:noProof/>
          <w:lang w:eastAsia="es-AR"/>
        </w:rPr>
        <mc:AlternateContent>
          <mc:Choice Requires="wps">
            <w:drawing>
              <wp:anchor distT="45720" distB="45720" distL="114300" distR="114300" simplePos="0" relativeHeight="251658240" behindDoc="0" locked="0" layoutInCell="1" allowOverlap="1" wp14:anchorId="72814B67" wp14:editId="0AE675A2">
                <wp:simplePos x="0" y="0"/>
                <wp:positionH relativeFrom="margin">
                  <wp:align>right</wp:align>
                </wp:positionH>
                <wp:positionV relativeFrom="paragraph">
                  <wp:posOffset>429895</wp:posOffset>
                </wp:positionV>
                <wp:extent cx="5930900" cy="65786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57860"/>
                        </a:xfrm>
                        <a:prstGeom prst="rect">
                          <a:avLst/>
                        </a:prstGeom>
                        <a:solidFill>
                          <a:srgbClr val="FFFFFF"/>
                        </a:solidFill>
                        <a:ln w="9525">
                          <a:solidFill>
                            <a:srgbClr val="000000"/>
                          </a:solidFill>
                          <a:miter lim="800000"/>
                          <a:headEnd/>
                          <a:tailEnd/>
                        </a:ln>
                      </wps:spPr>
                      <wps:txbx>
                        <w:txbxContent>
                          <w:p w:rsidRPr="00A7048C" w:rsidR="00A7048C" w:rsidP="00D12317" w:rsidRDefault="00D12317" w14:paraId="785A3F98" w14:textId="09EFE542">
                            <w:pPr>
                              <w:jc w:val="center"/>
                              <w:rPr>
                                <w:rFonts w:cstheme="minorHAnsi"/>
                              </w:rPr>
                            </w:pPr>
                            <w:r>
                              <w:rPr>
                                <w:rFonts w:cstheme="minorHAnsi"/>
                              </w:rPr>
                              <w:t xml:space="preserve">En equipos de entre 4 a 5 personas deberán resolver el siguiente Trabajo Práctico Integrador cuyo principal objetivo </w:t>
                            </w:r>
                            <w:r w:rsidR="00A7048C">
                              <w:rPr>
                                <w:rFonts w:cstheme="minorHAnsi"/>
                              </w:rPr>
                              <w:t>es vincular conceptos, herramientas e instrumentos que alienten el análisis de factibilidad de la utilización del Sistema SAP dentro de las compañías.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72814B67">
                <v:stroke joinstyle="miter"/>
                <v:path gradientshapeok="t" o:connecttype="rect"/>
              </v:shapetype>
              <v:shape id="Text Box 2" style="position:absolute;left:0;text-align:left;margin-left:415.8pt;margin-top:33.85pt;width:467pt;height:51.8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0CEAIAAB8EAAAOAAAAZHJzL2Uyb0RvYy54bWysU9tu2zAMfR+wfxD0vtjJkjQ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">
                <v:textbox>
                  <w:txbxContent>
                    <w:p w:rsidRPr="00A7048C" w:rsidR="00A7048C" w:rsidP="00D12317" w:rsidRDefault="00D12317" w14:paraId="785A3F98" w14:textId="09EFE542">
                      <w:pPr>
                        <w:jc w:val="center"/>
                        <w:rPr>
                          <w:rFonts w:cstheme="minorHAnsi"/>
                        </w:rPr>
                      </w:pPr>
                      <w:r>
                        <w:rPr>
                          <w:rFonts w:cstheme="minorHAnsi"/>
                        </w:rPr>
                        <w:t xml:space="preserve">En equipos de entre 4 a 5 personas deberán resolver el siguiente Trabajo Práctico Integrador cuyo principal objetivo </w:t>
                      </w:r>
                      <w:r w:rsidR="00A7048C">
                        <w:rPr>
                          <w:rFonts w:cstheme="minorHAnsi"/>
                        </w:rPr>
                        <w:t>es vincular conceptos, herramientas e instrumentos que alienten el análisis de factibilidad de la utilización del Sistema SAP dentro de las compañías.</w:t>
                      </w:r>
                    </w:p>
                  </w:txbxContent>
                </v:textbox>
                <w10:wrap type="square" anchorx="margin"/>
              </v:shape>
            </w:pict>
          </mc:Fallback>
        </mc:AlternateContent>
      </w:r>
      <w:r w:rsidRPr="7160A137" w:rsidR="1DBF3DE4">
        <w:rPr>
          <w:rFonts w:ascii="Arial" w:hAnsi="Arial" w:eastAsia="Arial" w:cs="Arial"/>
          <w:b/>
          <w:bCs/>
          <w:color w:val="000000" w:themeColor="text1"/>
        </w:rPr>
        <w:t>2</w:t>
      </w:r>
    </w:p>
    <w:p w:rsidRPr="00B25AE3" w:rsidR="006E6110" w:rsidP="7160A137" w:rsidRDefault="00D12317" w14:paraId="1463B329" w14:textId="48A2DE9A">
      <w:pPr>
        <w:pStyle w:val="Heading1"/>
        <w:keepNext w:val="0"/>
        <w:keepLines w:val="0"/>
        <w:spacing w:line="240" w:lineRule="auto"/>
        <w:jc w:val="both"/>
        <w:rPr>
          <w:rFonts w:ascii="Arial" w:hAnsi="Arial" w:eastAsia="Arial" w:cs="Arial"/>
          <w:b/>
          <w:bCs/>
          <w:color w:val="000000" w:themeColor="text1"/>
          <w:sz w:val="22"/>
          <w:szCs w:val="22"/>
        </w:rPr>
      </w:pPr>
      <w:r>
        <w:br/>
      </w:r>
      <w:r w:rsidRPr="7160A137" w:rsidR="3A069172">
        <w:rPr>
          <w:rFonts w:ascii="Arial" w:hAnsi="Arial" w:eastAsia="Arial" w:cs="Arial"/>
          <w:b/>
          <w:bCs/>
          <w:color w:val="000000" w:themeColor="text1"/>
          <w:sz w:val="22"/>
          <w:szCs w:val="22"/>
        </w:rPr>
        <w:t xml:space="preserve">Consignas </w:t>
      </w:r>
    </w:p>
    <w:p w:rsidRPr="00B25AE3" w:rsidR="00B25AE3" w:rsidP="7160A137" w:rsidRDefault="00B25AE3" w14:paraId="1479DFBF" w14:textId="77777777">
      <w:pPr>
        <w:spacing w:line="240" w:lineRule="auto"/>
        <w:jc w:val="both"/>
        <w:rPr>
          <w:rFonts w:ascii="Arial" w:hAnsi="Arial" w:eastAsia="Arial" w:cs="Arial"/>
          <w:color w:val="000000" w:themeColor="text1"/>
        </w:rPr>
      </w:pPr>
    </w:p>
    <w:p w:rsidRPr="00320847" w:rsidR="00B25AE3" w:rsidP="7160A137" w:rsidRDefault="0E98B67F" w14:paraId="34E1CB5D" w14:textId="5025C468">
      <w:pPr>
        <w:pStyle w:val="Heading2"/>
        <w:keepNext w:val="0"/>
        <w:keepLines w:val="0"/>
        <w:spacing w:line="240" w:lineRule="auto"/>
        <w:ind w:left="720" w:hanging="360"/>
        <w:jc w:val="both"/>
        <w:rPr>
          <w:rFonts w:ascii="Arial" w:hAnsi="Arial" w:eastAsia="Arial" w:cs="Arial"/>
          <w:b/>
          <w:bCs/>
          <w:color w:val="000000" w:themeColor="text1"/>
          <w:sz w:val="22"/>
          <w:szCs w:val="22"/>
          <w:highlight w:val="lightGray"/>
        </w:rPr>
      </w:pPr>
      <w:r w:rsidRPr="7160A137">
        <w:rPr>
          <w:rFonts w:ascii="Arial" w:hAnsi="Arial" w:eastAsia="Arial" w:cs="Arial"/>
          <w:b/>
          <w:bCs/>
          <w:color w:val="000000" w:themeColor="text1"/>
          <w:sz w:val="22"/>
          <w:szCs w:val="22"/>
          <w:highlight w:val="lightGray"/>
        </w:rPr>
        <w:t>1.</w:t>
      </w:r>
      <w:r w:rsidRPr="7160A137">
        <w:rPr>
          <w:rFonts w:ascii="Arial" w:hAnsi="Arial" w:eastAsia="Arial" w:cs="Arial"/>
          <w:color w:val="000000" w:themeColor="text1"/>
          <w:sz w:val="22"/>
          <w:szCs w:val="22"/>
          <w:highlight w:val="lightGray"/>
        </w:rPr>
        <w:t xml:space="preserve">    </w:t>
      </w:r>
      <w:r w:rsidRPr="7160A137" w:rsidR="6D0A9ABE">
        <w:rPr>
          <w:rFonts w:ascii="Arial" w:hAnsi="Arial" w:eastAsia="Arial" w:cs="Arial"/>
          <w:b/>
          <w:bCs/>
          <w:color w:val="000000" w:themeColor="text1"/>
          <w:sz w:val="22"/>
          <w:szCs w:val="22"/>
          <w:highlight w:val="lightGray"/>
        </w:rPr>
        <w:t>Introducción</w:t>
      </w:r>
    </w:p>
    <w:p w:rsidRPr="00320847" w:rsidR="0042258A" w:rsidP="7160A137" w:rsidRDefault="03CE09D8" w14:paraId="18A1F8F4" w14:textId="5AAB577F">
      <w:pPr>
        <w:spacing w:line="240" w:lineRule="auto"/>
        <w:jc w:val="both"/>
        <w:rPr>
          <w:rFonts w:ascii="Arial" w:hAnsi="Arial" w:eastAsia="Arial" w:cs="Arial"/>
          <w:color w:val="000000" w:themeColor="text1"/>
          <w:highlight w:val="lightGray"/>
          <w:lang w:val="es"/>
        </w:rPr>
      </w:pPr>
      <w:r w:rsidRPr="7160A137">
        <w:rPr>
          <w:rFonts w:ascii="Arial" w:hAnsi="Arial" w:eastAsia="Arial" w:cs="Arial"/>
          <w:color w:val="000000" w:themeColor="text1"/>
          <w:highlight w:val="lightGray"/>
          <w:lang w:val="es"/>
        </w:rPr>
        <w:t>Gracias al éxito obtenido en el Proyecto de Implementación presentado durante Julio 2023, su cliente decide volverlo a contratar para implementar nuevos módulos relacionados con Gestión de Capital Humano (HCM), Gestión de Inventarios (WM), Planificación de la Producción (PP), Gestión de Activos Fijos (EAM) y Sistemas de Proyectos (PS).</w:t>
      </w:r>
    </w:p>
    <w:p w:rsidRPr="00320847" w:rsidR="00EB7DD9" w:rsidP="7160A137" w:rsidRDefault="03CE09D8" w14:paraId="5D602EC4" w14:textId="09BA1197">
      <w:pPr>
        <w:spacing w:line="240" w:lineRule="auto"/>
        <w:jc w:val="both"/>
        <w:rPr>
          <w:rFonts w:ascii="Arial" w:hAnsi="Arial" w:eastAsia="Arial" w:cs="Arial"/>
          <w:color w:val="000000" w:themeColor="text1"/>
          <w:highlight w:val="lightGray"/>
          <w:lang w:val="es-ES"/>
        </w:rPr>
      </w:pPr>
      <w:r w:rsidRPr="7160A137">
        <w:rPr>
          <w:rFonts w:ascii="Arial" w:hAnsi="Arial" w:eastAsia="Arial" w:cs="Arial"/>
          <w:color w:val="000000" w:themeColor="text1"/>
          <w:highlight w:val="lightGray"/>
          <w:lang w:val="es-ES"/>
        </w:rPr>
        <w:t>Al igual que en el Proyecto anterior, deberá realizar un relevamiento inicial para conocer el status de cada proceso de negocio de su cliente.</w:t>
      </w:r>
      <w:r w:rsidRPr="7160A137" w:rsidR="385CECF5">
        <w:rPr>
          <w:rFonts w:ascii="Arial" w:hAnsi="Arial" w:eastAsia="Arial" w:cs="Arial"/>
          <w:color w:val="000000" w:themeColor="text1"/>
          <w:highlight w:val="lightGray"/>
          <w:lang w:val="es-ES"/>
        </w:rPr>
        <w:t xml:space="preserve"> Para ello, </w:t>
      </w:r>
      <w:r w:rsidRPr="7160A137" w:rsidR="3D59D03E">
        <w:rPr>
          <w:rFonts w:ascii="Arial" w:hAnsi="Arial" w:eastAsia="Arial" w:cs="Arial"/>
          <w:color w:val="000000" w:themeColor="text1"/>
          <w:highlight w:val="lightGray"/>
          <w:lang w:val="es-ES"/>
        </w:rPr>
        <w:t>deberá:</w:t>
      </w:r>
      <w:r w:rsidRPr="7160A137" w:rsidR="5FCC3003">
        <w:rPr>
          <w:rFonts w:ascii="Arial" w:hAnsi="Arial" w:eastAsia="Arial" w:cs="Arial"/>
          <w:color w:val="000000" w:themeColor="text1"/>
          <w:lang w:val="es-ES"/>
        </w:rPr>
        <w:t xml:space="preserve"> </w:t>
      </w:r>
    </w:p>
    <w:p w:rsidRPr="00320847" w:rsidR="0042258A" w:rsidP="7160A137" w:rsidRDefault="3D59D03E" w14:paraId="7170A722" w14:textId="791D8640">
      <w:pPr>
        <w:pStyle w:val="ListParagraph"/>
        <w:numPr>
          <w:ilvl w:val="0"/>
          <w:numId w:val="32"/>
        </w:numPr>
        <w:spacing w:after="0" w:line="240" w:lineRule="auto"/>
        <w:jc w:val="both"/>
        <w:rPr>
          <w:rFonts w:ascii="Arial" w:hAnsi="Arial" w:eastAsia="Arial" w:cs="Arial"/>
          <w:color w:val="000000" w:themeColor="text1"/>
          <w:highlight w:val="lightGray"/>
          <w:lang w:val="es"/>
        </w:rPr>
      </w:pPr>
      <w:r w:rsidRPr="7160A137">
        <w:rPr>
          <w:rFonts w:ascii="Arial" w:hAnsi="Arial" w:eastAsia="Arial" w:cs="Arial"/>
          <w:color w:val="000000" w:themeColor="text1"/>
          <w:highlight w:val="lightGray"/>
          <w:lang w:val="es"/>
        </w:rPr>
        <w:t>Describir</w:t>
      </w:r>
      <w:r w:rsidRPr="7160A137" w:rsidR="4CC5C5AE">
        <w:rPr>
          <w:rFonts w:ascii="Arial" w:hAnsi="Arial" w:eastAsia="Arial" w:cs="Arial"/>
          <w:color w:val="000000" w:themeColor="text1"/>
          <w:highlight w:val="lightGray"/>
          <w:lang w:val="es"/>
        </w:rPr>
        <w:t xml:space="preserve"> los procesos </w:t>
      </w:r>
      <w:r w:rsidRPr="7160A137" w:rsidR="03CE09D8">
        <w:rPr>
          <w:rFonts w:ascii="Arial" w:hAnsi="Arial" w:eastAsia="Arial" w:cs="Arial"/>
          <w:color w:val="000000" w:themeColor="text1"/>
          <w:highlight w:val="lightGray"/>
          <w:lang w:val="es"/>
        </w:rPr>
        <w:t>(AS IS) de:</w:t>
      </w:r>
      <w:r w:rsidRPr="7160A137" w:rsidR="03CE09D8">
        <w:rPr>
          <w:rFonts w:ascii="Arial" w:hAnsi="Arial" w:eastAsia="Arial" w:cs="Arial"/>
          <w:color w:val="000000" w:themeColor="text1"/>
          <w:lang w:val="es"/>
        </w:rPr>
        <w:t xml:space="preserve"> </w:t>
      </w:r>
    </w:p>
    <w:p w:rsidRPr="00320847" w:rsidR="00EB7DD9" w:rsidP="7160A137" w:rsidRDefault="03CE09D8" w14:paraId="56BDD066" w14:textId="77F10F7C">
      <w:pPr>
        <w:pStyle w:val="ListParagraph"/>
        <w:numPr>
          <w:ilvl w:val="1"/>
          <w:numId w:val="32"/>
        </w:numPr>
        <w:spacing w:after="0" w:line="240" w:lineRule="auto"/>
        <w:jc w:val="both"/>
        <w:rPr>
          <w:rFonts w:ascii="Arial" w:hAnsi="Arial" w:eastAsia="Arial" w:cs="Arial"/>
          <w:color w:val="000000" w:themeColor="text1"/>
          <w:highlight w:val="lightGray"/>
          <w:lang w:val="es"/>
        </w:rPr>
      </w:pPr>
      <w:r w:rsidRPr="7160A137">
        <w:rPr>
          <w:rFonts w:ascii="Arial" w:hAnsi="Arial" w:eastAsia="Arial" w:cs="Arial"/>
          <w:color w:val="000000" w:themeColor="text1"/>
          <w:highlight w:val="lightGray"/>
          <w:lang w:val="es"/>
        </w:rPr>
        <w:t>Gestión de Capital Humano;</w:t>
      </w:r>
    </w:p>
    <w:p w:rsidRPr="00320847" w:rsidR="6FA4C126" w:rsidP="7160A137" w:rsidRDefault="0E98B67F" w14:paraId="50A5FA5E" w14:textId="220393AF">
      <w:pPr>
        <w:pStyle w:val="ListParagraph"/>
        <w:numPr>
          <w:ilvl w:val="1"/>
          <w:numId w:val="32"/>
        </w:numPr>
        <w:spacing w:after="0" w:line="240" w:lineRule="auto"/>
        <w:jc w:val="both"/>
        <w:rPr>
          <w:rFonts w:ascii="Arial" w:hAnsi="Arial" w:eastAsia="Arial" w:cs="Arial"/>
          <w:color w:val="000000" w:themeColor="text1"/>
          <w:highlight w:val="lightGray"/>
          <w:lang w:val="es"/>
        </w:rPr>
      </w:pPr>
      <w:r w:rsidRPr="7160A137">
        <w:rPr>
          <w:rFonts w:ascii="Arial" w:hAnsi="Arial" w:eastAsia="Arial" w:cs="Arial"/>
          <w:color w:val="000000" w:themeColor="text1"/>
          <w:highlight w:val="lightGray"/>
          <w:lang w:val="es"/>
        </w:rPr>
        <w:t>Gestión de inventarios;</w:t>
      </w:r>
    </w:p>
    <w:p w:rsidRPr="00320847" w:rsidR="6FA4C126" w:rsidP="7160A137" w:rsidRDefault="0E98B67F" w14:paraId="18B406A8" w14:textId="295580ED">
      <w:pPr>
        <w:pStyle w:val="ListParagraph"/>
        <w:numPr>
          <w:ilvl w:val="1"/>
          <w:numId w:val="32"/>
        </w:numPr>
        <w:spacing w:after="0" w:line="240" w:lineRule="auto"/>
        <w:jc w:val="both"/>
        <w:rPr>
          <w:rFonts w:ascii="Arial" w:hAnsi="Arial" w:eastAsia="Arial" w:cs="Arial"/>
          <w:color w:val="000000" w:themeColor="text1"/>
          <w:highlight w:val="lightGray"/>
          <w:lang w:val="es"/>
        </w:rPr>
      </w:pPr>
      <w:r w:rsidRPr="7160A137">
        <w:rPr>
          <w:rFonts w:ascii="Arial" w:hAnsi="Arial" w:eastAsia="Arial" w:cs="Arial"/>
          <w:color w:val="000000" w:themeColor="text1"/>
          <w:highlight w:val="lightGray"/>
          <w:lang w:val="es"/>
        </w:rPr>
        <w:t>Planificación de la Producción;</w:t>
      </w:r>
    </w:p>
    <w:p w:rsidRPr="00320847" w:rsidR="6FA4C126" w:rsidP="7160A137" w:rsidRDefault="0E98B67F" w14:paraId="4539EA70" w14:textId="064460A3">
      <w:pPr>
        <w:pStyle w:val="ListParagraph"/>
        <w:numPr>
          <w:ilvl w:val="1"/>
          <w:numId w:val="32"/>
        </w:numPr>
        <w:spacing w:after="0" w:line="240" w:lineRule="auto"/>
        <w:jc w:val="both"/>
        <w:rPr>
          <w:rFonts w:ascii="Arial" w:hAnsi="Arial" w:eastAsia="Arial" w:cs="Arial"/>
          <w:color w:val="000000" w:themeColor="text1"/>
          <w:highlight w:val="lightGray"/>
          <w:lang w:val="es"/>
        </w:rPr>
      </w:pPr>
      <w:r w:rsidRPr="7160A137">
        <w:rPr>
          <w:rFonts w:ascii="Arial" w:hAnsi="Arial" w:eastAsia="Arial" w:cs="Arial"/>
          <w:color w:val="000000" w:themeColor="text1"/>
          <w:highlight w:val="lightGray"/>
          <w:lang w:val="es"/>
        </w:rPr>
        <w:t>Gestión de activos fijos;</w:t>
      </w:r>
    </w:p>
    <w:p w:rsidRPr="00320847" w:rsidR="6FA4C126" w:rsidP="7160A137" w:rsidRDefault="0E98B67F" w14:paraId="7E7C8E91" w14:textId="59FBED16">
      <w:pPr>
        <w:pStyle w:val="ListParagraph"/>
        <w:numPr>
          <w:ilvl w:val="1"/>
          <w:numId w:val="32"/>
        </w:numPr>
        <w:spacing w:after="0" w:line="240" w:lineRule="auto"/>
        <w:jc w:val="both"/>
        <w:rPr>
          <w:rFonts w:ascii="Arial" w:hAnsi="Arial" w:eastAsia="Arial" w:cs="Arial"/>
          <w:color w:val="000000" w:themeColor="text1"/>
          <w:highlight w:val="lightGray"/>
          <w:u w:val="single"/>
        </w:rPr>
      </w:pPr>
      <w:r w:rsidRPr="7160A137">
        <w:rPr>
          <w:rFonts w:ascii="Arial" w:hAnsi="Arial" w:eastAsia="Arial" w:cs="Arial"/>
          <w:color w:val="000000" w:themeColor="text1"/>
          <w:highlight w:val="lightGray"/>
          <w:lang w:val="es"/>
        </w:rPr>
        <w:t>Sistemas de proyectos.</w:t>
      </w:r>
    </w:p>
    <w:p w:rsidR="439DF221" w:rsidP="7160A137" w:rsidRDefault="03E438DA" w14:paraId="3099DBFE" w14:textId="0075DB68">
      <w:pPr>
        <w:spacing w:line="240" w:lineRule="auto"/>
        <w:jc w:val="both"/>
        <w:rPr>
          <w:rFonts w:ascii="Arial" w:hAnsi="Arial" w:eastAsia="Arial" w:cs="Arial"/>
          <w:color w:val="000000" w:themeColor="text1"/>
          <w:highlight w:val="lightGray"/>
        </w:rPr>
      </w:pPr>
      <w:r w:rsidRPr="7160A137">
        <w:rPr>
          <w:rFonts w:ascii="Arial" w:hAnsi="Arial" w:eastAsia="Arial" w:cs="Arial"/>
          <w:color w:val="000000" w:themeColor="text1"/>
          <w:highlight w:val="lightGray"/>
        </w:rPr>
        <w:t>2.Identificar, de acuerdo con el relevamiento de los procesos mencionados en el punto anterior, cuáles son los inconvenientes que presenta hoy el proceso.</w:t>
      </w:r>
    </w:p>
    <w:p w:rsidR="08117D6F" w:rsidP="7160A137" w:rsidRDefault="42D4A81F" w14:paraId="122DE65C" w14:textId="6402CBCB">
      <w:pPr>
        <w:spacing w:after="0" w:line="240" w:lineRule="auto"/>
        <w:jc w:val="both"/>
        <w:rPr>
          <w:rFonts w:ascii="Arial" w:hAnsi="Arial" w:eastAsia="Arial" w:cs="Arial"/>
          <w:color w:val="000000" w:themeColor="text1"/>
          <w:highlight w:val="lightGray"/>
        </w:rPr>
      </w:pPr>
      <w:r w:rsidRPr="7160A137">
        <w:rPr>
          <w:rFonts w:ascii="Arial" w:hAnsi="Arial" w:eastAsia="Arial" w:cs="Arial"/>
          <w:color w:val="000000" w:themeColor="text1"/>
          <w:highlight w:val="lightGray"/>
        </w:rPr>
        <w:t>En base a esto último, deberá presentarle al cliente cuáles son los beneficios de realizar esta nueva implementación, teniendo en cuenta lo ya implementado, indicándole cuáles son los beneficios del sistema para la empresa, para los procesos de negocio y para sus colaboradores.</w:t>
      </w:r>
      <w:r w:rsidRPr="7160A137">
        <w:rPr>
          <w:rFonts w:ascii="Arial" w:hAnsi="Arial" w:eastAsia="Arial" w:cs="Arial"/>
          <w:color w:val="000000" w:themeColor="text1"/>
        </w:rPr>
        <w:t xml:space="preserve">  </w:t>
      </w:r>
    </w:p>
    <w:p w:rsidR="08117D6F" w:rsidP="7160A137" w:rsidRDefault="42D4A81F" w14:paraId="516FB89B" w14:textId="714FC6F8">
      <w:pPr>
        <w:spacing w:after="0" w:line="240" w:lineRule="auto"/>
        <w:jc w:val="both"/>
        <w:rPr>
          <w:rFonts w:ascii="Arial" w:hAnsi="Arial" w:eastAsia="Arial" w:cs="Arial"/>
          <w:color w:val="000000" w:themeColor="text1"/>
          <w:highlight w:val="lightGray"/>
        </w:rPr>
      </w:pPr>
      <w:r w:rsidRPr="7160A137">
        <w:rPr>
          <w:rFonts w:ascii="Arial" w:hAnsi="Arial" w:eastAsia="Arial" w:cs="Arial"/>
          <w:color w:val="000000" w:themeColor="text1"/>
          <w:highlight w:val="lightGray"/>
        </w:rPr>
        <w:t>Dado que los módulos que se implementarán en esta segunda fase son los módulos HCM, WM, PP, EAM y PS, las tareas a desarrollar en cada uno son las siguientes:</w:t>
      </w:r>
      <w:r w:rsidRPr="7160A137">
        <w:rPr>
          <w:rFonts w:ascii="Arial" w:hAnsi="Arial" w:eastAsia="Arial" w:cs="Arial"/>
          <w:color w:val="000000" w:themeColor="text1"/>
        </w:rPr>
        <w:t xml:space="preserve">   </w:t>
      </w:r>
    </w:p>
    <w:p w:rsidR="579AD416" w:rsidP="7160A137" w:rsidRDefault="579AD416" w14:paraId="35B290B0" w14:textId="774A8A1A">
      <w:pPr>
        <w:spacing w:after="0" w:line="240" w:lineRule="auto"/>
        <w:jc w:val="both"/>
        <w:rPr>
          <w:rFonts w:ascii="Arial" w:hAnsi="Arial" w:eastAsia="Arial" w:cs="Arial"/>
          <w:color w:val="000000" w:themeColor="text1"/>
        </w:rPr>
      </w:pPr>
    </w:p>
    <w:p w:rsidRPr="00320847" w:rsidR="6FA4C126" w:rsidP="7160A137" w:rsidRDefault="6FA4C126" w14:paraId="426AB289" w14:textId="5B76AE2C">
      <w:pPr>
        <w:pStyle w:val="ListParagraph"/>
        <w:spacing w:after="0" w:line="240" w:lineRule="auto"/>
        <w:ind w:left="1440" w:hanging="360"/>
        <w:jc w:val="both"/>
        <w:rPr>
          <w:rFonts w:ascii="Arial" w:hAnsi="Arial" w:eastAsia="Arial" w:cs="Arial"/>
          <w:color w:val="000000" w:themeColor="text1"/>
          <w:lang w:val="es"/>
        </w:rPr>
      </w:pPr>
    </w:p>
    <w:p w:rsidR="0EDCADB1" w:rsidP="7160A137" w:rsidRDefault="0EDCADB1" w14:paraId="1333E1C3" w14:textId="52EED23E">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17F1B708" w14:textId="06D9ED10">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67B4BB8F" w14:textId="1D03AAF9">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246DDDA1" w14:textId="1453BD39">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4B5B75C3" w14:textId="0250F5DC">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1ACE535D" w14:textId="4BAB68F0">
      <w:pPr>
        <w:pStyle w:val="ListParagraph"/>
        <w:spacing w:after="0" w:line="240" w:lineRule="auto"/>
        <w:ind w:left="1440" w:hanging="360"/>
        <w:jc w:val="both"/>
        <w:rPr>
          <w:rFonts w:ascii="Arial" w:hAnsi="Arial" w:eastAsia="Arial" w:cs="Arial"/>
          <w:color w:val="000000" w:themeColor="text1"/>
          <w:lang w:val="es"/>
        </w:rPr>
      </w:pPr>
    </w:p>
    <w:p w:rsidR="2002F89C" w:rsidP="7160A137" w:rsidRDefault="2002F89C" w14:paraId="6CF33C5C" w14:textId="75EBD635">
      <w:pPr>
        <w:pStyle w:val="ListParagraph"/>
        <w:spacing w:after="0" w:line="240" w:lineRule="auto"/>
        <w:ind w:left="1440" w:hanging="360"/>
        <w:jc w:val="both"/>
        <w:rPr>
          <w:rFonts w:ascii="Arial" w:hAnsi="Arial" w:eastAsia="Arial" w:cs="Arial"/>
          <w:color w:val="000000" w:themeColor="text1"/>
          <w:lang w:val="es"/>
        </w:rPr>
      </w:pPr>
    </w:p>
    <w:p w:rsidR="1F43574B" w:rsidP="7160A137" w:rsidRDefault="1F43574B" w14:paraId="6868FE57" w14:textId="3A46EEC7">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1FE2E333" w14:textId="5EDFAEB5">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3104145D" w14:textId="65CD2356">
      <w:pPr>
        <w:pStyle w:val="ListParagraph"/>
        <w:spacing w:after="0" w:line="240" w:lineRule="auto"/>
        <w:ind w:left="1440" w:hanging="360"/>
        <w:jc w:val="both"/>
        <w:rPr>
          <w:rFonts w:ascii="Arial" w:hAnsi="Arial" w:eastAsia="Arial" w:cs="Arial"/>
          <w:color w:val="000000" w:themeColor="text1"/>
          <w:lang w:val="es"/>
        </w:rPr>
      </w:pPr>
    </w:p>
    <w:p w:rsidR="11AAC15C" w:rsidP="7160A137" w:rsidRDefault="11AAC15C" w14:paraId="0B984301" w14:textId="1D2E664D">
      <w:pPr>
        <w:pStyle w:val="ListParagraph"/>
        <w:spacing w:after="0" w:line="240" w:lineRule="auto"/>
        <w:ind w:left="1440" w:hanging="360"/>
        <w:jc w:val="both"/>
        <w:rPr>
          <w:rFonts w:ascii="Arial" w:hAnsi="Arial" w:eastAsia="Arial" w:cs="Arial"/>
          <w:color w:val="000000" w:themeColor="text1"/>
          <w:lang w:val="es"/>
        </w:rPr>
      </w:pPr>
    </w:p>
    <w:p w:rsidR="5804D899" w:rsidP="7160A137" w:rsidRDefault="6F0136B1" w14:paraId="305FA4FF" w14:textId="7754E866">
      <w:pPr>
        <w:spacing w:after="0" w:line="240" w:lineRule="auto"/>
        <w:jc w:val="both"/>
        <w:rPr>
          <w:ins w:author="FERNANDEZ ROSINA INES" w:date="2024-10-09T09:55:00Z" w16du:dateUtc="2024-10-09T09:55:24Z" w:id="0"/>
          <w:rFonts w:ascii="Arial" w:hAnsi="Arial" w:eastAsia="Arial" w:cs="Arial"/>
          <w:color w:val="000000" w:themeColor="text1"/>
          <w:lang w:val="es-ES"/>
        </w:rPr>
      </w:pPr>
      <w:ins w:author="FERNANDEZ ROSINA INES" w:date="2024-10-09T09:53:00Z" w:id="1">
        <w:r w:rsidRPr="7160A137">
          <w:rPr>
            <w:rFonts w:ascii="Arial" w:hAnsi="Arial" w:eastAsia="Arial" w:cs="Arial"/>
            <w:color w:val="000000" w:themeColor="text1"/>
            <w:lang w:val="es-ES"/>
          </w:rPr>
          <w:t xml:space="preserve">Aquí </w:t>
        </w:r>
      </w:ins>
      <w:ins w:author="FERNANDEZ ROSINA INES" w:date="2024-10-09T09:54:00Z" w:id="2">
        <w:r w:rsidRPr="7160A137">
          <w:rPr>
            <w:rFonts w:ascii="Arial" w:hAnsi="Arial" w:eastAsia="Arial" w:cs="Arial"/>
            <w:color w:val="000000" w:themeColor="text1"/>
            <w:lang w:val="es-ES"/>
          </w:rPr>
          <w:t>haría una breve presentación de la empresa, pensemos que alguien quiere leer este trabajo y necesita tener un marc</w:t>
        </w:r>
        <w:r w:rsidRPr="7160A137" w:rsidR="243BAFED">
          <w:rPr>
            <w:rFonts w:ascii="Arial" w:hAnsi="Arial" w:eastAsia="Arial" w:cs="Arial"/>
            <w:color w:val="000000" w:themeColor="text1"/>
            <w:lang w:val="es-ES"/>
          </w:rPr>
          <w:t xml:space="preserve">o inicial </w:t>
        </w:r>
      </w:ins>
      <w:ins w:author="FERNANDEZ ROSINA INES" w:date="2024-10-09T09:55:00Z" w:id="3">
        <w:r w:rsidRPr="7160A137" w:rsidR="243BAFED">
          <w:rPr>
            <w:rFonts w:ascii="Arial" w:hAnsi="Arial" w:eastAsia="Arial" w:cs="Arial"/>
            <w:color w:val="000000" w:themeColor="text1"/>
            <w:lang w:val="es-ES"/>
          </w:rPr>
          <w:t>sobre la organización sobre la cual ustedes están realizando este trabajo.</w:t>
        </w:r>
      </w:ins>
    </w:p>
    <w:p w:rsidRPr="00320847" w:rsidR="6FA4C126" w:rsidP="7160A137" w:rsidRDefault="243BAFED" w14:paraId="25D11742" w14:textId="03C52063">
      <w:pPr>
        <w:spacing w:after="0" w:line="240" w:lineRule="auto"/>
        <w:jc w:val="both"/>
        <w:rPr>
          <w:del w:author="PINOS EDUARDO DAMIAN" w:date="2024-10-22T03:29:00Z" w16du:dateUtc="2024-10-22T03:29:53Z" w:id="4"/>
          <w:rFonts w:ascii="Arial" w:hAnsi="Arial" w:eastAsia="Arial" w:cs="Arial"/>
          <w:color w:val="000000" w:themeColor="text1"/>
          <w:lang w:val="es-ES"/>
        </w:rPr>
      </w:pPr>
      <w:ins w:author="FERNANDEZ ROSINA INES" w:date="2024-10-09T09:55:00Z" w:id="5">
        <w:r w:rsidRPr="7160A137">
          <w:rPr>
            <w:rFonts w:ascii="Arial" w:hAnsi="Arial" w:eastAsia="Arial" w:cs="Arial"/>
            <w:color w:val="000000" w:themeColor="text1"/>
            <w:lang w:val="es-ES"/>
          </w:rPr>
          <w:t xml:space="preserve">Por otro </w:t>
        </w:r>
      </w:ins>
      <w:ins w:author="FERNANDEZ ROSINA INES" w:date="2024-10-12T02:00:00Z" w:id="6">
        <w:r w:rsidRPr="7160A137" w:rsidR="5D966731">
          <w:rPr>
            <w:rFonts w:ascii="Arial" w:hAnsi="Arial" w:eastAsia="Arial" w:cs="Arial"/>
            <w:color w:val="000000" w:themeColor="text1"/>
            <w:lang w:val="es-ES"/>
          </w:rPr>
          <w:t>lado,</w:t>
        </w:r>
      </w:ins>
      <w:ins w:author="FERNANDEZ ROSINA INES" w:date="2024-10-09T09:55:00Z" w:id="7">
        <w:r w:rsidRPr="7160A137">
          <w:rPr>
            <w:rFonts w:ascii="Arial" w:hAnsi="Arial" w:eastAsia="Arial" w:cs="Arial"/>
            <w:color w:val="000000" w:themeColor="text1"/>
            <w:lang w:val="es-ES"/>
          </w:rPr>
          <w:t xml:space="preserve"> agregaría una introducción</w:t>
        </w:r>
      </w:ins>
      <w:ins w:author="FERNANDEZ ROSINA INES" w:date="2024-10-09T09:56:00Z" w:id="8">
        <w:r w:rsidRPr="7160A137">
          <w:rPr>
            <w:rFonts w:ascii="Arial" w:hAnsi="Arial" w:eastAsia="Arial" w:cs="Arial"/>
            <w:color w:val="000000" w:themeColor="text1"/>
            <w:lang w:val="es-ES"/>
          </w:rPr>
          <w:t xml:space="preserve"> sobre </w:t>
        </w:r>
        <w:r w:rsidRPr="7160A137" w:rsidR="427B1838">
          <w:rPr>
            <w:rFonts w:ascii="Arial" w:hAnsi="Arial" w:eastAsia="Arial" w:cs="Arial"/>
            <w:color w:val="000000" w:themeColor="text1"/>
            <w:lang w:val="es-ES"/>
          </w:rPr>
          <w:t>el relevamiento de cada aspecto que analizaron</w:t>
        </w:r>
      </w:ins>
      <w:ins w:author="FERNANDEZ ROSINA INES" w:date="2024-10-09T09:55:00Z" w:id="9">
        <w:r w:rsidRPr="7160A137">
          <w:rPr>
            <w:rFonts w:ascii="Arial" w:hAnsi="Arial" w:eastAsia="Arial" w:cs="Arial"/>
            <w:color w:val="000000" w:themeColor="text1"/>
            <w:lang w:val="es-ES"/>
          </w:rPr>
          <w:t xml:space="preserve">, está bien porque esto es un </w:t>
        </w:r>
      </w:ins>
      <w:ins w:author="FERNANDEZ ROSINA INES" w:date="2024-10-12T02:00:00Z" w:id="10">
        <w:r w:rsidRPr="7160A137" w:rsidR="12273DE3">
          <w:rPr>
            <w:rFonts w:ascii="Arial" w:hAnsi="Arial" w:eastAsia="Arial" w:cs="Arial"/>
            <w:color w:val="000000" w:themeColor="text1"/>
            <w:lang w:val="es-ES"/>
          </w:rPr>
          <w:t>borrador,</w:t>
        </w:r>
      </w:ins>
      <w:ins w:author="FERNANDEZ ROSINA INES" w:date="2024-10-09T09:55:00Z" w:id="11">
        <w:r w:rsidRPr="7160A137">
          <w:rPr>
            <w:rFonts w:ascii="Arial" w:hAnsi="Arial" w:eastAsia="Arial" w:cs="Arial"/>
            <w:color w:val="000000" w:themeColor="text1"/>
            <w:lang w:val="es-ES"/>
          </w:rPr>
          <w:t xml:space="preserve"> pero como sugerencia para la presen</w:t>
        </w:r>
      </w:ins>
      <w:ins w:author="FERNANDEZ ROSINA INES" w:date="2024-10-09T09:56:00Z" w:id="12">
        <w:r w:rsidRPr="7160A137">
          <w:rPr>
            <w:rFonts w:ascii="Arial" w:hAnsi="Arial" w:eastAsia="Arial" w:cs="Arial"/>
            <w:color w:val="000000" w:themeColor="text1"/>
            <w:lang w:val="es-ES"/>
          </w:rPr>
          <w:t>tación final del TPO.</w:t>
        </w:r>
      </w:ins>
    </w:p>
    <w:p w:rsidRPr="00320847" w:rsidR="6FA4C126" w:rsidP="7160A137" w:rsidRDefault="6FA4C126" w14:paraId="6C685094" w14:textId="14E5175D">
      <w:pPr>
        <w:spacing w:after="39" w:line="240" w:lineRule="auto"/>
        <w:jc w:val="both"/>
        <w:rPr>
          <w:ins w:author="PINOS EDUARDO DAMIAN" w:date="2024-10-22T03:30:00Z" w16du:dateUtc="2024-10-22T03:30:52Z" w:id="13"/>
          <w:rFonts w:ascii="Arial" w:hAnsi="Arial" w:eastAsia="Arial" w:cs="Arial"/>
          <w:color w:val="000000" w:themeColor="text1"/>
          <w:u w:val="single"/>
        </w:rPr>
      </w:pPr>
    </w:p>
    <w:p w:rsidRPr="00320847" w:rsidR="6FA4C126" w:rsidP="7160A137" w:rsidRDefault="6FA4C126" w14:paraId="08CC07AA" w14:textId="6B0EA638">
      <w:pPr>
        <w:spacing w:after="39" w:line="240" w:lineRule="auto"/>
        <w:jc w:val="both"/>
        <w:rPr>
          <w:ins w:author="PINOS EDUARDO DAMIAN" w:date="2024-10-22T03:30:00Z" w16du:dateUtc="2024-10-22T03:30:52Z" w:id="14"/>
          <w:rFonts w:ascii="Arial" w:hAnsi="Arial" w:eastAsia="Arial" w:cs="Arial"/>
          <w:color w:val="000000" w:themeColor="text1"/>
          <w:u w:val="single"/>
        </w:rPr>
      </w:pPr>
    </w:p>
    <w:p w:rsidRPr="00320847" w:rsidR="6FA4C126" w:rsidP="7160A137" w:rsidRDefault="6FA4C126" w14:paraId="4E3C9308" w14:textId="14BB80D4">
      <w:pPr>
        <w:spacing w:after="39" w:line="240" w:lineRule="auto"/>
        <w:jc w:val="both"/>
        <w:rPr>
          <w:ins w:author="PINOS EDUARDO DAMIAN" w:date="2024-10-22T03:30:00Z" w16du:dateUtc="2024-10-22T03:30:52Z" w:id="15"/>
          <w:rFonts w:ascii="Arial" w:hAnsi="Arial" w:eastAsia="Arial" w:cs="Arial"/>
          <w:color w:val="000000" w:themeColor="text1"/>
          <w:u w:val="single"/>
        </w:rPr>
      </w:pPr>
    </w:p>
    <w:p w:rsidRPr="00320847" w:rsidR="6FA4C126" w:rsidP="7160A137" w:rsidRDefault="6FA4C126" w14:paraId="127860A2" w14:textId="6C8A9A7F">
      <w:pPr>
        <w:spacing w:after="39" w:line="240" w:lineRule="auto"/>
        <w:jc w:val="both"/>
        <w:rPr>
          <w:ins w:author="PINOS EDUARDO DAMIAN" w:date="2024-10-22T03:30:00Z" w16du:dateUtc="2024-10-22T03:30:53Z" w:id="16"/>
          <w:rFonts w:ascii="Arial" w:hAnsi="Arial" w:eastAsia="Arial" w:cs="Arial"/>
          <w:color w:val="000000" w:themeColor="text1"/>
          <w:u w:val="single"/>
        </w:rPr>
      </w:pPr>
    </w:p>
    <w:p w:rsidRPr="00320847" w:rsidR="6FA4C126" w:rsidRDefault="25D31251" w14:paraId="43F2AD77" w14:textId="59B1453C">
      <w:pPr>
        <w:pStyle w:val="Default"/>
        <w:spacing w:after="39"/>
        <w:ind w:hanging="360"/>
        <w:jc w:val="both"/>
        <w:rPr>
          <w:ins w:author="PINOS EDUARDO DAMIAN" w:date="2024-10-22T03:31:00Z" w16du:dateUtc="2024-10-22T03:31:01Z" w:id="17"/>
          <w:rFonts w:ascii="Arial" w:hAnsi="Arial" w:eastAsia="Arial" w:cs="Arial"/>
        </w:rPr>
        <w:pPrChange w:author="PINOS EDUARDO DAMIAN" w:date="2024-10-22T03:31:00Z" w:id="18">
          <w:pPr>
            <w:pStyle w:val="ListParagraph"/>
            <w:numPr>
              <w:ilvl w:val="1"/>
              <w:numId w:val="19"/>
            </w:numPr>
            <w:ind w:left="1440" w:hanging="360"/>
          </w:pPr>
        </w:pPrChange>
      </w:pPr>
      <w:ins w:author="PINOS EDUARDO DAMIAN" w:date="2024-10-22T03:31:00Z" w:id="19">
        <w:r w:rsidRPr="7160A137">
          <w:rPr>
            <w:rFonts w:ascii="Arial" w:hAnsi="Arial" w:eastAsia="Arial" w:cs="Arial"/>
            <w:sz w:val="22"/>
            <w:szCs w:val="22"/>
            <w:u w:val="single"/>
          </w:rPr>
          <w:t>Presentación general de YPF SOLAR</w:t>
        </w:r>
      </w:ins>
    </w:p>
    <w:p w:rsidRPr="00320847" w:rsidR="6FA4C126" w:rsidRDefault="6FA4C126" w14:paraId="2F83DAF6" w14:textId="66DF9B1B">
      <w:pPr>
        <w:spacing w:after="39" w:line="240" w:lineRule="auto"/>
        <w:jc w:val="both"/>
        <w:rPr>
          <w:ins w:author="PINOS EDUARDO DAMIAN" w:date="2024-10-22T03:31:00Z" w16du:dateUtc="2024-10-22T03:31:01Z" w:id="20"/>
          <w:rFonts w:ascii="Arial" w:hAnsi="Arial" w:eastAsia="Arial" w:cs="Arial"/>
          <w:color w:val="000000" w:themeColor="text1"/>
        </w:rPr>
        <w:pPrChange w:author="PINOS EDUARDO DAMIAN" w:date="2024-10-22T03:31:00Z" w:id="21">
          <w:pPr/>
        </w:pPrChange>
      </w:pPr>
    </w:p>
    <w:p w:rsidR="25D31251" w:rsidRDefault="25D31251" w14:paraId="4AD32F0E" w14:textId="1E9DD3B3">
      <w:pPr>
        <w:pStyle w:val="Default"/>
        <w:spacing w:after="39"/>
        <w:jc w:val="both"/>
        <w:rPr>
          <w:ins w:author="PINOS EDUARDO DAMIAN" w:date="2024-10-22T03:31:00Z" w16du:dateUtc="2024-10-22T03:31:01Z" w:id="22"/>
          <w:rFonts w:ascii="Arial" w:hAnsi="Arial" w:eastAsia="Arial" w:cs="Arial"/>
        </w:rPr>
        <w:pPrChange w:author="PINOS EDUARDO DAMIAN" w:date="2024-10-22T03:31:00Z" w:id="23">
          <w:pPr/>
        </w:pPrChange>
      </w:pPr>
      <w:ins w:author="PINOS EDUARDO DAMIAN" w:date="2024-10-22T03:31:00Z" w:id="24">
        <w:r w:rsidRPr="7160A137">
          <w:rPr>
            <w:rFonts w:ascii="Arial" w:hAnsi="Arial" w:eastAsia="Arial" w:cs="Arial"/>
            <w:sz w:val="22"/>
            <w:szCs w:val="22"/>
          </w:rPr>
          <w:t xml:space="preserve">YPF Solar es una empresa de capitales argentinos que se dedica a la fabricación y comercialización de equipos y sistemas muy confiables y seguros de generación de energía renovable, de esta manera se </w:t>
        </w:r>
      </w:ins>
      <w:r w:rsidRPr="7160A137" w:rsidR="007015FD">
        <w:rPr>
          <w:rFonts w:ascii="Arial" w:hAnsi="Arial" w:eastAsia="Arial" w:cs="Arial"/>
          <w:sz w:val="22"/>
          <w:szCs w:val="22"/>
        </w:rPr>
        <w:t>contribuye al</w:t>
      </w:r>
      <w:ins w:author="PINOS EDUARDO DAMIAN" w:date="2024-10-22T03:31:00Z" w:id="25">
        <w:r w:rsidRPr="7160A137">
          <w:rPr>
            <w:rFonts w:ascii="Arial" w:hAnsi="Arial" w:eastAsia="Arial" w:cs="Arial"/>
            <w:sz w:val="22"/>
            <w:szCs w:val="22"/>
          </w:rPr>
          <w:t xml:space="preserve"> desarrollo de la sociedad y la protección del medio ambiente.</w:t>
        </w:r>
      </w:ins>
    </w:p>
    <w:p w:rsidRPr="00320847" w:rsidR="6FA4C126" w:rsidRDefault="25D31251" w14:paraId="4E7464D4" w14:textId="1D9FCBE2">
      <w:pPr>
        <w:pStyle w:val="Default"/>
        <w:spacing w:after="39"/>
        <w:jc w:val="both"/>
        <w:rPr>
          <w:ins w:author="PINOS EDUARDO DAMIAN" w:date="2024-10-22T03:31:00Z" w16du:dateUtc="2024-10-22T03:31:01Z" w:id="26"/>
          <w:rFonts w:ascii="Arial" w:hAnsi="Arial" w:eastAsia="Arial" w:cs="Arial"/>
        </w:rPr>
        <w:pPrChange w:author="PINOS EDUARDO DAMIAN" w:date="2024-10-22T03:31:00Z" w:id="27">
          <w:pPr/>
        </w:pPrChange>
      </w:pPr>
      <w:ins w:author="PINOS EDUARDO DAMIAN" w:date="2024-10-22T03:31:00Z" w:id="28">
        <w:r w:rsidRPr="7160A137">
          <w:rPr>
            <w:rFonts w:ascii="Arial" w:hAnsi="Arial" w:eastAsia="Arial" w:cs="Arial"/>
            <w:sz w:val="22"/>
            <w:szCs w:val="22"/>
          </w:rPr>
          <w:t>Los productos y soluciones están orientados tanto para el uso de las personas como para las organizaciones, y que las mismas puedan generar su propia energía a partir de fuentes renovables estables y sostenibles, optimizando el uso de los recursos e incrementar la contribución al cuidado del medio ambiente, lo que a su vez beneficia a la sociedad en general.</w:t>
        </w:r>
      </w:ins>
    </w:p>
    <w:p w:rsidRPr="00320847" w:rsidR="6FA4C126" w:rsidRDefault="25D31251" w14:paraId="541E9885" w14:textId="533CCE4F">
      <w:pPr>
        <w:pStyle w:val="Default"/>
        <w:spacing w:after="39"/>
        <w:jc w:val="both"/>
        <w:rPr>
          <w:ins w:author="PINOS EDUARDO DAMIAN" w:date="2024-10-22T03:31:00Z" w16du:dateUtc="2024-10-22T03:31:01Z" w:id="29"/>
          <w:rFonts w:ascii="Arial" w:hAnsi="Arial" w:eastAsia="Arial" w:cs="Arial"/>
        </w:rPr>
        <w:pPrChange w:author="PINOS EDUARDO DAMIAN" w:date="2024-10-22T03:31:00Z" w:id="30">
          <w:pPr/>
        </w:pPrChange>
      </w:pPr>
      <w:ins w:author="PINOS EDUARDO DAMIAN" w:date="2024-10-22T03:31:00Z" w:id="31">
        <w:r w:rsidRPr="7160A137">
          <w:rPr>
            <w:rFonts w:ascii="Arial" w:hAnsi="Arial" w:eastAsia="Arial" w:cs="Arial"/>
            <w:sz w:val="22"/>
            <w:szCs w:val="22"/>
          </w:rPr>
          <w:t xml:space="preserve"> Al promover la adopción de energías renovables YPF Solar contribuye a reducir la dependencia de combustibles fósiles y las emisiones de gases de efecto invernadero. En lugar de depender exclusivamente de fuentes no renovables, como el petróleo o el carbón, las personas pueden aprovechar la energía del sol de manera más eficiente y sostenible.</w:t>
        </w:r>
      </w:ins>
    </w:p>
    <w:p w:rsidRPr="00320847" w:rsidR="6FA4C126" w:rsidRDefault="6FA4C126" w14:paraId="2F551192" w14:textId="7866F871">
      <w:pPr>
        <w:spacing w:after="39" w:line="240" w:lineRule="auto"/>
        <w:jc w:val="both"/>
        <w:rPr>
          <w:ins w:author="PINOS EDUARDO DAMIAN" w:date="2024-10-22T03:31:00Z" w16du:dateUtc="2024-10-22T03:31:01Z" w:id="32"/>
          <w:rFonts w:ascii="Arial" w:hAnsi="Arial" w:eastAsia="Arial" w:cs="Arial"/>
          <w:color w:val="000000" w:themeColor="text1"/>
        </w:rPr>
        <w:pPrChange w:author="PINOS EDUARDO DAMIAN" w:date="2024-10-22T03:31:00Z" w:id="33">
          <w:pPr/>
        </w:pPrChange>
      </w:pPr>
    </w:p>
    <w:p w:rsidRPr="00320847" w:rsidR="6FA4C126" w:rsidRDefault="25D31251" w14:paraId="44679AD2" w14:textId="3F18179A">
      <w:pPr>
        <w:pStyle w:val="Default"/>
        <w:spacing w:after="39"/>
        <w:ind w:hanging="360"/>
        <w:jc w:val="both"/>
        <w:rPr>
          <w:ins w:author="PINOS EDUARDO DAMIAN" w:date="2024-10-22T03:31:00Z" w16du:dateUtc="2024-10-22T03:31:01Z" w:id="34"/>
          <w:rFonts w:ascii="Arial" w:hAnsi="Arial" w:eastAsia="Arial" w:cs="Arial"/>
        </w:rPr>
        <w:pPrChange w:author="PINOS EDUARDO DAMIAN" w:date="2024-10-22T03:31:00Z" w:id="35">
          <w:pPr>
            <w:pStyle w:val="ListParagraph"/>
            <w:numPr>
              <w:ilvl w:val="1"/>
              <w:numId w:val="32"/>
            </w:numPr>
            <w:ind w:left="1440" w:hanging="360"/>
          </w:pPr>
        </w:pPrChange>
      </w:pPr>
      <w:ins w:author="PINOS EDUARDO DAMIAN" w:date="2024-10-22T03:31:00Z" w:id="36">
        <w:r w:rsidRPr="7160A137">
          <w:rPr>
            <w:rFonts w:ascii="Arial" w:hAnsi="Arial" w:eastAsia="Arial" w:cs="Arial"/>
            <w:sz w:val="22"/>
            <w:szCs w:val="22"/>
            <w:u w:val="single"/>
          </w:rPr>
          <w:t xml:space="preserve">Descripción de su Actividad Principal </w:t>
        </w:r>
      </w:ins>
    </w:p>
    <w:p w:rsidRPr="00E4559A" w:rsidR="6FA4C126" w:rsidRDefault="6FA4C126" w14:paraId="2BB6B84C" w14:textId="461E2E01">
      <w:pPr>
        <w:spacing w:after="39" w:line="240" w:lineRule="auto"/>
        <w:jc w:val="both"/>
        <w:rPr>
          <w:ins w:author="PINOS EDUARDO DAMIAN" w:date="2024-10-22T03:31:00Z" w16du:dateUtc="2024-10-22T03:31:01Z" w:id="37"/>
          <w:rFonts w:ascii="Arial" w:hAnsi="Arial" w:eastAsia="Arial" w:cs="Arial"/>
          <w:color w:val="000000" w:themeColor="text1"/>
        </w:rPr>
        <w:pPrChange w:author="PINOS EDUARDO DAMIAN" w:date="2024-10-22T03:31:00Z" w:id="38">
          <w:pPr/>
        </w:pPrChange>
      </w:pPr>
    </w:p>
    <w:p w:rsidRPr="00320847" w:rsidR="6FA4C126" w:rsidRDefault="25D31251" w14:paraId="0DA7DB40" w14:textId="23CD2EDA">
      <w:pPr>
        <w:pStyle w:val="Default"/>
        <w:spacing w:after="39"/>
        <w:jc w:val="both"/>
        <w:rPr>
          <w:ins w:author="PINOS EDUARDO DAMIAN" w:date="2024-10-22T03:31:00Z" w16du:dateUtc="2024-10-22T03:31:01Z" w:id="39"/>
          <w:rFonts w:ascii="Arial" w:hAnsi="Arial" w:eastAsia="Arial" w:cs="Arial"/>
        </w:rPr>
        <w:pPrChange w:author="PINOS EDUARDO DAMIAN" w:date="2024-10-22T03:31:00Z" w:id="40">
          <w:pPr>
            <w:pStyle w:val="ListParagraph"/>
            <w:numPr>
              <w:ilvl w:val="1"/>
              <w:numId w:val="32"/>
            </w:numPr>
            <w:ind w:left="1440" w:hanging="360"/>
          </w:pPr>
        </w:pPrChange>
      </w:pPr>
      <w:ins w:author="PINOS EDUARDO DAMIAN" w:date="2024-10-22T03:31:00Z" w:id="41">
        <w:r w:rsidRPr="7160A137">
          <w:rPr>
            <w:rFonts w:ascii="Arial" w:hAnsi="Arial" w:eastAsia="Arial" w:cs="Arial"/>
            <w:sz w:val="22"/>
            <w:szCs w:val="22"/>
          </w:rPr>
          <w:t>YPF Solar se dedica a la fabricación y venta de paneles solares de alta calidad. Estos paneles están diseñados para capturar la energía del sol y convertirla en electricidad utilizable.</w:t>
        </w:r>
      </w:ins>
    </w:p>
    <w:p w:rsidRPr="00320847" w:rsidR="6FA4C126" w:rsidRDefault="25D31251" w14:paraId="3D785BA1" w14:textId="15F96A52">
      <w:pPr>
        <w:pStyle w:val="Default"/>
        <w:spacing w:after="39"/>
        <w:jc w:val="both"/>
        <w:rPr>
          <w:ins w:author="PINOS EDUARDO DAMIAN" w:date="2024-10-22T03:31:00Z" w16du:dateUtc="2024-10-22T03:31:01Z" w:id="42"/>
          <w:rFonts w:ascii="Arial" w:hAnsi="Arial" w:eastAsia="Arial" w:cs="Arial"/>
        </w:rPr>
        <w:pPrChange w:author="PINOS EDUARDO DAMIAN" w:date="2024-10-22T03:31:00Z" w:id="43">
          <w:pPr>
            <w:pStyle w:val="ListParagraph"/>
            <w:numPr>
              <w:ilvl w:val="1"/>
              <w:numId w:val="32"/>
            </w:numPr>
            <w:ind w:left="1440" w:hanging="360"/>
          </w:pPr>
        </w:pPrChange>
      </w:pPr>
      <w:ins w:author="PINOS EDUARDO DAMIAN" w:date="2024-10-22T03:31:00Z" w:id="44">
        <w:r w:rsidRPr="7160A137">
          <w:rPr>
            <w:rFonts w:ascii="Arial" w:hAnsi="Arial" w:eastAsia="Arial" w:cs="Arial"/>
            <w:sz w:val="22"/>
            <w:szCs w:val="22"/>
          </w:rPr>
          <w:t>Desde el punto de vista de la fabricación se deben cumplir algunas características claves para garantizar calidad y rendimiento. Estas tienen que ver con la eficiencia del panel (producir más electricidad con menos espacio), tolerancia a la temperatura (indican cómo se comportan los paneles en diferentes condiciones climáticas), garantía (ya que deben durar al menos entre 25 y 30 años), calidad de construcción (materiales de calidad y técnicas de fabricación precisas para garantizar la durabilidad y confiabilidad).</w:t>
        </w:r>
      </w:ins>
    </w:p>
    <w:p w:rsidRPr="00320847" w:rsidR="6FA4C126" w:rsidRDefault="25D31251" w14:paraId="0C645E78" w14:textId="06261A4D">
      <w:pPr>
        <w:pStyle w:val="Default"/>
        <w:spacing w:after="39"/>
        <w:jc w:val="both"/>
        <w:rPr>
          <w:ins w:author="PINOS EDUARDO DAMIAN" w:date="2024-10-22T03:31:00Z" w16du:dateUtc="2024-10-22T03:31:01Z" w:id="45"/>
          <w:rFonts w:ascii="Arial" w:hAnsi="Arial" w:eastAsia="Arial" w:cs="Arial"/>
        </w:rPr>
        <w:pPrChange w:author="PINOS EDUARDO DAMIAN" w:date="2024-10-22T03:31:00Z" w:id="46">
          <w:pPr>
            <w:pStyle w:val="ListParagraph"/>
            <w:numPr>
              <w:ilvl w:val="1"/>
              <w:numId w:val="32"/>
            </w:numPr>
            <w:ind w:left="1440" w:hanging="360"/>
          </w:pPr>
        </w:pPrChange>
      </w:pPr>
      <w:ins w:author="PINOS EDUARDO DAMIAN" w:date="2024-10-22T03:31:00Z" w:id="47">
        <w:r w:rsidRPr="7160A137">
          <w:rPr>
            <w:rFonts w:ascii="Arial" w:hAnsi="Arial" w:eastAsia="Arial" w:cs="Arial"/>
            <w:sz w:val="22"/>
            <w:szCs w:val="22"/>
          </w:rPr>
          <w:t>Además de la fabricación YPF Solar comercializa y distribuye estos equipos, trabajando con clientes de diversos sectores, desde residencial hasta industrial para proporcionarles soluciones energéticas sostenibles. Esto incluye la instalación de paneles solares en techos, terrenos o estructuras específicas.</w:t>
        </w:r>
      </w:ins>
    </w:p>
    <w:p w:rsidRPr="00320847" w:rsidR="6FA4C126" w:rsidRDefault="25D31251" w14:paraId="48210500" w14:textId="0BCDA2B3">
      <w:pPr>
        <w:pStyle w:val="Default"/>
        <w:spacing w:after="39"/>
        <w:jc w:val="both"/>
        <w:rPr>
          <w:ins w:author="PINOS EDUARDO DAMIAN" w:date="2024-10-22T03:31:00Z" w16du:dateUtc="2024-10-22T03:31:01Z" w:id="48"/>
          <w:rFonts w:ascii="Arial" w:hAnsi="Arial" w:eastAsia="Arial" w:cs="Arial"/>
        </w:rPr>
        <w:pPrChange w:author="PINOS EDUARDO DAMIAN" w:date="2024-10-22T03:31:00Z" w:id="49">
          <w:pPr>
            <w:pStyle w:val="ListParagraph"/>
            <w:numPr>
              <w:ilvl w:val="1"/>
              <w:numId w:val="32"/>
            </w:numPr>
            <w:ind w:left="1440" w:hanging="360"/>
          </w:pPr>
        </w:pPrChange>
      </w:pPr>
      <w:ins w:author="PINOS EDUARDO DAMIAN" w:date="2024-10-22T03:31:00Z" w:id="50">
        <w:r w:rsidRPr="7160A137">
          <w:rPr>
            <w:rFonts w:ascii="Arial" w:hAnsi="Arial" w:eastAsia="Arial" w:cs="Arial"/>
            <w:sz w:val="22"/>
            <w:szCs w:val="22"/>
          </w:rPr>
          <w:t>La empresa no solo ofrece productos estándar, sino que también adapta sus soluciones a las necesidades específicas de cada cliente. Esto puede incluir sistemas fotovoltaicos conectados a la red eléctrica, sistemas aislados (off-</w:t>
        </w:r>
        <w:proofErr w:type="spellStart"/>
        <w:r w:rsidRPr="7160A137">
          <w:rPr>
            <w:rFonts w:ascii="Arial" w:hAnsi="Arial" w:eastAsia="Arial" w:cs="Arial"/>
            <w:sz w:val="22"/>
            <w:szCs w:val="22"/>
          </w:rPr>
          <w:t>grid</w:t>
        </w:r>
        <w:proofErr w:type="spellEnd"/>
        <w:r w:rsidRPr="7160A137">
          <w:rPr>
            <w:rFonts w:ascii="Arial" w:hAnsi="Arial" w:eastAsia="Arial" w:cs="Arial"/>
            <w:sz w:val="22"/>
            <w:szCs w:val="22"/>
          </w:rPr>
          <w:t>) para lugares remotos o incluso proyectos a gran escala para parques solares.</w:t>
        </w:r>
      </w:ins>
    </w:p>
    <w:p w:rsidRPr="00320847" w:rsidR="6FA4C126" w:rsidRDefault="25D31251" w14:paraId="5132E499" w14:textId="0E4DEFEF">
      <w:pPr>
        <w:pStyle w:val="Default"/>
        <w:spacing w:after="39"/>
        <w:jc w:val="both"/>
        <w:rPr>
          <w:ins w:author="PINOS EDUARDO DAMIAN" w:date="2024-10-22T03:31:00Z" w16du:dateUtc="2024-10-22T03:31:01Z" w:id="51"/>
          <w:rFonts w:ascii="Arial" w:hAnsi="Arial" w:eastAsia="Arial" w:cs="Arial"/>
        </w:rPr>
        <w:pPrChange w:author="PINOS EDUARDO DAMIAN" w:date="2024-10-22T03:31:00Z" w:id="52">
          <w:pPr>
            <w:numPr>
              <w:ilvl w:val="1"/>
              <w:numId w:val="32"/>
            </w:numPr>
            <w:ind w:left="1440" w:hanging="360"/>
          </w:pPr>
        </w:pPrChange>
      </w:pPr>
      <w:ins w:author="PINOS EDUARDO DAMIAN" w:date="2024-10-22T03:31:00Z" w:id="53">
        <w:r w:rsidRPr="7160A137">
          <w:rPr>
            <w:rFonts w:ascii="Arial" w:hAnsi="Arial" w:eastAsia="Arial" w:cs="Arial"/>
            <w:sz w:val="22"/>
            <w:szCs w:val="22"/>
          </w:rPr>
          <w:t xml:space="preserve">El sistema off </w:t>
        </w:r>
        <w:proofErr w:type="spellStart"/>
        <w:r w:rsidRPr="7160A137">
          <w:rPr>
            <w:rFonts w:ascii="Arial" w:hAnsi="Arial" w:eastAsia="Arial" w:cs="Arial"/>
            <w:sz w:val="22"/>
            <w:szCs w:val="22"/>
          </w:rPr>
          <w:t>grid</w:t>
        </w:r>
        <w:proofErr w:type="spellEnd"/>
        <w:r w:rsidRPr="7160A137">
          <w:rPr>
            <w:rFonts w:ascii="Arial" w:hAnsi="Arial" w:eastAsia="Arial" w:cs="Arial"/>
            <w:sz w:val="22"/>
            <w:szCs w:val="22"/>
          </w:rPr>
          <w:t xml:space="preserve"> (sistema aislado) es una instalación que no requiere de conexión a la red eléctrica. En lugar de depender de la red pública de distribución de electricidad, este sistema funciona de manera totalmente independiente y autónoma.</w:t>
        </w:r>
      </w:ins>
    </w:p>
    <w:p w:rsidRPr="00320847" w:rsidR="6FA4C126" w:rsidRDefault="25D31251" w14:paraId="2383E786" w14:textId="0C4F0458">
      <w:pPr>
        <w:pStyle w:val="Default"/>
        <w:spacing w:after="39"/>
        <w:jc w:val="both"/>
        <w:rPr>
          <w:ins w:author="PINOS EDUARDO DAMIAN" w:date="2024-10-22T03:31:00Z" w16du:dateUtc="2024-10-22T03:31:01Z" w:id="54"/>
          <w:rFonts w:ascii="Arial" w:hAnsi="Arial" w:eastAsia="Arial" w:cs="Arial"/>
        </w:rPr>
        <w:pPrChange w:author="PINOS EDUARDO DAMIAN" w:date="2024-10-22T03:31:00Z" w:id="55">
          <w:pPr>
            <w:pStyle w:val="ListParagraph"/>
            <w:numPr>
              <w:ilvl w:val="1"/>
              <w:numId w:val="32"/>
            </w:numPr>
            <w:ind w:left="1440" w:hanging="360"/>
          </w:pPr>
        </w:pPrChange>
      </w:pPr>
      <w:ins w:author="PINOS EDUARDO DAMIAN" w:date="2024-10-22T03:31:00Z" w:id="56">
        <w:r w:rsidRPr="7160A137">
          <w:rPr>
            <w:rFonts w:ascii="Arial" w:hAnsi="Arial" w:eastAsia="Arial" w:cs="Arial"/>
            <w:sz w:val="22"/>
            <w:szCs w:val="22"/>
          </w:rPr>
          <w:t>Funcionamiento del sistema Off-</w:t>
        </w:r>
        <w:proofErr w:type="spellStart"/>
        <w:r w:rsidRPr="7160A137">
          <w:rPr>
            <w:rFonts w:ascii="Arial" w:hAnsi="Arial" w:eastAsia="Arial" w:cs="Arial"/>
            <w:sz w:val="22"/>
            <w:szCs w:val="22"/>
          </w:rPr>
          <w:t>grid</w:t>
        </w:r>
        <w:proofErr w:type="spellEnd"/>
        <w:r w:rsidRPr="7160A137">
          <w:rPr>
            <w:rFonts w:ascii="Arial" w:hAnsi="Arial" w:eastAsia="Arial" w:cs="Arial"/>
            <w:sz w:val="22"/>
            <w:szCs w:val="22"/>
          </w:rPr>
          <w:t>:</w:t>
        </w:r>
      </w:ins>
    </w:p>
    <w:p w:rsidRPr="00320847" w:rsidR="6FA4C126" w:rsidRDefault="25D31251" w14:paraId="557252B2" w14:textId="03476F0B">
      <w:pPr>
        <w:pStyle w:val="Default"/>
        <w:jc w:val="both"/>
        <w:rPr>
          <w:ins w:author="PINOS EDUARDO DAMIAN" w:date="2024-10-22T03:31:00Z" w16du:dateUtc="2024-10-22T03:31:01Z" w:id="57"/>
          <w:rFonts w:ascii="Arial" w:hAnsi="Arial" w:eastAsia="Arial" w:cs="Arial"/>
        </w:rPr>
        <w:pPrChange w:author="PINOS EDUARDO DAMIAN" w:date="2024-10-22T03:31:00Z" w:id="58">
          <w:pPr>
            <w:pStyle w:val="ListParagraph"/>
            <w:numPr>
              <w:numId w:val="18"/>
            </w:numPr>
            <w:ind w:hanging="360"/>
          </w:pPr>
        </w:pPrChange>
      </w:pPr>
      <w:ins w:author="PINOS EDUARDO DAMIAN" w:date="2024-10-22T03:31:00Z" w:id="59">
        <w:r w:rsidRPr="7160A137">
          <w:rPr>
            <w:rFonts w:ascii="Arial" w:hAnsi="Arial" w:eastAsia="Arial" w:cs="Arial"/>
            <w:i/>
            <w:iCs/>
            <w:sz w:val="22"/>
            <w:szCs w:val="22"/>
          </w:rPr>
          <w:t>Generación de Energía Solar:</w:t>
        </w:r>
        <w:r w:rsidRPr="7160A137">
          <w:rPr>
            <w:rFonts w:ascii="Arial" w:hAnsi="Arial" w:eastAsia="Arial" w:cs="Arial"/>
            <w:sz w:val="22"/>
            <w:szCs w:val="22"/>
          </w:rPr>
          <w:t xml:space="preserve"> Los paneles solares capturan la energía del sol y la convierten en electricidad de corriente continua (CC).</w:t>
        </w:r>
      </w:ins>
    </w:p>
    <w:p w:rsidRPr="00320847" w:rsidR="6FA4C126" w:rsidRDefault="25D31251" w14:paraId="7026DD1C" w14:textId="0974F652">
      <w:pPr>
        <w:pStyle w:val="Default"/>
        <w:jc w:val="both"/>
        <w:rPr>
          <w:ins w:author="PINOS EDUARDO DAMIAN" w:date="2024-10-22T03:31:00Z" w16du:dateUtc="2024-10-22T03:31:01Z" w:id="60"/>
          <w:rFonts w:ascii="Arial" w:hAnsi="Arial" w:eastAsia="Arial" w:cs="Arial"/>
        </w:rPr>
        <w:pPrChange w:author="PINOS EDUARDO DAMIAN" w:date="2024-10-22T03:31:00Z" w:id="61">
          <w:pPr>
            <w:pStyle w:val="ListParagraph"/>
            <w:numPr>
              <w:numId w:val="32"/>
            </w:numPr>
            <w:ind w:hanging="360"/>
          </w:pPr>
        </w:pPrChange>
      </w:pPr>
      <w:ins w:author="PINOS EDUARDO DAMIAN" w:date="2024-10-22T03:31:00Z" w:id="62">
        <w:r w:rsidRPr="7160A137">
          <w:rPr>
            <w:rFonts w:ascii="Arial" w:hAnsi="Arial" w:eastAsia="Arial" w:cs="Arial"/>
            <w:i/>
            <w:iCs/>
            <w:sz w:val="22"/>
            <w:szCs w:val="22"/>
          </w:rPr>
          <w:t>Almacenamiento en Baterías:</w:t>
        </w:r>
        <w:r w:rsidRPr="7160A137">
          <w:rPr>
            <w:rFonts w:ascii="Arial" w:hAnsi="Arial" w:eastAsia="Arial" w:cs="Arial"/>
            <w:sz w:val="22"/>
            <w:szCs w:val="22"/>
          </w:rPr>
          <w:t xml:space="preserve"> La energía generada se almacena en baterías solares para su uso posterior.</w:t>
        </w:r>
      </w:ins>
    </w:p>
    <w:p w:rsidRPr="00320847" w:rsidR="6FA4C126" w:rsidRDefault="25D31251" w14:paraId="7566BCE1" w14:textId="4D0F9A73">
      <w:pPr>
        <w:pStyle w:val="Default"/>
        <w:jc w:val="both"/>
        <w:rPr>
          <w:ins w:author="PINOS EDUARDO DAMIAN" w:date="2024-10-22T03:31:00Z" w16du:dateUtc="2024-10-22T03:31:01Z" w:id="63"/>
          <w:rFonts w:ascii="Arial" w:hAnsi="Arial" w:eastAsia="Arial" w:cs="Arial"/>
        </w:rPr>
        <w:pPrChange w:author="PINOS EDUARDO DAMIAN" w:date="2024-10-22T03:31:00Z" w:id="64">
          <w:pPr>
            <w:pStyle w:val="ListParagraph"/>
            <w:numPr>
              <w:numId w:val="32"/>
            </w:numPr>
            <w:ind w:hanging="360"/>
          </w:pPr>
        </w:pPrChange>
      </w:pPr>
      <w:ins w:author="PINOS EDUARDO DAMIAN" w:date="2024-10-22T03:31:00Z" w:id="65">
        <w:r w:rsidRPr="7160A137">
          <w:rPr>
            <w:rFonts w:ascii="Arial" w:hAnsi="Arial" w:eastAsia="Arial" w:cs="Arial"/>
            <w:i/>
            <w:iCs/>
            <w:sz w:val="22"/>
            <w:szCs w:val="22"/>
          </w:rPr>
          <w:t>Inversor:</w:t>
        </w:r>
        <w:r w:rsidRPr="7160A137">
          <w:rPr>
            <w:rFonts w:ascii="Arial" w:hAnsi="Arial" w:eastAsia="Arial" w:cs="Arial"/>
            <w:sz w:val="22"/>
            <w:szCs w:val="22"/>
          </w:rPr>
          <w:t xml:space="preserve"> El inversor transforma la corriente continua (CC) en corriente alterna (CA) para alimentar dispositivos.</w:t>
        </w:r>
      </w:ins>
    </w:p>
    <w:p w:rsidRPr="00320847" w:rsidR="6FA4C126" w:rsidRDefault="25D31251" w14:paraId="725D1991" w14:textId="70DA3043">
      <w:pPr>
        <w:pStyle w:val="Default"/>
        <w:jc w:val="both"/>
        <w:rPr>
          <w:ins w:author="PINOS EDUARDO DAMIAN" w:date="2024-10-22T03:31:00Z" w16du:dateUtc="2024-10-22T03:31:01Z" w:id="66"/>
          <w:rFonts w:ascii="Arial" w:hAnsi="Arial" w:eastAsia="Arial" w:cs="Arial"/>
        </w:rPr>
        <w:pPrChange w:author="PINOS EDUARDO DAMIAN" w:date="2024-10-22T03:31:00Z" w:id="67">
          <w:pPr>
            <w:pStyle w:val="ListParagraph"/>
            <w:numPr>
              <w:numId w:val="32"/>
            </w:numPr>
            <w:ind w:hanging="360"/>
          </w:pPr>
        </w:pPrChange>
      </w:pPr>
      <w:ins w:author="PINOS EDUARDO DAMIAN" w:date="2024-10-22T03:31:00Z" w:id="68">
        <w:r w:rsidRPr="7160A137">
          <w:rPr>
            <w:rFonts w:ascii="Arial" w:hAnsi="Arial" w:eastAsia="Arial" w:cs="Arial"/>
            <w:i/>
            <w:iCs/>
            <w:sz w:val="22"/>
            <w:szCs w:val="22"/>
          </w:rPr>
          <w:t>Consumo Autónomo:</w:t>
        </w:r>
        <w:r w:rsidRPr="7160A137">
          <w:rPr>
            <w:rFonts w:ascii="Arial" w:hAnsi="Arial" w:eastAsia="Arial" w:cs="Arial"/>
            <w:sz w:val="22"/>
            <w:szCs w:val="22"/>
          </w:rPr>
          <w:t xml:space="preserve"> Durante la noche o en días nublados, se utiliza la energía almacenada en las baterías sin depender de la red eléctrica.</w:t>
        </w:r>
      </w:ins>
    </w:p>
    <w:p w:rsidRPr="00320847" w:rsidR="6FA4C126" w:rsidRDefault="25D31251" w14:paraId="3F646A67" w14:textId="496CECDC">
      <w:pPr>
        <w:pStyle w:val="Default"/>
        <w:jc w:val="both"/>
        <w:rPr>
          <w:ins w:author="PINOS EDUARDO DAMIAN" w:date="2024-10-22T03:31:00Z" w16du:dateUtc="2024-10-22T03:31:01Z" w:id="69"/>
          <w:rFonts w:ascii="Arial" w:hAnsi="Arial" w:eastAsia="Arial" w:cs="Arial"/>
        </w:rPr>
        <w:pPrChange w:author="PINOS EDUARDO DAMIAN" w:date="2024-10-22T03:31:00Z" w:id="70">
          <w:pPr>
            <w:pStyle w:val="ListParagraph"/>
            <w:numPr>
              <w:numId w:val="32"/>
            </w:numPr>
            <w:ind w:hanging="360"/>
          </w:pPr>
        </w:pPrChange>
      </w:pPr>
      <w:ins w:author="PINOS EDUARDO DAMIAN" w:date="2024-10-22T03:31:00Z" w:id="71">
        <w:r w:rsidRPr="7160A137">
          <w:rPr>
            <w:rFonts w:ascii="Arial" w:hAnsi="Arial" w:eastAsia="Arial" w:cs="Arial"/>
            <w:i/>
            <w:iCs/>
            <w:sz w:val="22"/>
            <w:szCs w:val="22"/>
          </w:rPr>
          <w:t>Controlador de Carga:</w:t>
        </w:r>
        <w:r w:rsidRPr="7160A137">
          <w:rPr>
            <w:rFonts w:ascii="Arial" w:hAnsi="Arial" w:eastAsia="Arial" w:cs="Arial"/>
            <w:sz w:val="22"/>
            <w:szCs w:val="22"/>
          </w:rPr>
          <w:t xml:space="preserve"> Regula la carga y descarga de las baterías.</w:t>
        </w:r>
      </w:ins>
    </w:p>
    <w:p w:rsidRPr="00320847" w:rsidR="6FA4C126" w:rsidRDefault="25D31251" w14:paraId="4A9DF923" w14:textId="0F081B93">
      <w:pPr>
        <w:pStyle w:val="Default"/>
        <w:jc w:val="both"/>
        <w:rPr>
          <w:ins w:author="PINOS EDUARDO DAMIAN" w:date="2024-10-22T03:31:00Z" w16du:dateUtc="2024-10-22T03:31:01Z" w:id="72"/>
          <w:rFonts w:ascii="Arial" w:hAnsi="Arial" w:eastAsia="Arial" w:cs="Arial"/>
        </w:rPr>
        <w:pPrChange w:author="PINOS EDUARDO DAMIAN" w:date="2024-10-22T03:31:00Z" w:id="73">
          <w:pPr>
            <w:pStyle w:val="ListParagraph"/>
            <w:numPr>
              <w:numId w:val="32"/>
            </w:numPr>
            <w:ind w:hanging="360"/>
          </w:pPr>
        </w:pPrChange>
      </w:pPr>
      <w:ins w:author="PINOS EDUARDO DAMIAN" w:date="2024-10-22T03:31:00Z" w:id="74">
        <w:r w:rsidRPr="7160A137">
          <w:rPr>
            <w:rFonts w:ascii="Arial" w:hAnsi="Arial" w:eastAsia="Arial" w:cs="Arial"/>
            <w:i/>
            <w:iCs/>
            <w:sz w:val="22"/>
            <w:szCs w:val="22"/>
          </w:rPr>
          <w:t>Aplicaciones Comunes:</w:t>
        </w:r>
        <w:r w:rsidRPr="7160A137">
          <w:rPr>
            <w:rFonts w:ascii="Arial" w:hAnsi="Arial" w:eastAsia="Arial" w:cs="Arial"/>
            <w:sz w:val="22"/>
            <w:szCs w:val="22"/>
          </w:rPr>
          <w:t xml:space="preserve"> Ideal para áreas aisladas como granjas, cabañas y zonas rurales.</w:t>
        </w:r>
      </w:ins>
    </w:p>
    <w:p w:rsidRPr="00320847" w:rsidR="6FA4C126" w:rsidRDefault="6FA4C126" w14:paraId="69385CD1" w14:textId="58B4CE6F">
      <w:pPr>
        <w:spacing w:after="0" w:line="240" w:lineRule="auto"/>
        <w:jc w:val="both"/>
        <w:rPr>
          <w:ins w:author="PINOS EDUARDO DAMIAN" w:date="2024-10-22T03:31:00Z" w16du:dateUtc="2024-10-22T03:31:01Z" w:id="75"/>
          <w:rFonts w:ascii="Arial" w:hAnsi="Arial" w:eastAsia="Arial" w:cs="Arial"/>
          <w:color w:val="000000" w:themeColor="text1"/>
        </w:rPr>
        <w:pPrChange w:author="PINOS EDUARDO DAMIAN" w:date="2024-10-22T03:31:00Z" w:id="76">
          <w:pPr/>
        </w:pPrChange>
      </w:pPr>
    </w:p>
    <w:p w:rsidRPr="00320847" w:rsidR="6FA4C126" w:rsidRDefault="6FA4C126" w14:paraId="6172F8C5" w14:textId="14AD2A79">
      <w:pPr>
        <w:spacing w:after="0" w:line="240" w:lineRule="auto"/>
        <w:jc w:val="both"/>
        <w:rPr>
          <w:ins w:author="PINOS EDUARDO DAMIAN" w:date="2024-10-22T03:31:00Z" w16du:dateUtc="2024-10-22T03:31:01Z" w:id="77"/>
          <w:rFonts w:ascii="Arial" w:hAnsi="Arial" w:eastAsia="Arial" w:cs="Arial"/>
          <w:color w:val="000000" w:themeColor="text1"/>
        </w:rPr>
        <w:pPrChange w:author="PINOS EDUARDO DAMIAN" w:date="2024-10-22T03:31:00Z" w:id="78">
          <w:pPr/>
        </w:pPrChange>
      </w:pPr>
    </w:p>
    <w:p w:rsidRPr="00320847" w:rsidR="6FA4C126" w:rsidRDefault="25D31251" w14:paraId="1609400E" w14:textId="125499C7">
      <w:pPr>
        <w:pStyle w:val="Default"/>
        <w:jc w:val="both"/>
        <w:rPr>
          <w:ins w:author="PINOS EDUARDO DAMIAN" w:date="2024-10-22T03:31:00Z" w16du:dateUtc="2024-10-22T03:31:01Z" w:id="79"/>
          <w:rFonts w:ascii="Arial" w:hAnsi="Arial" w:eastAsia="Arial" w:cs="Arial"/>
        </w:rPr>
        <w:pPrChange w:author="PINOS EDUARDO DAMIAN" w:date="2024-10-22T03:31:00Z" w:id="80">
          <w:pPr/>
        </w:pPrChange>
      </w:pPr>
      <w:ins w:author="PINOS EDUARDO DAMIAN" w:date="2024-10-22T03:31:00Z" w:id="81">
        <w:r w:rsidRPr="7160A137">
          <w:rPr>
            <w:rFonts w:ascii="Arial" w:hAnsi="Arial" w:eastAsia="Arial" w:cs="Arial"/>
            <w:sz w:val="22"/>
            <w:szCs w:val="22"/>
          </w:rPr>
          <w:t>YPF Solar ha establecido canales de distribución para llevar sus productos y servicios a sus clientes a través de:</w:t>
        </w:r>
      </w:ins>
    </w:p>
    <w:p w:rsidRPr="00320847" w:rsidR="6FA4C126" w:rsidRDefault="25D31251" w14:paraId="6A3776DC" w14:textId="256A148F">
      <w:pPr>
        <w:pStyle w:val="Default"/>
        <w:jc w:val="both"/>
        <w:rPr>
          <w:ins w:author="PINOS EDUARDO DAMIAN" w:date="2024-10-22T03:31:00Z" w16du:dateUtc="2024-10-22T03:31:01Z" w:id="82"/>
          <w:rFonts w:ascii="Arial" w:hAnsi="Arial" w:eastAsia="Arial" w:cs="Arial"/>
        </w:rPr>
        <w:pPrChange w:author="PINOS EDUARDO DAMIAN" w:date="2024-10-22T03:31:00Z" w:id="83">
          <w:pPr>
            <w:pStyle w:val="ListParagraph"/>
            <w:numPr>
              <w:numId w:val="17"/>
            </w:numPr>
            <w:ind w:hanging="360"/>
          </w:pPr>
        </w:pPrChange>
      </w:pPr>
      <w:ins w:author="PINOS EDUARDO DAMIAN" w:date="2024-10-22T03:31:00Z" w:id="84">
        <w:r w:rsidRPr="7160A137">
          <w:rPr>
            <w:rFonts w:ascii="Arial" w:hAnsi="Arial" w:eastAsia="Arial" w:cs="Arial"/>
            <w:i/>
            <w:iCs/>
            <w:sz w:val="22"/>
            <w:szCs w:val="22"/>
          </w:rPr>
          <w:t>Venta directa:</w:t>
        </w:r>
        <w:r w:rsidRPr="7160A137">
          <w:rPr>
            <w:rFonts w:ascii="Arial" w:hAnsi="Arial" w:eastAsia="Arial" w:cs="Arial"/>
            <w:sz w:val="22"/>
            <w:szCs w:val="22"/>
          </w:rPr>
          <w:t xml:space="preserve"> a través de sitio web realizando su compra en línea, útil para clientes individuales que desean adquirir paneles solares para sus hogares o pequeños negocios.</w:t>
        </w:r>
      </w:ins>
    </w:p>
    <w:p w:rsidRPr="00320847" w:rsidR="6FA4C126" w:rsidRDefault="25D31251" w14:paraId="314D1E6C" w14:textId="537DEAEB">
      <w:pPr>
        <w:pStyle w:val="Default"/>
        <w:jc w:val="both"/>
        <w:rPr>
          <w:ins w:author="PINOS EDUARDO DAMIAN" w:date="2024-10-22T03:31:00Z" w16du:dateUtc="2024-10-22T03:31:01Z" w:id="85"/>
          <w:rFonts w:ascii="Arial" w:hAnsi="Arial" w:eastAsia="Arial" w:cs="Arial"/>
        </w:rPr>
        <w:pPrChange w:author="PINOS EDUARDO DAMIAN" w:date="2024-10-22T03:31:00Z" w:id="86">
          <w:pPr>
            <w:pStyle w:val="ListParagraph"/>
            <w:numPr>
              <w:numId w:val="32"/>
            </w:numPr>
            <w:ind w:hanging="360"/>
          </w:pPr>
        </w:pPrChange>
      </w:pPr>
      <w:ins w:author="PINOS EDUARDO DAMIAN" w:date="2024-10-22T03:31:00Z" w:id="87">
        <w:r w:rsidRPr="7160A137">
          <w:rPr>
            <w:rFonts w:ascii="Arial" w:hAnsi="Arial" w:eastAsia="Arial" w:cs="Arial"/>
            <w:i/>
            <w:iCs/>
            <w:sz w:val="22"/>
            <w:szCs w:val="22"/>
          </w:rPr>
          <w:t>Alianzas estratégicas:</w:t>
        </w:r>
        <w:r w:rsidRPr="7160A137">
          <w:rPr>
            <w:rFonts w:ascii="Arial" w:hAnsi="Arial" w:eastAsia="Arial" w:cs="Arial"/>
            <w:sz w:val="22"/>
            <w:szCs w:val="22"/>
          </w:rPr>
          <w:t xml:space="preserve"> alianzas con empresas del sector de la construcción, arquitectos y desarrolladores inmobiliarios. Estas alianzas permiten integrar paneles solares en proyectos de construcción y nuevas viviendas. Acuerdos con empresas de energía eléctrica para promover la adopción de energía solar.</w:t>
        </w:r>
      </w:ins>
    </w:p>
    <w:p w:rsidRPr="00320847" w:rsidR="6FA4C126" w:rsidRDefault="25D31251" w14:paraId="39908978" w14:textId="4C3F285B">
      <w:pPr>
        <w:pStyle w:val="Default"/>
        <w:jc w:val="both"/>
        <w:rPr>
          <w:ins w:author="PINOS EDUARDO DAMIAN" w:date="2024-10-22T03:31:00Z" w16du:dateUtc="2024-10-22T03:31:01Z" w:id="88"/>
          <w:rFonts w:ascii="Arial" w:hAnsi="Arial" w:eastAsia="Arial" w:cs="Arial"/>
        </w:rPr>
        <w:pPrChange w:author="PINOS EDUARDO DAMIAN" w:date="2024-10-22T03:31:00Z" w:id="89">
          <w:pPr>
            <w:pStyle w:val="ListParagraph"/>
            <w:numPr>
              <w:numId w:val="32"/>
            </w:numPr>
            <w:ind w:hanging="360"/>
          </w:pPr>
        </w:pPrChange>
      </w:pPr>
      <w:ins w:author="PINOS EDUARDO DAMIAN" w:date="2024-10-22T03:31:00Z" w:id="90">
        <w:r w:rsidRPr="7160A137">
          <w:rPr>
            <w:rFonts w:ascii="Arial" w:hAnsi="Arial" w:eastAsia="Arial" w:cs="Arial"/>
            <w:i/>
            <w:iCs/>
            <w:sz w:val="22"/>
            <w:szCs w:val="22"/>
          </w:rPr>
          <w:t>Expansión a nuevos Mercados</w:t>
        </w:r>
        <w:r w:rsidRPr="7160A137">
          <w:rPr>
            <w:rFonts w:ascii="Arial" w:hAnsi="Arial" w:eastAsia="Arial" w:cs="Arial"/>
            <w:sz w:val="22"/>
            <w:szCs w:val="22"/>
          </w:rPr>
          <w:t>: expansión a otros países de América Latina, Esto requiere establecer alianzas con distribuidores locales y adaptarse a las regulaciones y necesidades específicas de cada mercado.</w:t>
        </w:r>
      </w:ins>
    </w:p>
    <w:p w:rsidRPr="00320847" w:rsidR="6FA4C126" w:rsidRDefault="6FA4C126" w14:paraId="20A39504" w14:textId="5739AC64">
      <w:pPr>
        <w:spacing w:after="0" w:line="240" w:lineRule="auto"/>
        <w:ind w:left="720"/>
        <w:jc w:val="both"/>
        <w:rPr>
          <w:ins w:author="PINOS EDUARDO DAMIAN" w:date="2024-10-22T03:31:00Z" w16du:dateUtc="2024-10-22T03:31:01Z" w:id="91"/>
          <w:rFonts w:ascii="Arial" w:hAnsi="Arial" w:eastAsia="Arial" w:cs="Arial"/>
          <w:color w:val="000000" w:themeColor="text1"/>
        </w:rPr>
        <w:pPrChange w:author="PINOS EDUARDO DAMIAN" w:date="2024-10-22T03:31:00Z" w:id="92">
          <w:pPr/>
        </w:pPrChange>
      </w:pPr>
    </w:p>
    <w:p w:rsidRPr="00320847" w:rsidR="6FA4C126" w:rsidRDefault="25D31251" w14:paraId="0CA4833A" w14:textId="61AD4A0C">
      <w:pPr>
        <w:pStyle w:val="Default"/>
        <w:jc w:val="both"/>
        <w:rPr>
          <w:ins w:author="PINOS EDUARDO DAMIAN" w:date="2024-10-22T03:31:00Z" w16du:dateUtc="2024-10-22T03:31:01Z" w:id="93"/>
          <w:rFonts w:ascii="Arial" w:hAnsi="Arial" w:eastAsia="Arial" w:cs="Arial"/>
        </w:rPr>
        <w:pPrChange w:author="PINOS EDUARDO DAMIAN" w:date="2024-10-22T03:31:00Z" w:id="94">
          <w:pPr/>
        </w:pPrChange>
      </w:pPr>
      <w:ins w:author="PINOS EDUARDO DAMIAN" w:date="2024-10-22T03:31:00Z" w:id="95">
        <w:r w:rsidRPr="7160A137">
          <w:rPr>
            <w:rFonts w:ascii="Arial" w:hAnsi="Arial" w:eastAsia="Arial" w:cs="Arial"/>
            <w:sz w:val="22"/>
            <w:szCs w:val="22"/>
          </w:rPr>
          <w:t>En resumen, la empresa utiliza una combinación de distribución directa y alianzas estratégicas para llegar a sus clientes y promover la adopción de paneles solares.</w:t>
        </w:r>
      </w:ins>
    </w:p>
    <w:p w:rsidRPr="00320847" w:rsidR="6FA4C126" w:rsidRDefault="6FA4C126" w14:paraId="5D41B471" w14:textId="04146303">
      <w:pPr>
        <w:pStyle w:val="ListParagraph"/>
        <w:numPr>
          <w:ilvl w:val="1"/>
          <w:numId w:val="19"/>
        </w:numPr>
        <w:spacing w:after="0" w:line="240" w:lineRule="auto"/>
        <w:jc w:val="both"/>
        <w:rPr>
          <w:ins w:author="PINOS EDUARDO DAMIAN" w:date="2024-10-22T03:31:00Z" w16du:dateUtc="2024-10-22T03:31:01Z" w:id="96"/>
          <w:rFonts w:ascii="Arial" w:hAnsi="Arial" w:eastAsia="Arial" w:cs="Arial"/>
          <w:color w:val="000000" w:themeColor="text1"/>
        </w:rPr>
        <w:pPrChange w:author="PINOS EDUARDO DAMIAN" w:date="2024-10-22T03:31:00Z" w:id="97">
          <w:pPr>
            <w:numPr>
              <w:ilvl w:val="1"/>
              <w:numId w:val="19"/>
            </w:numPr>
            <w:ind w:left="1440" w:hanging="360"/>
          </w:pPr>
        </w:pPrChange>
      </w:pPr>
    </w:p>
    <w:p w:rsidRPr="00320847" w:rsidR="6FA4C126" w:rsidP="7160A137" w:rsidRDefault="6FA4C126" w14:paraId="7C3AA8C8" w14:textId="13371BD7">
      <w:pPr>
        <w:spacing w:after="39" w:line="240" w:lineRule="auto"/>
        <w:jc w:val="both"/>
        <w:rPr>
          <w:ins w:author="PINOS EDUARDO DAMIAN" w:date="2024-10-22T03:30:00Z" w16du:dateUtc="2024-10-22T03:30:53Z" w:id="98"/>
          <w:rFonts w:ascii="Arial" w:hAnsi="Arial" w:eastAsia="Arial" w:cs="Arial"/>
          <w:color w:val="000000" w:themeColor="text1"/>
          <w:u w:val="single"/>
        </w:rPr>
      </w:pPr>
    </w:p>
    <w:p w:rsidRPr="00320847" w:rsidR="6FA4C126" w:rsidP="7160A137" w:rsidRDefault="6FA4C126" w14:paraId="2A70C589" w14:textId="145C37BC">
      <w:pPr>
        <w:spacing w:after="39" w:line="240" w:lineRule="auto"/>
        <w:jc w:val="both"/>
        <w:rPr>
          <w:ins w:author="PINOS EDUARDO DAMIAN" w:date="2024-10-22T03:30:00Z" w16du:dateUtc="2024-10-22T03:30:53Z" w:id="99"/>
          <w:rFonts w:ascii="Arial" w:hAnsi="Arial" w:eastAsia="Arial" w:cs="Arial"/>
          <w:color w:val="000000" w:themeColor="text1"/>
          <w:u w:val="single"/>
        </w:rPr>
      </w:pPr>
    </w:p>
    <w:p w:rsidR="69A3590C" w:rsidP="7160A137" w:rsidRDefault="69A3590C" w14:paraId="217ED2F1" w14:textId="082D8AC7">
      <w:pPr>
        <w:spacing w:after="39" w:line="240" w:lineRule="auto"/>
        <w:jc w:val="both"/>
        <w:rPr>
          <w:ins w:author="PINOS EDUARDO DAMIAN" w:date="2024-10-22T03:32:00Z" w16du:dateUtc="2024-10-22T03:32:01Z" w:id="100"/>
          <w:rFonts w:ascii="Arial" w:hAnsi="Arial" w:eastAsia="Arial" w:cs="Arial"/>
          <w:color w:val="000000" w:themeColor="text1"/>
        </w:rPr>
      </w:pPr>
      <w:r>
        <w:br/>
      </w:r>
    </w:p>
    <w:p w:rsidR="1DB82592" w:rsidP="7160A137" w:rsidRDefault="1DB82592" w14:paraId="730AE9C9" w14:textId="5B99A1F8">
      <w:pPr>
        <w:spacing w:after="39" w:line="240" w:lineRule="auto"/>
        <w:jc w:val="both"/>
        <w:rPr>
          <w:ins w:author="PINOS EDUARDO DAMIAN" w:date="2024-10-22T03:32:00Z" w16du:dateUtc="2024-10-22T03:32:01Z" w:id="101"/>
          <w:rFonts w:ascii="Arial" w:hAnsi="Arial" w:eastAsia="Arial" w:cs="Arial"/>
          <w:color w:val="000000" w:themeColor="text1"/>
          <w:u w:val="single"/>
        </w:rPr>
      </w:pPr>
    </w:p>
    <w:p w:rsidR="1DB82592" w:rsidP="7160A137" w:rsidRDefault="1DB82592" w14:paraId="4BC9A944" w14:textId="455D55A8">
      <w:pPr>
        <w:spacing w:after="39" w:line="240" w:lineRule="auto"/>
        <w:jc w:val="both"/>
        <w:rPr>
          <w:ins w:author="PINOS EDUARDO DAMIAN" w:date="2024-10-22T03:32:00Z" w16du:dateUtc="2024-10-22T03:32:01Z" w:id="102"/>
          <w:rFonts w:ascii="Arial" w:hAnsi="Arial" w:eastAsia="Arial" w:cs="Arial"/>
          <w:color w:val="000000" w:themeColor="text1"/>
          <w:u w:val="single"/>
        </w:rPr>
      </w:pPr>
    </w:p>
    <w:p w:rsidR="1DB82592" w:rsidP="7160A137" w:rsidRDefault="1DB82592" w14:paraId="2BE6BB12" w14:textId="0464B299">
      <w:pPr>
        <w:spacing w:after="39" w:line="240" w:lineRule="auto"/>
        <w:jc w:val="both"/>
        <w:rPr>
          <w:ins w:author="PINOS EDUARDO DAMIAN" w:date="2024-10-22T03:32:00Z" w16du:dateUtc="2024-10-22T03:32:01Z" w:id="103"/>
          <w:rFonts w:ascii="Arial" w:hAnsi="Arial" w:eastAsia="Arial" w:cs="Arial"/>
          <w:color w:val="000000" w:themeColor="text1"/>
          <w:u w:val="single"/>
        </w:rPr>
      </w:pPr>
    </w:p>
    <w:p w:rsidR="1DB82592" w:rsidP="7160A137" w:rsidRDefault="1DB82592" w14:paraId="280578EC" w14:textId="7E086B32">
      <w:pPr>
        <w:spacing w:after="39" w:line="240" w:lineRule="auto"/>
        <w:jc w:val="both"/>
        <w:rPr>
          <w:ins w:author="PINOS EDUARDO DAMIAN" w:date="2024-10-22T03:32:00Z" w16du:dateUtc="2024-10-22T03:32:01Z" w:id="104"/>
          <w:rFonts w:ascii="Arial" w:hAnsi="Arial" w:eastAsia="Arial" w:cs="Arial"/>
          <w:color w:val="000000" w:themeColor="text1"/>
          <w:u w:val="single"/>
        </w:rPr>
      </w:pPr>
    </w:p>
    <w:p w:rsidRPr="00320847" w:rsidR="6FA4C126" w:rsidP="7160A137" w:rsidRDefault="6795BE75" w14:paraId="26ED5DC4" w14:textId="4D5EEBFB">
      <w:p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Relevamiento del proceso de “Gestión de Capital Humano”</w:t>
      </w:r>
    </w:p>
    <w:p w:rsidRPr="00320847" w:rsidR="6FA4C126" w:rsidP="7160A137" w:rsidRDefault="6795BE75" w14:paraId="4370E48A" w14:textId="57C8A2F0">
      <w:pPr>
        <w:spacing w:after="39"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 </w:t>
      </w:r>
    </w:p>
    <w:p w:rsidRPr="00320847" w:rsidR="6FA4C126" w:rsidP="7160A137" w:rsidRDefault="6795BE75" w14:paraId="234EF0A5" w14:textId="1EED2092">
      <w:pPr>
        <w:spacing w:after="39" w:line="240" w:lineRule="auto"/>
        <w:jc w:val="both"/>
        <w:rPr>
          <w:rFonts w:ascii="Arial" w:hAnsi="Arial" w:eastAsia="Arial" w:cs="Arial"/>
          <w:color w:val="000000" w:themeColor="text1"/>
        </w:rPr>
      </w:pPr>
      <w:r w:rsidRPr="7160A137">
        <w:rPr>
          <w:rFonts w:ascii="Arial" w:hAnsi="Arial" w:eastAsia="Arial" w:cs="Arial"/>
          <w:b/>
          <w:bCs/>
          <w:color w:val="000000" w:themeColor="text1"/>
        </w:rPr>
        <w:t>Reclutamiento y selección</w:t>
      </w:r>
      <w:r w:rsidRPr="7160A137">
        <w:rPr>
          <w:rFonts w:ascii="Arial" w:hAnsi="Arial" w:eastAsia="Arial" w:cs="Arial"/>
          <w:color w:val="000000" w:themeColor="text1"/>
        </w:rPr>
        <w:t>: No se identifica ningún sistema que de soporte al proceso. Cuando surge la necesidad de búsqueda de personal, la vacante es publicada en diferentes portales</w:t>
      </w:r>
      <w:r w:rsidR="003144E1">
        <w:rPr>
          <w:rFonts w:ascii="Arial" w:hAnsi="Arial" w:eastAsia="Arial" w:cs="Arial"/>
          <w:color w:val="000000" w:themeColor="text1"/>
        </w:rPr>
        <w:t xml:space="preserve"> como</w:t>
      </w:r>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Linkedin</w:t>
      </w:r>
      <w:proofErr w:type="spellEnd"/>
      <w:r w:rsidRPr="7160A137">
        <w:rPr>
          <w:rFonts w:ascii="Arial" w:hAnsi="Arial" w:eastAsia="Arial" w:cs="Arial"/>
          <w:color w:val="000000" w:themeColor="text1"/>
        </w:rPr>
        <w:t xml:space="preserve">, también se reciben CV por correos electrónicos. La preselección de candidatos a entrevistar se registra en una planilla Excel donde se evalúa cuáles serán elegidos para una primera entrevista presencial o virtual. Una vez concluida la entrevista se detalla en dicha planilla la información relevante del candidato para su posterior análisis. </w:t>
      </w:r>
    </w:p>
    <w:p w:rsidRPr="00320847" w:rsidR="6FA4C126" w:rsidP="7160A137" w:rsidRDefault="6795BE75" w14:paraId="0279E920" w14:textId="39537552">
      <w:pPr>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Herramientas: Excel y correos electrónicos.</w:t>
      </w:r>
    </w:p>
    <w:p w:rsidRPr="00320847" w:rsidR="6FA4C126" w:rsidP="7160A137" w:rsidRDefault="6795BE75" w14:paraId="11582EE9" w14:textId="0AB391B7">
      <w:pPr>
        <w:spacing w:after="39" w:line="240" w:lineRule="auto"/>
        <w:jc w:val="both"/>
        <w:rPr>
          <w:rFonts w:ascii="Arial" w:hAnsi="Arial" w:eastAsia="Arial" w:cs="Arial"/>
          <w:b/>
          <w:bCs/>
          <w:i/>
          <w:iCs/>
          <w:color w:val="000000" w:themeColor="text1"/>
        </w:rPr>
      </w:pPr>
      <w:r w:rsidRPr="7160A137">
        <w:rPr>
          <w:rFonts w:ascii="Arial" w:hAnsi="Arial" w:eastAsia="Arial" w:cs="Arial"/>
          <w:i/>
          <w:iCs/>
          <w:color w:val="000000" w:themeColor="text1"/>
        </w:rPr>
        <w:t xml:space="preserve">Responsable: </w:t>
      </w:r>
      <w:r w:rsidRPr="7160A137" w:rsidR="21ABC271">
        <w:rPr>
          <w:rFonts w:ascii="Arial" w:hAnsi="Arial" w:eastAsia="Arial" w:cs="Arial"/>
          <w:i/>
          <w:iCs/>
          <w:color w:val="000000" w:themeColor="text1"/>
        </w:rPr>
        <w:t>jefe</w:t>
      </w:r>
      <w:r w:rsidRPr="7160A137">
        <w:rPr>
          <w:rFonts w:ascii="Arial" w:hAnsi="Arial" w:eastAsia="Arial" w:cs="Arial"/>
          <w:i/>
          <w:iCs/>
          <w:color w:val="000000" w:themeColor="text1"/>
        </w:rPr>
        <w:t xml:space="preserve"> de reclutamiento.</w:t>
      </w:r>
      <w:r w:rsidRPr="7160A137">
        <w:rPr>
          <w:rFonts w:ascii="Arial" w:hAnsi="Arial" w:eastAsia="Arial" w:cs="Arial"/>
          <w:b/>
          <w:bCs/>
          <w:i/>
          <w:iCs/>
          <w:color w:val="000000" w:themeColor="text1"/>
        </w:rPr>
        <w:t xml:space="preserve"> </w:t>
      </w:r>
    </w:p>
    <w:p w:rsidRPr="00320847" w:rsidR="6FA4C126" w:rsidP="7160A137" w:rsidRDefault="6FA4C126" w14:paraId="65B8122C" w14:textId="7899F53A">
      <w:pPr>
        <w:spacing w:after="39" w:line="240" w:lineRule="auto"/>
        <w:jc w:val="both"/>
        <w:rPr>
          <w:rFonts w:ascii="Arial" w:hAnsi="Arial" w:eastAsia="Arial" w:cs="Arial"/>
          <w:b/>
          <w:bCs/>
          <w:color w:val="000000" w:themeColor="text1"/>
        </w:rPr>
      </w:pPr>
    </w:p>
    <w:p w:rsidRPr="00320847" w:rsidR="6FA4C126" w:rsidP="7160A137" w:rsidRDefault="5F58A241" w14:paraId="36CB71FE" w14:textId="02545CE3">
      <w:pPr>
        <w:tabs>
          <w:tab w:val="left" w:pos="720"/>
        </w:tabs>
        <w:spacing w:line="240" w:lineRule="auto"/>
        <w:jc w:val="both"/>
        <w:rPr>
          <w:rFonts w:ascii="Arial" w:hAnsi="Arial" w:eastAsia="Arial" w:cs="Arial"/>
          <w:color w:val="000000" w:themeColor="text1"/>
        </w:rPr>
      </w:pPr>
      <w:proofErr w:type="spellStart"/>
      <w:r w:rsidRPr="7160A137">
        <w:rPr>
          <w:rFonts w:ascii="Arial" w:hAnsi="Arial" w:eastAsia="Arial" w:cs="Arial"/>
          <w:b/>
          <w:bCs/>
          <w:color w:val="000000" w:themeColor="text1"/>
        </w:rPr>
        <w:t>Onboarding</w:t>
      </w:r>
      <w:proofErr w:type="spellEnd"/>
      <w:r w:rsidRPr="7160A137">
        <w:rPr>
          <w:rFonts w:ascii="Arial" w:hAnsi="Arial" w:eastAsia="Arial" w:cs="Arial"/>
          <w:color w:val="000000" w:themeColor="text1"/>
        </w:rPr>
        <w:t xml:space="preserve">: </w:t>
      </w:r>
      <w:r w:rsidRPr="7160A137" w:rsidR="0CAEBC2E">
        <w:rPr>
          <w:rFonts w:ascii="Arial" w:hAnsi="Arial" w:eastAsia="Arial" w:cs="Arial"/>
          <w:color w:val="000000" w:themeColor="text1"/>
        </w:rPr>
        <w:t xml:space="preserve">No se realiza un proceso que busque generar impacto </w:t>
      </w:r>
      <w:r w:rsidRPr="7160A137" w:rsidR="5A9323EF">
        <w:rPr>
          <w:rFonts w:ascii="Arial" w:hAnsi="Arial" w:eastAsia="Arial" w:cs="Arial"/>
          <w:color w:val="000000" w:themeColor="text1"/>
        </w:rPr>
        <w:t xml:space="preserve">positivo </w:t>
      </w:r>
      <w:r w:rsidRPr="7160A137" w:rsidR="0CAEBC2E">
        <w:rPr>
          <w:rFonts w:ascii="Arial" w:hAnsi="Arial" w:eastAsia="Arial" w:cs="Arial"/>
          <w:color w:val="000000" w:themeColor="text1"/>
        </w:rPr>
        <w:t xml:space="preserve">en el nuevo colaborador. </w:t>
      </w:r>
      <w:r w:rsidRPr="7160A137" w:rsidR="79B83B98">
        <w:rPr>
          <w:rFonts w:ascii="Arial" w:hAnsi="Arial" w:eastAsia="Arial" w:cs="Arial"/>
          <w:color w:val="000000" w:themeColor="text1"/>
        </w:rPr>
        <w:t>No se construye un plan de acción</w:t>
      </w:r>
      <w:r w:rsidRPr="7160A137" w:rsidR="0CAEBC2E">
        <w:rPr>
          <w:rFonts w:ascii="Arial" w:hAnsi="Arial" w:eastAsia="Arial" w:cs="Arial"/>
          <w:color w:val="000000" w:themeColor="text1"/>
        </w:rPr>
        <w:t xml:space="preserve"> </w:t>
      </w:r>
      <w:r w:rsidRPr="7160A137" w:rsidR="79B83B98">
        <w:rPr>
          <w:rFonts w:ascii="Arial" w:hAnsi="Arial" w:eastAsia="Arial" w:cs="Arial"/>
          <w:color w:val="000000" w:themeColor="text1"/>
        </w:rPr>
        <w:t xml:space="preserve">para el nuevo ingresante, </w:t>
      </w:r>
      <w:r w:rsidRPr="7160A137">
        <w:rPr>
          <w:rFonts w:ascii="Arial" w:hAnsi="Arial" w:eastAsia="Arial" w:cs="Arial"/>
          <w:color w:val="000000" w:themeColor="text1"/>
        </w:rPr>
        <w:t xml:space="preserve">lo que causa demoras en la inclusión </w:t>
      </w:r>
      <w:r w:rsidRPr="7160A137" w:rsidR="39FD52F2">
        <w:rPr>
          <w:rFonts w:ascii="Arial" w:hAnsi="Arial" w:eastAsia="Arial" w:cs="Arial"/>
          <w:color w:val="000000" w:themeColor="text1"/>
        </w:rPr>
        <w:t>de este</w:t>
      </w:r>
      <w:r w:rsidRPr="7160A137" w:rsidR="6BD833B1">
        <w:rPr>
          <w:rFonts w:ascii="Arial" w:hAnsi="Arial" w:eastAsia="Arial" w:cs="Arial"/>
          <w:color w:val="000000" w:themeColor="text1"/>
        </w:rPr>
        <w:t xml:space="preserve"> en</w:t>
      </w:r>
      <w:r w:rsidRPr="7160A137">
        <w:rPr>
          <w:rFonts w:ascii="Arial" w:hAnsi="Arial" w:eastAsia="Arial" w:cs="Arial"/>
          <w:color w:val="000000" w:themeColor="text1"/>
        </w:rPr>
        <w:t xml:space="preserve"> los sistemas internos de la empresa, como </w:t>
      </w:r>
      <w:r w:rsidRPr="7160A137" w:rsidR="6C81C422">
        <w:rPr>
          <w:rFonts w:ascii="Arial" w:hAnsi="Arial" w:eastAsia="Arial" w:cs="Arial"/>
          <w:color w:val="000000" w:themeColor="text1"/>
        </w:rPr>
        <w:t>también en obtener las herramientas que necesite para desarrollar si actividad</w:t>
      </w:r>
      <w:r w:rsidRPr="7160A137" w:rsidR="11483B91">
        <w:rPr>
          <w:rFonts w:ascii="Arial" w:hAnsi="Arial" w:eastAsia="Arial" w:cs="Arial"/>
          <w:color w:val="000000" w:themeColor="text1"/>
        </w:rPr>
        <w:t>.</w:t>
      </w:r>
      <w:r w:rsidRPr="7160A137" w:rsidR="544EDD2C">
        <w:rPr>
          <w:rFonts w:ascii="Arial" w:hAnsi="Arial" w:eastAsia="Arial" w:cs="Arial"/>
          <w:color w:val="000000" w:themeColor="text1"/>
        </w:rPr>
        <w:t xml:space="preserve"> Crear sentido de pertenencia, promover la misión de la empresa </w:t>
      </w:r>
      <w:r w:rsidRPr="7160A137" w:rsidR="1E5045CC">
        <w:rPr>
          <w:rFonts w:ascii="Arial" w:hAnsi="Arial" w:eastAsia="Arial" w:cs="Arial"/>
          <w:color w:val="000000" w:themeColor="text1"/>
        </w:rPr>
        <w:t xml:space="preserve">permite que el empleado se sienta mejor valorado por la empresa. </w:t>
      </w:r>
    </w:p>
    <w:p w:rsidR="6FA4C126" w:rsidP="7160A137" w:rsidRDefault="5F58A241" w14:paraId="5D5CB424" w14:textId="263CD542">
      <w:pPr>
        <w:tabs>
          <w:tab w:val="left" w:pos="720"/>
        </w:tabs>
        <w:spacing w:after="39" w:line="240" w:lineRule="auto"/>
        <w:jc w:val="both"/>
        <w:rPr>
          <w:rFonts w:ascii="Arial" w:hAnsi="Arial" w:eastAsia="Arial" w:cs="Arial"/>
          <w:color w:val="000000" w:themeColor="text1"/>
        </w:rPr>
      </w:pPr>
      <w:r w:rsidRPr="7160A137">
        <w:rPr>
          <w:rFonts w:ascii="Arial" w:hAnsi="Arial" w:eastAsia="Arial" w:cs="Arial"/>
          <w:b/>
          <w:bCs/>
          <w:color w:val="000000" w:themeColor="text1"/>
        </w:rPr>
        <w:t>Gestión de Nómina</w:t>
      </w:r>
      <w:r w:rsidRPr="7160A137">
        <w:rPr>
          <w:rFonts w:ascii="Arial" w:hAnsi="Arial" w:eastAsia="Arial" w:cs="Arial"/>
          <w:color w:val="000000" w:themeColor="text1"/>
        </w:rPr>
        <w:t xml:space="preserve">: </w:t>
      </w:r>
      <w:r w:rsidRPr="7160A137" w:rsidR="1B5ACD7D">
        <w:rPr>
          <w:rFonts w:ascii="Arial" w:hAnsi="Arial" w:eastAsia="Arial" w:cs="Arial"/>
          <w:color w:val="000000" w:themeColor="text1"/>
        </w:rPr>
        <w:t>Para</w:t>
      </w:r>
      <w:r w:rsidRPr="7160A137">
        <w:rPr>
          <w:rFonts w:ascii="Arial" w:hAnsi="Arial" w:eastAsia="Arial" w:cs="Arial"/>
          <w:color w:val="000000" w:themeColor="text1"/>
        </w:rPr>
        <w:t xml:space="preserve"> </w:t>
      </w:r>
      <w:r w:rsidRPr="7160A137" w:rsidR="1B5ACD7D">
        <w:rPr>
          <w:rFonts w:ascii="Arial" w:hAnsi="Arial" w:eastAsia="Arial" w:cs="Arial"/>
          <w:color w:val="000000" w:themeColor="text1"/>
        </w:rPr>
        <w:t xml:space="preserve">el proceso de liquidación de sueldos se </w:t>
      </w:r>
      <w:r w:rsidRPr="7160A137">
        <w:rPr>
          <w:rFonts w:ascii="Arial" w:hAnsi="Arial" w:eastAsia="Arial" w:cs="Arial"/>
          <w:color w:val="000000" w:themeColor="text1"/>
        </w:rPr>
        <w:t xml:space="preserve">utiliza </w:t>
      </w:r>
      <w:r w:rsidRPr="7160A137" w:rsidR="1B5ACD7D">
        <w:rPr>
          <w:rFonts w:ascii="Arial" w:hAnsi="Arial" w:eastAsia="Arial" w:cs="Arial"/>
          <w:color w:val="000000" w:themeColor="text1"/>
        </w:rPr>
        <w:t>el sistema</w:t>
      </w:r>
      <w:r w:rsidRPr="7160A137">
        <w:rPr>
          <w:rFonts w:ascii="Arial" w:hAnsi="Arial" w:eastAsia="Arial" w:cs="Arial"/>
          <w:color w:val="000000" w:themeColor="text1"/>
        </w:rPr>
        <w:t xml:space="preserve"> Tango Gestión</w:t>
      </w:r>
      <w:r w:rsidRPr="7160A137" w:rsidR="737CD375">
        <w:rPr>
          <w:rFonts w:ascii="Arial" w:hAnsi="Arial" w:eastAsia="Arial" w:cs="Arial"/>
          <w:color w:val="000000" w:themeColor="text1"/>
        </w:rPr>
        <w:t xml:space="preserve">. </w:t>
      </w:r>
      <w:r w:rsidRPr="7160A137">
        <w:rPr>
          <w:rFonts w:ascii="Arial" w:hAnsi="Arial" w:eastAsia="Arial" w:cs="Arial"/>
          <w:color w:val="000000" w:themeColor="text1"/>
        </w:rPr>
        <w:t>Los cálculos adicionales, como horas extras, bonos o deducciones específicas, se registran manualmente en Excel. La generación de reportes fiscales y de seguridad social es manual.</w:t>
      </w:r>
    </w:p>
    <w:p w:rsidRPr="00CB33C9" w:rsidR="0A98D341" w:rsidP="7160A137" w:rsidRDefault="1FDF6B09" w14:paraId="3E981317" w14:textId="3879DB51">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He</w:t>
      </w:r>
      <w:r w:rsidRPr="7160A137" w:rsidR="279BF879">
        <w:rPr>
          <w:rFonts w:ascii="Arial" w:hAnsi="Arial" w:eastAsia="Arial" w:cs="Arial"/>
          <w:i/>
          <w:iCs/>
          <w:color w:val="000000" w:themeColor="text1"/>
        </w:rPr>
        <w:t>rramientas: Excel y correos electrónicos.</w:t>
      </w:r>
    </w:p>
    <w:p w:rsidRPr="00CB33C9" w:rsidR="0A98D341" w:rsidP="7160A137" w:rsidRDefault="279BF879" w14:paraId="258E9D17" w14:textId="093F3DAA">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Responsable: Jefe de reclutamiento</w:t>
      </w:r>
      <w:r w:rsidRPr="7160A137" w:rsidR="4C6E09BB">
        <w:rPr>
          <w:rFonts w:ascii="Arial" w:hAnsi="Arial" w:eastAsia="Arial" w:cs="Arial"/>
          <w:i/>
          <w:iCs/>
          <w:color w:val="000000" w:themeColor="text1"/>
        </w:rPr>
        <w:t>/Analistas</w:t>
      </w:r>
      <w:r w:rsidRPr="7160A137">
        <w:rPr>
          <w:rFonts w:ascii="Arial" w:hAnsi="Arial" w:eastAsia="Arial" w:cs="Arial"/>
          <w:i/>
          <w:iCs/>
          <w:color w:val="000000" w:themeColor="text1"/>
        </w:rPr>
        <w:t>.</w:t>
      </w:r>
    </w:p>
    <w:p w:rsidRPr="00320847" w:rsidR="1FD80BAD" w:rsidP="7160A137" w:rsidRDefault="1FD80BAD" w14:paraId="207BD597" w14:textId="56F7E635">
      <w:pPr>
        <w:tabs>
          <w:tab w:val="left" w:pos="720"/>
        </w:tabs>
        <w:spacing w:line="240" w:lineRule="auto"/>
        <w:jc w:val="both"/>
        <w:rPr>
          <w:rFonts w:ascii="Arial" w:hAnsi="Arial" w:eastAsia="Arial" w:cs="Arial"/>
          <w:b/>
          <w:bCs/>
          <w:color w:val="000000" w:themeColor="text1"/>
        </w:rPr>
      </w:pPr>
    </w:p>
    <w:p w:rsidRPr="00320847" w:rsidR="6FA4C126" w:rsidP="7160A137" w:rsidRDefault="5F58A241" w14:paraId="5C56032B" w14:textId="29F39B0F">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Gestión del Desempeño</w:t>
      </w:r>
      <w:r w:rsidRPr="7160A137">
        <w:rPr>
          <w:rFonts w:ascii="Arial" w:hAnsi="Arial" w:eastAsia="Arial" w:cs="Arial"/>
          <w:color w:val="000000" w:themeColor="text1"/>
        </w:rPr>
        <w:t xml:space="preserve">: Las evaluaciones de rendimiento </w:t>
      </w:r>
      <w:r w:rsidRPr="7160A137" w:rsidR="1BBC4E27">
        <w:rPr>
          <w:rFonts w:ascii="Arial" w:hAnsi="Arial" w:eastAsia="Arial" w:cs="Arial"/>
          <w:color w:val="000000" w:themeColor="text1"/>
        </w:rPr>
        <w:t xml:space="preserve">son realizadas por los superiores de cada empleado, </w:t>
      </w:r>
      <w:r w:rsidRPr="7160A137" w:rsidR="58A8051E">
        <w:rPr>
          <w:rFonts w:ascii="Arial" w:hAnsi="Arial" w:eastAsia="Arial" w:cs="Arial"/>
          <w:color w:val="000000" w:themeColor="text1"/>
        </w:rPr>
        <w:t>según</w:t>
      </w:r>
      <w:r w:rsidRPr="7160A137" w:rsidR="1BBC4E27">
        <w:rPr>
          <w:rFonts w:ascii="Arial" w:hAnsi="Arial" w:eastAsia="Arial" w:cs="Arial"/>
          <w:color w:val="000000" w:themeColor="text1"/>
        </w:rPr>
        <w:t xml:space="preserve"> el desempeño se les puede indicar </w:t>
      </w:r>
      <w:r w:rsidRPr="7160A137" w:rsidR="2483BB43">
        <w:rPr>
          <w:rFonts w:ascii="Arial" w:hAnsi="Arial" w:eastAsia="Arial" w:cs="Arial"/>
          <w:color w:val="000000" w:themeColor="text1"/>
        </w:rPr>
        <w:t>alguna acción para fortalecer determinados puntos</w:t>
      </w:r>
      <w:r w:rsidRPr="7160A137" w:rsidR="527EA3D2">
        <w:rPr>
          <w:rFonts w:ascii="Arial" w:hAnsi="Arial" w:eastAsia="Arial" w:cs="Arial"/>
          <w:color w:val="000000" w:themeColor="text1"/>
        </w:rPr>
        <w:t>. Pero no hay ninguna herramienta donde se plasme este tipo de acciones</w:t>
      </w:r>
      <w:r w:rsidRPr="7160A137" w:rsidR="309E019B">
        <w:rPr>
          <w:rFonts w:ascii="Arial" w:hAnsi="Arial" w:eastAsia="Arial" w:cs="Arial"/>
          <w:color w:val="000000" w:themeColor="text1"/>
        </w:rPr>
        <w:t>.</w:t>
      </w:r>
    </w:p>
    <w:p w:rsidRPr="00CB33C9" w:rsidR="5805AC66" w:rsidP="7160A137" w:rsidRDefault="2EB675CB" w14:paraId="52B25326" w14:textId="69500510">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 xml:space="preserve">Herramientas: No hay herramientas. </w:t>
      </w:r>
    </w:p>
    <w:p w:rsidRPr="00CB33C9" w:rsidR="5805AC66" w:rsidP="7160A137" w:rsidRDefault="2EB675CB" w14:paraId="7AC581AE" w14:textId="1BDE489A">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 xml:space="preserve">Responsable: Superior inmediato. </w:t>
      </w:r>
    </w:p>
    <w:p w:rsidR="29F9A36B" w:rsidP="7160A137" w:rsidRDefault="29F9A36B" w14:paraId="5E86DDC8" w14:textId="4CB874B1">
      <w:pPr>
        <w:tabs>
          <w:tab w:val="left" w:pos="720"/>
        </w:tabs>
        <w:spacing w:line="240" w:lineRule="auto"/>
        <w:jc w:val="both"/>
        <w:rPr>
          <w:rFonts w:ascii="Arial" w:hAnsi="Arial" w:eastAsia="Arial" w:cs="Arial"/>
          <w:color w:val="000000" w:themeColor="text1"/>
        </w:rPr>
      </w:pPr>
    </w:p>
    <w:p w:rsidRPr="00320847" w:rsidR="6FA4C126" w:rsidP="7160A137" w:rsidRDefault="5F58A241" w14:paraId="0D1BF115" w14:textId="0A4095D1">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Formación y Desarrollo</w:t>
      </w:r>
      <w:r w:rsidRPr="7160A137">
        <w:rPr>
          <w:rFonts w:ascii="Arial" w:hAnsi="Arial" w:eastAsia="Arial" w:cs="Arial"/>
          <w:color w:val="000000" w:themeColor="text1"/>
        </w:rPr>
        <w:t>: Los programas de capacitación no están formalizados y dependen de la iniciativa de los gerentes.</w:t>
      </w:r>
      <w:r w:rsidRPr="7160A137" w:rsidR="3C96AA2C">
        <w:rPr>
          <w:rFonts w:ascii="Arial" w:hAnsi="Arial" w:eastAsia="Arial" w:cs="Arial"/>
          <w:color w:val="000000" w:themeColor="text1"/>
        </w:rPr>
        <w:t xml:space="preserve"> No hay personal asignado para desarrollar </w:t>
      </w:r>
      <w:r w:rsidRPr="7160A137" w:rsidR="27300132">
        <w:rPr>
          <w:rFonts w:ascii="Arial" w:hAnsi="Arial" w:eastAsia="Arial" w:cs="Arial"/>
          <w:color w:val="000000" w:themeColor="text1"/>
        </w:rPr>
        <w:t xml:space="preserve">el área. </w:t>
      </w:r>
    </w:p>
    <w:p w:rsidRPr="00CB33C9" w:rsidR="645C02C9" w:rsidP="7160A137" w:rsidRDefault="70D2365D" w14:paraId="5D7734DD" w14:textId="69500510">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 xml:space="preserve">Herramientas: No hay herramientas. </w:t>
      </w:r>
    </w:p>
    <w:p w:rsidR="645C02C9" w:rsidP="7160A137" w:rsidRDefault="70D2365D" w14:paraId="2243FF0B" w14:textId="47FCD16A">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Responsable: Superior inmediato.</w:t>
      </w:r>
    </w:p>
    <w:p w:rsidR="645C02C9" w:rsidP="7160A137" w:rsidRDefault="645C02C9" w14:paraId="3A0E9CD5" w14:textId="60002BC7">
      <w:pPr>
        <w:tabs>
          <w:tab w:val="left" w:pos="720"/>
        </w:tabs>
        <w:spacing w:line="240" w:lineRule="auto"/>
        <w:jc w:val="both"/>
        <w:rPr>
          <w:rFonts w:ascii="Arial" w:hAnsi="Arial" w:eastAsia="Arial" w:cs="Arial"/>
          <w:b/>
          <w:bCs/>
          <w:color w:val="000000" w:themeColor="text1"/>
        </w:rPr>
      </w:pPr>
    </w:p>
    <w:p w:rsidRPr="00320847" w:rsidR="6FA4C126" w:rsidP="7160A137" w:rsidRDefault="5F58A241" w14:paraId="31190C72" w14:textId="644E8539">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Desvinculación de Personal</w:t>
      </w:r>
      <w:r w:rsidRPr="7160A137">
        <w:rPr>
          <w:rFonts w:ascii="Arial" w:hAnsi="Arial" w:eastAsia="Arial" w:cs="Arial"/>
          <w:color w:val="000000" w:themeColor="text1"/>
        </w:rPr>
        <w:t>: El proceso de salida de los empleados es manual, gestionado por correo y documentos en papel, con demoras en la entrega de liquidaciones y certificados de fin de contrato.</w:t>
      </w:r>
    </w:p>
    <w:p w:rsidRPr="00CB33C9" w:rsidR="332DE51A" w:rsidP="7160A137" w:rsidRDefault="2F16B483" w14:paraId="7CA7E2E0" w14:textId="31974230">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 xml:space="preserve">Herramientas: No hay herramientas. </w:t>
      </w:r>
    </w:p>
    <w:p w:rsidRPr="00320847" w:rsidR="7FB6F384" w:rsidP="7160A137" w:rsidRDefault="2F16B483" w14:paraId="58C972B8" w14:textId="74C82B16">
      <w:pPr>
        <w:tabs>
          <w:tab w:val="left" w:pos="720"/>
        </w:tabs>
        <w:spacing w:after="39" w:line="240" w:lineRule="auto"/>
        <w:jc w:val="both"/>
        <w:rPr>
          <w:rFonts w:ascii="Arial" w:hAnsi="Arial" w:eastAsia="Arial" w:cs="Arial"/>
          <w:i/>
          <w:iCs/>
          <w:color w:val="000000" w:themeColor="text1"/>
        </w:rPr>
      </w:pPr>
      <w:r w:rsidRPr="7160A137">
        <w:rPr>
          <w:rFonts w:ascii="Arial" w:hAnsi="Arial" w:eastAsia="Arial" w:cs="Arial"/>
          <w:i/>
          <w:iCs/>
          <w:color w:val="000000" w:themeColor="text1"/>
        </w:rPr>
        <w:t xml:space="preserve">Responsable: </w:t>
      </w:r>
      <w:r w:rsidRPr="7160A137" w:rsidR="36F1A434">
        <w:rPr>
          <w:rFonts w:ascii="Arial" w:hAnsi="Arial" w:eastAsia="Arial" w:cs="Arial"/>
          <w:i/>
          <w:iCs/>
          <w:color w:val="000000" w:themeColor="text1"/>
        </w:rPr>
        <w:t>jefe</w:t>
      </w:r>
      <w:r w:rsidRPr="7160A137" w:rsidR="709BC55C">
        <w:rPr>
          <w:rFonts w:ascii="Arial" w:hAnsi="Arial" w:eastAsia="Arial" w:cs="Arial"/>
          <w:i/>
          <w:iCs/>
          <w:color w:val="000000" w:themeColor="text1"/>
        </w:rPr>
        <w:t xml:space="preserve"> de reclutamiento/Analistas.</w:t>
      </w:r>
    </w:p>
    <w:p w:rsidR="559E428B" w:rsidP="7160A137" w:rsidRDefault="559E428B" w14:paraId="02A879AD" w14:textId="62E76AD9">
      <w:pPr>
        <w:tabs>
          <w:tab w:val="left" w:pos="720"/>
        </w:tabs>
        <w:spacing w:after="39" w:line="240" w:lineRule="auto"/>
        <w:jc w:val="both"/>
        <w:rPr>
          <w:rFonts w:ascii="Arial" w:hAnsi="Arial" w:eastAsia="Arial" w:cs="Arial"/>
          <w:i/>
          <w:iCs/>
          <w:color w:val="000000" w:themeColor="text1"/>
        </w:rPr>
      </w:pPr>
    </w:p>
    <w:p w:rsidR="16DCEAB5" w:rsidP="7160A137" w:rsidRDefault="580D37E8" w14:paraId="4B96E63D" w14:textId="664297FF">
      <w:p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Inconvenientes del proceso de “Gestión de Capital Humano”</w:t>
      </w:r>
    </w:p>
    <w:p w:rsidR="16DCEAB5" w:rsidP="7160A137" w:rsidRDefault="16DCEAB5" w14:paraId="01689671" w14:textId="40237387">
      <w:pPr>
        <w:tabs>
          <w:tab w:val="left" w:pos="720"/>
        </w:tabs>
        <w:spacing w:after="39" w:line="240" w:lineRule="auto"/>
        <w:jc w:val="both"/>
        <w:rPr>
          <w:rFonts w:ascii="Arial" w:hAnsi="Arial" w:eastAsia="Arial" w:cs="Arial"/>
          <w:i/>
          <w:iCs/>
          <w:color w:val="000000" w:themeColor="text1"/>
        </w:rPr>
      </w:pPr>
    </w:p>
    <w:p w:rsidR="16DCEAB5" w:rsidP="7160A137" w:rsidRDefault="0FBFAF2D" w14:paraId="7A3126D3" w14:textId="638D90FF">
      <w:pPr>
        <w:pStyle w:val="ListParagraph"/>
        <w:numPr>
          <w:ilvl w:val="0"/>
          <w:numId w:val="20"/>
        </w:num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Los p</w:t>
      </w:r>
      <w:r w:rsidRPr="7160A137" w:rsidR="580D37E8">
        <w:rPr>
          <w:rFonts w:ascii="Arial" w:hAnsi="Arial" w:eastAsia="Arial" w:cs="Arial"/>
          <w:color w:val="000000" w:themeColor="text1"/>
        </w:rPr>
        <w:t xml:space="preserve">rocesos </w:t>
      </w:r>
      <w:r w:rsidRPr="7160A137" w:rsidR="46054673">
        <w:rPr>
          <w:rFonts w:ascii="Arial" w:hAnsi="Arial" w:eastAsia="Arial" w:cs="Arial"/>
          <w:color w:val="000000" w:themeColor="text1"/>
        </w:rPr>
        <w:t>no se encuentran integrados</w:t>
      </w:r>
      <w:r w:rsidRPr="7160A137" w:rsidR="580D37E8">
        <w:rPr>
          <w:rFonts w:ascii="Arial" w:hAnsi="Arial" w:eastAsia="Arial" w:cs="Arial"/>
          <w:color w:val="000000" w:themeColor="text1"/>
        </w:rPr>
        <w:t>, dificultando la eficiencia.</w:t>
      </w:r>
    </w:p>
    <w:p w:rsidR="16DCEAB5" w:rsidP="7160A137" w:rsidRDefault="580D37E8" w14:paraId="7CF4DD69" w14:textId="7D2D9923">
      <w:pPr>
        <w:pStyle w:val="ListParagraph"/>
        <w:numPr>
          <w:ilvl w:val="0"/>
          <w:numId w:val="20"/>
        </w:num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Dependencia de hojas de cálculo que pueden contener errores y retrasos.</w:t>
      </w:r>
    </w:p>
    <w:p w:rsidR="5F294FD7" w:rsidP="7160A137" w:rsidRDefault="4DAF5A74" w14:paraId="59C73305" w14:textId="1FF48804">
      <w:pPr>
        <w:pStyle w:val="ListParagraph"/>
        <w:numPr>
          <w:ilvl w:val="0"/>
          <w:numId w:val="20"/>
        </w:num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No hay roles claros asignados.</w:t>
      </w:r>
    </w:p>
    <w:p w:rsidR="5F294FD7" w:rsidP="7160A137" w:rsidRDefault="363BE421" w14:paraId="7AA54A14" w14:textId="0D7959B0">
      <w:pPr>
        <w:pStyle w:val="ListParagraph"/>
        <w:numPr>
          <w:ilvl w:val="0"/>
          <w:numId w:val="20"/>
        </w:num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Deficiencia en los procesos de desarrollo y formación del personal.</w:t>
      </w:r>
    </w:p>
    <w:p w:rsidR="5CFC05F4" w:rsidP="7160A137" w:rsidRDefault="5CFC05F4" w14:paraId="0AFAA071" w14:textId="356B3D47">
      <w:pPr>
        <w:tabs>
          <w:tab w:val="left" w:pos="720"/>
        </w:tabs>
        <w:spacing w:after="39" w:line="240" w:lineRule="auto"/>
        <w:jc w:val="both"/>
        <w:rPr>
          <w:rFonts w:ascii="Arial" w:hAnsi="Arial" w:eastAsia="Arial" w:cs="Arial"/>
          <w:color w:val="000000" w:themeColor="text1"/>
        </w:rPr>
      </w:pPr>
    </w:p>
    <w:p w:rsidR="5B2A60D8" w:rsidP="7160A137" w:rsidRDefault="5B2A60D8" w14:paraId="4D9DD2F1" w14:textId="473939E6">
      <w:pPr>
        <w:tabs>
          <w:tab w:val="left" w:pos="720"/>
        </w:tabs>
        <w:spacing w:after="39" w:line="240" w:lineRule="auto"/>
        <w:jc w:val="both"/>
        <w:rPr>
          <w:rFonts w:ascii="Arial" w:hAnsi="Arial" w:eastAsia="Arial" w:cs="Arial"/>
          <w:i/>
          <w:iCs/>
          <w:color w:val="000000" w:themeColor="text1"/>
        </w:rPr>
      </w:pPr>
    </w:p>
    <w:p w:rsidRPr="00320847" w:rsidR="0DC98618" w:rsidP="7160A137" w:rsidRDefault="41DDD9DE" w14:paraId="68DC56C4" w14:textId="22120DAB">
      <w:p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Relevamiento del proceso de “Gestión de Inventarios”</w:t>
      </w:r>
    </w:p>
    <w:p w:rsidRPr="00320847" w:rsidR="0DC98618" w:rsidP="7160A137" w:rsidRDefault="0DC98618" w14:paraId="3A4CDAAE" w14:textId="03DC725B">
      <w:pPr>
        <w:spacing w:line="240" w:lineRule="auto"/>
        <w:jc w:val="both"/>
        <w:rPr>
          <w:rFonts w:ascii="Arial" w:hAnsi="Arial" w:eastAsia="Arial" w:cs="Arial"/>
          <w:color w:val="000000" w:themeColor="text1"/>
        </w:rPr>
      </w:pPr>
    </w:p>
    <w:p w:rsidRPr="00320847" w:rsidR="3CADB7D9" w:rsidP="7160A137" w:rsidRDefault="5832329C" w14:paraId="78115FFB" w14:textId="43E439D4">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Registro de Inventarios</w:t>
      </w:r>
      <w:r w:rsidRPr="7160A137">
        <w:rPr>
          <w:rFonts w:ascii="Arial" w:hAnsi="Arial" w:eastAsia="Arial" w:cs="Arial"/>
          <w:color w:val="000000" w:themeColor="text1"/>
        </w:rPr>
        <w:t xml:space="preserve">: Se lleva a cabo mediante </w:t>
      </w:r>
      <w:r w:rsidRPr="7160A137">
        <w:rPr>
          <w:rFonts w:ascii="Arial" w:hAnsi="Arial" w:eastAsia="Arial" w:cs="Arial"/>
          <w:b/>
          <w:bCs/>
          <w:color w:val="000000" w:themeColor="text1"/>
        </w:rPr>
        <w:t>Tango Gestión</w:t>
      </w:r>
      <w:r w:rsidRPr="7160A137">
        <w:rPr>
          <w:rFonts w:ascii="Arial" w:hAnsi="Arial" w:eastAsia="Arial" w:cs="Arial"/>
          <w:color w:val="000000" w:themeColor="text1"/>
        </w:rPr>
        <w:t xml:space="preserve"> para las entradas y salidas básicas, pero los detalles adicionales (ubicación, fechas de caducidad, etc.) se registran en hojas de Excel. Los ajustes de inventario o auditorías se realizan de manera manual, lo que puede generar discrepancias.</w:t>
      </w:r>
    </w:p>
    <w:p w:rsidR="00DC47E8" w:rsidP="7160A137" w:rsidRDefault="5832329C" w14:paraId="6303E1F3" w14:textId="4552C1D6">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Control de Stock</w:t>
      </w:r>
      <w:r w:rsidRPr="7160A137">
        <w:rPr>
          <w:rFonts w:ascii="Arial" w:hAnsi="Arial" w:eastAsia="Arial" w:cs="Arial"/>
          <w:color w:val="000000" w:themeColor="text1"/>
        </w:rPr>
        <w:t xml:space="preserve">: El seguimiento de niveles de stock no </w:t>
      </w:r>
      <w:r w:rsidRPr="7160A137" w:rsidR="7E04B2D2">
        <w:rPr>
          <w:rFonts w:ascii="Arial" w:hAnsi="Arial" w:eastAsia="Arial" w:cs="Arial"/>
          <w:color w:val="000000" w:themeColor="text1"/>
        </w:rPr>
        <w:t>se encuentra</w:t>
      </w:r>
      <w:r w:rsidRPr="7160A137">
        <w:rPr>
          <w:rFonts w:ascii="Arial" w:hAnsi="Arial" w:eastAsia="Arial" w:cs="Arial"/>
          <w:color w:val="000000" w:themeColor="text1"/>
        </w:rPr>
        <w:t xml:space="preserve"> automatizado. Los responsables de almacén revisan manualmente las existencias y las comparan con registros en planillas de Excel para detectar faltantes o excesos.</w:t>
      </w:r>
    </w:p>
    <w:p w:rsidR="3CADB7D9" w:rsidP="7160A137" w:rsidRDefault="5832329C" w14:paraId="7B6F4E5F" w14:textId="542915FF">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Recepción de Mercadería</w:t>
      </w:r>
      <w:r w:rsidRPr="7160A137">
        <w:rPr>
          <w:rFonts w:ascii="Arial" w:hAnsi="Arial" w:eastAsia="Arial" w:cs="Arial"/>
          <w:color w:val="000000" w:themeColor="text1"/>
        </w:rPr>
        <w:t>: La</w:t>
      </w:r>
      <w:r w:rsidRPr="7160A137" w:rsidR="226CA4CF">
        <w:rPr>
          <w:rFonts w:ascii="Arial" w:hAnsi="Arial" w:eastAsia="Arial" w:cs="Arial"/>
          <w:color w:val="000000" w:themeColor="text1"/>
        </w:rPr>
        <w:t xml:space="preserve"> información sobre la</w:t>
      </w:r>
      <w:r w:rsidRPr="7160A137">
        <w:rPr>
          <w:rFonts w:ascii="Arial" w:hAnsi="Arial" w:eastAsia="Arial" w:cs="Arial"/>
          <w:color w:val="000000" w:themeColor="text1"/>
        </w:rPr>
        <w:t xml:space="preserve"> mercadería de proveedores se ingresa en Tango Gestión, pero no existe un sistema automatizado que valide las cantidades o la calidad de lo recibido. Este proceso se lleva a cabo manualmente, lo que genera demoras o errores.</w:t>
      </w:r>
    </w:p>
    <w:p w:rsidRPr="00320847" w:rsidR="00DC47E8" w:rsidP="7160A137" w:rsidRDefault="5832329C" w14:paraId="672E10C7" w14:textId="332B3781">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Gestión de Órdenes de Compra</w:t>
      </w:r>
      <w:r w:rsidRPr="7160A137">
        <w:rPr>
          <w:rFonts w:ascii="Arial" w:hAnsi="Arial" w:eastAsia="Arial" w:cs="Arial"/>
          <w:color w:val="000000" w:themeColor="text1"/>
        </w:rPr>
        <w:t xml:space="preserve">: Las órdenes de compra se generan en Tango, pero el seguimiento de </w:t>
      </w:r>
      <w:r w:rsidRPr="7160A137" w:rsidR="1ED114EE">
        <w:rPr>
          <w:rFonts w:ascii="Arial" w:hAnsi="Arial" w:eastAsia="Arial" w:cs="Arial"/>
          <w:color w:val="000000" w:themeColor="text1"/>
        </w:rPr>
        <w:t>estas</w:t>
      </w:r>
      <w:r w:rsidRPr="7160A137">
        <w:rPr>
          <w:rFonts w:ascii="Arial" w:hAnsi="Arial" w:eastAsia="Arial" w:cs="Arial"/>
          <w:color w:val="000000" w:themeColor="text1"/>
        </w:rPr>
        <w:t xml:space="preserve"> y su vinculación con el inventario se realiza a través de correos electrónicos y actualizaciones en Excel, lo que dificulta la visibilidad del estatus de las órdenes.</w:t>
      </w:r>
    </w:p>
    <w:p w:rsidR="3CADB7D9" w:rsidP="7160A137" w:rsidRDefault="5832329C" w14:paraId="2DFB09D8" w14:textId="15129299">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Almacenamiento</w:t>
      </w:r>
      <w:r w:rsidRPr="7160A137">
        <w:rPr>
          <w:rFonts w:ascii="Arial" w:hAnsi="Arial" w:eastAsia="Arial" w:cs="Arial"/>
          <w:color w:val="000000" w:themeColor="text1"/>
        </w:rPr>
        <w:t>: No hay un sistema de gestión de ubicación. Los productos se colocan en el almacén de acuerdo con criterios del personal, lo que puede generar dificultades para localizarlos y aumenta el riesgo de errores en el despacho.</w:t>
      </w:r>
    </w:p>
    <w:p w:rsidRPr="00320847" w:rsidR="3CADB7D9" w:rsidP="7160A137" w:rsidRDefault="5832329C" w14:paraId="6554A5E0" w14:textId="229A668C">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Despacho de Mercadería</w:t>
      </w:r>
      <w:r w:rsidRPr="7160A137">
        <w:rPr>
          <w:rFonts w:ascii="Arial" w:hAnsi="Arial" w:eastAsia="Arial" w:cs="Arial"/>
          <w:color w:val="000000" w:themeColor="text1"/>
        </w:rPr>
        <w:t>: Los despachos a clientes o a proyectos se gestionan con registros manuales en Excel, con poca integración con el sistema de ventas o facturación, lo que puede generar demoras en la entrega o errores en la facturación.</w:t>
      </w:r>
    </w:p>
    <w:p w:rsidR="0DC98618" w:rsidP="7160A137" w:rsidRDefault="4698D935" w14:paraId="126AD1CD" w14:textId="3E6F53EB">
      <w:p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Inconvenientes del proceso de “Gestión de Inventarios”</w:t>
      </w:r>
    </w:p>
    <w:p w:rsidRPr="00320847" w:rsidR="00351FAA" w:rsidP="7160A137" w:rsidRDefault="00351FAA" w14:paraId="7D51507C" w14:textId="77777777">
      <w:pPr>
        <w:spacing w:after="39" w:line="240" w:lineRule="auto"/>
        <w:jc w:val="both"/>
        <w:rPr>
          <w:rFonts w:ascii="Arial" w:hAnsi="Arial" w:eastAsia="Arial" w:cs="Arial"/>
          <w:color w:val="000000" w:themeColor="text1"/>
        </w:rPr>
      </w:pPr>
    </w:p>
    <w:p w:rsidR="0DC98618" w:rsidP="7160A137" w:rsidRDefault="0EEEF636" w14:paraId="4637DC5F" w14:textId="4B766DDB">
      <w:pPr>
        <w:pStyle w:val="ListParagraph"/>
        <w:numPr>
          <w:ilvl w:val="0"/>
          <w:numId w:val="34"/>
        </w:numPr>
        <w:spacing w:after="39" w:line="240" w:lineRule="auto"/>
        <w:jc w:val="both"/>
        <w:rPr>
          <w:rFonts w:ascii="Arial" w:hAnsi="Arial" w:eastAsia="Arial" w:cs="Arial"/>
          <w:color w:val="000000" w:themeColor="text1"/>
        </w:rPr>
      </w:pPr>
      <w:r w:rsidRPr="7160A137">
        <w:rPr>
          <w:rFonts w:ascii="Arial" w:hAnsi="Arial" w:eastAsia="Arial" w:cs="Arial"/>
          <w:color w:val="000000" w:themeColor="text1"/>
        </w:rPr>
        <w:t>Riesgo de perder información debido al registro manual</w:t>
      </w:r>
      <w:r w:rsidRPr="7160A137" w:rsidR="03A9BA16">
        <w:rPr>
          <w:rFonts w:ascii="Arial" w:hAnsi="Arial" w:eastAsia="Arial" w:cs="Arial"/>
          <w:color w:val="000000" w:themeColor="text1"/>
        </w:rPr>
        <w:t>.</w:t>
      </w:r>
    </w:p>
    <w:p w:rsidRPr="001B1BE3" w:rsidR="003A7548" w:rsidP="7160A137" w:rsidRDefault="003A7548" w14:paraId="7C050DBB" w14:textId="6B09D13B">
      <w:pPr>
        <w:pStyle w:val="ListParagraph"/>
        <w:numPr>
          <w:ilvl w:val="0"/>
          <w:numId w:val="34"/>
        </w:numPr>
        <w:spacing w:after="39" w:line="240" w:lineRule="auto"/>
        <w:jc w:val="both"/>
        <w:rPr>
          <w:rFonts w:ascii="Arial" w:hAnsi="Arial" w:eastAsia="Arial" w:cs="Arial"/>
          <w:color w:val="000000" w:themeColor="text1"/>
        </w:rPr>
      </w:pPr>
      <w:r>
        <w:rPr>
          <w:rFonts w:ascii="Arial" w:hAnsi="Arial" w:eastAsia="Arial" w:cs="Arial"/>
          <w:color w:val="000000" w:themeColor="text1"/>
        </w:rPr>
        <w:t>Deficiente control de stock.</w:t>
      </w:r>
    </w:p>
    <w:p w:rsidRPr="009A6BA1" w:rsidR="001B1BE3" w:rsidP="7160A137" w:rsidRDefault="03A9BA16" w14:paraId="10464066" w14:textId="297B8206">
      <w:pPr>
        <w:pStyle w:val="ListParagraph"/>
        <w:numPr>
          <w:ilvl w:val="0"/>
          <w:numId w:val="34"/>
        </w:num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rPr>
        <w:t>La información se encuentra distribuida en varios archivos con lo cual dificulta el análisis.</w:t>
      </w:r>
    </w:p>
    <w:p w:rsidRPr="00451691" w:rsidR="00451691" w:rsidP="7160A137" w:rsidRDefault="576C197E" w14:paraId="64A0FFAB" w14:textId="77777777">
      <w:pPr>
        <w:pStyle w:val="ListParagraph"/>
        <w:numPr>
          <w:ilvl w:val="0"/>
          <w:numId w:val="34"/>
        </w:num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rPr>
        <w:t>Riesgo de sobre stock</w:t>
      </w:r>
      <w:r w:rsidR="00DF7DFA">
        <w:rPr>
          <w:rFonts w:ascii="Arial" w:hAnsi="Arial" w:eastAsia="Arial" w:cs="Arial"/>
          <w:color w:val="000000" w:themeColor="text1"/>
        </w:rPr>
        <w:t xml:space="preserve">. </w:t>
      </w:r>
    </w:p>
    <w:p w:rsidRPr="00E006FE" w:rsidR="44792FB2" w:rsidRDefault="005E4625" w14:paraId="543732BF" w14:textId="1F04A4E5">
      <w:pPr>
        <w:pStyle w:val="ListParagraph"/>
        <w:numPr>
          <w:ilvl w:val="0"/>
          <w:numId w:val="34"/>
        </w:numPr>
        <w:spacing w:after="39" w:line="240" w:lineRule="auto"/>
        <w:jc w:val="both"/>
        <w:rPr>
          <w:rFonts w:ascii="Arial" w:hAnsi="Arial" w:eastAsia="Arial" w:cs="Arial"/>
          <w:color w:val="000000" w:themeColor="text1"/>
          <w:u w:val="single"/>
        </w:rPr>
      </w:pPr>
      <w:r w:rsidRPr="00E006FE">
        <w:rPr>
          <w:rFonts w:ascii="Arial" w:hAnsi="Arial" w:eastAsia="Arial" w:cs="Arial"/>
          <w:color w:val="000000" w:themeColor="text1"/>
        </w:rPr>
        <w:t xml:space="preserve">La información </w:t>
      </w:r>
      <w:r w:rsidR="00E006FE">
        <w:rPr>
          <w:rFonts w:ascii="Arial" w:hAnsi="Arial" w:eastAsia="Arial" w:cs="Arial"/>
          <w:color w:val="000000" w:themeColor="text1"/>
        </w:rPr>
        <w:t xml:space="preserve">sobre </w:t>
      </w:r>
      <w:r w:rsidRPr="00E006FE" w:rsidR="00657A97">
        <w:rPr>
          <w:rFonts w:ascii="Arial" w:hAnsi="Arial" w:eastAsia="Arial" w:cs="Arial"/>
          <w:color w:val="000000" w:themeColor="text1"/>
        </w:rPr>
        <w:t xml:space="preserve">nivel de stock no </w:t>
      </w:r>
      <w:r w:rsidRPr="00E006FE" w:rsidR="00455968">
        <w:rPr>
          <w:rFonts w:ascii="Arial" w:hAnsi="Arial" w:eastAsia="Arial" w:cs="Arial"/>
          <w:color w:val="000000" w:themeColor="text1"/>
        </w:rPr>
        <w:t xml:space="preserve">es </w:t>
      </w:r>
      <w:r w:rsidRPr="00E006FE" w:rsidR="00C97843">
        <w:rPr>
          <w:rFonts w:ascii="Arial" w:hAnsi="Arial" w:eastAsia="Arial" w:cs="Arial"/>
          <w:color w:val="000000" w:themeColor="text1"/>
        </w:rPr>
        <w:t xml:space="preserve">visualizada en tiempo real. </w:t>
      </w:r>
    </w:p>
    <w:p w:rsidR="00370CAC" w:rsidP="7160A137" w:rsidRDefault="00370CAC" w14:paraId="0B279B17" w14:textId="77777777">
      <w:pPr>
        <w:spacing w:after="39" w:line="240" w:lineRule="auto"/>
        <w:jc w:val="both"/>
        <w:rPr>
          <w:rFonts w:ascii="Arial" w:hAnsi="Arial" w:eastAsia="Arial" w:cs="Arial"/>
          <w:color w:val="000000" w:themeColor="text1"/>
          <w:u w:val="single"/>
        </w:rPr>
      </w:pPr>
    </w:p>
    <w:p w:rsidR="00BD20E0" w:rsidP="7160A137" w:rsidRDefault="00BD20E0" w14:paraId="36A178C2" w14:textId="77777777">
      <w:pPr>
        <w:spacing w:after="39" w:line="240" w:lineRule="auto"/>
        <w:jc w:val="both"/>
        <w:rPr>
          <w:rFonts w:ascii="Arial" w:hAnsi="Arial" w:eastAsia="Arial" w:cs="Arial"/>
          <w:color w:val="000000" w:themeColor="text1"/>
          <w:u w:val="single"/>
        </w:rPr>
      </w:pPr>
    </w:p>
    <w:p w:rsidR="267E0514" w:rsidP="7160A137" w:rsidRDefault="65BDC3F5" w14:paraId="31FDE670" w14:textId="3D061B1B">
      <w:p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Relevamiento del proceso de “Producción”</w:t>
      </w:r>
    </w:p>
    <w:p w:rsidRPr="00FE3C52" w:rsidR="0009738F" w:rsidP="7160A137" w:rsidRDefault="0009738F" w14:paraId="5DB06F7C" w14:textId="232F06EB">
      <w:pPr>
        <w:spacing w:line="240" w:lineRule="auto"/>
        <w:jc w:val="both"/>
        <w:rPr>
          <w:rFonts w:ascii="Arial" w:hAnsi="Arial" w:eastAsia="Arial" w:cs="Arial"/>
          <w:color w:val="000000" w:themeColor="text1"/>
        </w:rPr>
      </w:pPr>
    </w:p>
    <w:p w:rsidR="7F7C151E" w:rsidP="7160A137" w:rsidRDefault="1E736ADF" w14:paraId="33E79C8F" w14:textId="5A6D4F67">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Demanda de Producción</w:t>
      </w:r>
      <w:r w:rsidRPr="7160A137">
        <w:rPr>
          <w:rFonts w:ascii="Arial" w:hAnsi="Arial" w:eastAsia="Arial" w:cs="Arial"/>
          <w:color w:val="000000" w:themeColor="text1"/>
        </w:rPr>
        <w:t>: Las previsiones de producción se hacen en función de pedidos actuales y contratos a futuro, pero no hay un sistema que realice previsiones automáticas o basadas en históricos de ventas. Las proyecciones y planes se generan en Excel.</w:t>
      </w:r>
    </w:p>
    <w:p w:rsidRPr="00FE3C52" w:rsidR="00B4764F" w:rsidP="7160A137" w:rsidRDefault="1E736ADF" w14:paraId="23151D29" w14:textId="686506D4">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Planificación de Recursos</w:t>
      </w:r>
      <w:r w:rsidRPr="7160A137">
        <w:rPr>
          <w:rFonts w:ascii="Arial" w:hAnsi="Arial" w:eastAsia="Arial" w:cs="Arial"/>
          <w:color w:val="000000" w:themeColor="text1"/>
        </w:rPr>
        <w:t>: La asignación de materias primas, equipos y personal para la producción se gestiona manualmente. No existe un sistema de planificación que optimice el uso de recursos. Las órdenes de producción se registran en Tango Gestión, pero el detalle se sigue en Excel.</w:t>
      </w:r>
    </w:p>
    <w:p w:rsidRPr="00FE3C52" w:rsidR="00B4764F" w:rsidP="7160A137" w:rsidRDefault="1E736ADF" w14:paraId="06E872AC" w14:textId="51E65CA2">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Gestión de la Capacidad</w:t>
      </w:r>
      <w:r w:rsidRPr="7160A137">
        <w:rPr>
          <w:rFonts w:ascii="Arial" w:hAnsi="Arial" w:eastAsia="Arial" w:cs="Arial"/>
          <w:color w:val="000000" w:themeColor="text1"/>
        </w:rPr>
        <w:t>: No hay una evaluación sistematizada de la capacidad productiva (máquinas y personal). El control de la capacidad se hace a través de planillas de Excel y comunicación por correo electrónico entre los distintos departamentos.</w:t>
      </w:r>
    </w:p>
    <w:p w:rsidR="7F7C151E" w:rsidP="7160A137" w:rsidRDefault="1E736ADF" w14:paraId="73C62173" w14:textId="1F4B1425">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Gestión de Materias Primas</w:t>
      </w:r>
      <w:r w:rsidRPr="7160A137">
        <w:rPr>
          <w:rFonts w:ascii="Arial" w:hAnsi="Arial" w:eastAsia="Arial" w:cs="Arial"/>
          <w:color w:val="000000" w:themeColor="text1"/>
        </w:rPr>
        <w:t>: Las materias primas necesarias para la producción se gestionan a través de Tango Gestión, pero la coordinación entre inventarios y producción no está automatizada. Esto puede generar interrupciones en la producción debido a la falta de insumos.</w:t>
      </w:r>
    </w:p>
    <w:p w:rsidR="7F7C151E" w:rsidP="7160A137" w:rsidRDefault="1E736ADF" w14:paraId="5B14174A" w14:textId="6C32D741">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Seguimiento de la Producción</w:t>
      </w:r>
      <w:r w:rsidRPr="7160A137">
        <w:rPr>
          <w:rFonts w:ascii="Arial" w:hAnsi="Arial" w:eastAsia="Arial" w:cs="Arial"/>
          <w:color w:val="000000" w:themeColor="text1"/>
        </w:rPr>
        <w:t>: El progreso de la producción no está actualizado en tiempo real. Los avances</w:t>
      </w:r>
      <w:r w:rsidRPr="7160A137" w:rsidR="00ADBD0D">
        <w:rPr>
          <w:rFonts w:ascii="Arial" w:hAnsi="Arial" w:eastAsia="Arial" w:cs="Arial"/>
          <w:color w:val="000000" w:themeColor="text1"/>
        </w:rPr>
        <w:t xml:space="preserve"> en el proceso</w:t>
      </w:r>
      <w:r w:rsidRPr="7160A137">
        <w:rPr>
          <w:rFonts w:ascii="Arial" w:hAnsi="Arial" w:eastAsia="Arial" w:cs="Arial"/>
          <w:color w:val="000000" w:themeColor="text1"/>
        </w:rPr>
        <w:t xml:space="preserve"> se comunican a través de correo</w:t>
      </w:r>
      <w:r w:rsidRPr="7160A137" w:rsidR="00ADBD0D">
        <w:rPr>
          <w:rFonts w:ascii="Arial" w:hAnsi="Arial" w:eastAsia="Arial" w:cs="Arial"/>
          <w:color w:val="000000" w:themeColor="text1"/>
        </w:rPr>
        <w:t xml:space="preserve"> electrónico</w:t>
      </w:r>
      <w:r w:rsidRPr="7160A137">
        <w:rPr>
          <w:rFonts w:ascii="Arial" w:hAnsi="Arial" w:eastAsia="Arial" w:cs="Arial"/>
          <w:color w:val="000000" w:themeColor="text1"/>
        </w:rPr>
        <w:t xml:space="preserve"> y hojas de cálculo, lo que dificulta la toma de decisiones rápidas.</w:t>
      </w:r>
    </w:p>
    <w:p w:rsidRPr="00FE3C52" w:rsidR="7F7C151E" w:rsidP="7160A137" w:rsidRDefault="1E736ADF" w14:paraId="6EB6267B" w14:textId="13A9D24F">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Control de Calidad</w:t>
      </w:r>
      <w:r w:rsidRPr="7160A137">
        <w:rPr>
          <w:rFonts w:ascii="Arial" w:hAnsi="Arial" w:eastAsia="Arial" w:cs="Arial"/>
          <w:color w:val="000000" w:themeColor="text1"/>
        </w:rPr>
        <w:t>:</w:t>
      </w:r>
      <w:r w:rsidRPr="7160A137" w:rsidR="00ADBD0D">
        <w:rPr>
          <w:rFonts w:ascii="Arial" w:hAnsi="Arial" w:eastAsia="Arial" w:cs="Arial"/>
          <w:color w:val="000000" w:themeColor="text1"/>
        </w:rPr>
        <w:t xml:space="preserve"> </w:t>
      </w:r>
      <w:r w:rsidRPr="7160A137">
        <w:rPr>
          <w:rFonts w:ascii="Arial" w:hAnsi="Arial" w:eastAsia="Arial" w:cs="Arial"/>
          <w:color w:val="000000" w:themeColor="text1"/>
        </w:rPr>
        <w:t>Las inspecciones de calidad se realizan manualmente sin herramientas específicas para registrar los resultados o analizar defectos en los productos terminados, lo que puede afectar la detección de problemas a tiempo.</w:t>
      </w:r>
    </w:p>
    <w:p w:rsidRPr="00320847" w:rsidR="0DC98618" w:rsidP="7160A137" w:rsidRDefault="24C0E828" w14:paraId="57635955" w14:textId="5B44E007">
      <w:pPr>
        <w:spacing w:after="39"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Inconvenientes del proceso de “Producción”</w:t>
      </w:r>
    </w:p>
    <w:p w:rsidR="0DC98618" w:rsidP="7160A137" w:rsidRDefault="008176D4" w14:paraId="54220C0E" w14:textId="0C677CCD">
      <w:pPr>
        <w:pStyle w:val="ListParagraph"/>
        <w:numPr>
          <w:ilvl w:val="0"/>
          <w:numId w:val="35"/>
        </w:numPr>
        <w:spacing w:line="240" w:lineRule="auto"/>
        <w:jc w:val="both"/>
        <w:rPr>
          <w:rFonts w:ascii="Arial" w:hAnsi="Arial" w:eastAsia="Arial" w:cs="Arial"/>
          <w:color w:val="000000" w:themeColor="text1"/>
        </w:rPr>
      </w:pPr>
      <w:r>
        <w:rPr>
          <w:rFonts w:ascii="Arial" w:hAnsi="Arial" w:eastAsia="Arial" w:cs="Arial"/>
          <w:color w:val="000000" w:themeColor="text1"/>
        </w:rPr>
        <w:t xml:space="preserve">Dificultad </w:t>
      </w:r>
      <w:r w:rsidR="003372B9">
        <w:rPr>
          <w:rFonts w:ascii="Arial" w:hAnsi="Arial" w:eastAsia="Arial" w:cs="Arial"/>
          <w:color w:val="000000" w:themeColor="text1"/>
        </w:rPr>
        <w:t>para e</w:t>
      </w:r>
      <w:r>
        <w:rPr>
          <w:rFonts w:ascii="Arial" w:hAnsi="Arial" w:eastAsia="Arial" w:cs="Arial"/>
          <w:color w:val="000000" w:themeColor="text1"/>
        </w:rPr>
        <w:t xml:space="preserve">l seguimiento </w:t>
      </w:r>
      <w:r w:rsidR="00980A96">
        <w:rPr>
          <w:rFonts w:ascii="Arial" w:hAnsi="Arial" w:eastAsia="Arial" w:cs="Arial"/>
          <w:color w:val="000000" w:themeColor="text1"/>
        </w:rPr>
        <w:t xml:space="preserve">de material disponible para la fabricación. </w:t>
      </w:r>
    </w:p>
    <w:p w:rsidR="00237939" w:rsidP="7160A137" w:rsidRDefault="223AAFC7" w14:paraId="37E67168" w14:textId="7DF178C2">
      <w:pPr>
        <w:pStyle w:val="ListParagraph"/>
        <w:numPr>
          <w:ilvl w:val="0"/>
          <w:numId w:val="3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Dificultad para optimizar la capacidad de producción y uso de recursos</w:t>
      </w:r>
      <w:r w:rsidRPr="7160A137" w:rsidR="5A8D2E14">
        <w:rPr>
          <w:rFonts w:ascii="Arial" w:hAnsi="Arial" w:eastAsia="Arial" w:cs="Arial"/>
          <w:color w:val="000000" w:themeColor="text1"/>
        </w:rPr>
        <w:t>.</w:t>
      </w:r>
    </w:p>
    <w:p w:rsidR="0076161A" w:rsidP="7160A137" w:rsidRDefault="0076161A" w14:paraId="20DBD106" w14:textId="16C41F03">
      <w:pPr>
        <w:pStyle w:val="ListParagraph"/>
        <w:numPr>
          <w:ilvl w:val="0"/>
          <w:numId w:val="35"/>
        </w:numPr>
        <w:spacing w:line="240" w:lineRule="auto"/>
        <w:jc w:val="both"/>
        <w:rPr>
          <w:rFonts w:ascii="Arial" w:hAnsi="Arial" w:eastAsia="Arial" w:cs="Arial"/>
          <w:color w:val="000000" w:themeColor="text1"/>
        </w:rPr>
      </w:pPr>
      <w:r>
        <w:rPr>
          <w:rFonts w:ascii="Arial" w:hAnsi="Arial" w:eastAsia="Arial" w:cs="Arial"/>
          <w:color w:val="000000" w:themeColor="text1"/>
        </w:rPr>
        <w:t>Dificultad para estimar los costos de producción</w:t>
      </w:r>
      <w:r w:rsidR="0051576B">
        <w:rPr>
          <w:rFonts w:ascii="Arial" w:hAnsi="Arial" w:eastAsia="Arial" w:cs="Arial"/>
          <w:color w:val="000000" w:themeColor="text1"/>
        </w:rPr>
        <w:t>.</w:t>
      </w:r>
    </w:p>
    <w:p w:rsidR="00BB5A80" w:rsidP="7160A137" w:rsidRDefault="00BB5A80" w14:paraId="676E8887" w14:textId="77777777">
      <w:pPr>
        <w:spacing w:line="240" w:lineRule="auto"/>
        <w:jc w:val="both"/>
        <w:rPr>
          <w:rFonts w:ascii="Arial" w:hAnsi="Arial" w:eastAsia="Arial" w:cs="Arial"/>
          <w:color w:val="000000" w:themeColor="text1"/>
          <w:u w:val="single"/>
        </w:rPr>
      </w:pPr>
    </w:p>
    <w:p w:rsidR="00DE3F3D" w:rsidP="7160A137" w:rsidRDefault="26690929" w14:paraId="33E7E8B9" w14:textId="37CAA3F1">
      <w:pPr>
        <w:spacing w:line="240" w:lineRule="auto"/>
        <w:jc w:val="both"/>
        <w:rPr>
          <w:rFonts w:ascii="Arial" w:hAnsi="Arial" w:eastAsia="Arial" w:cs="Arial"/>
          <w:color w:val="000000" w:themeColor="text1"/>
        </w:rPr>
      </w:pPr>
      <w:r w:rsidRPr="7160A137">
        <w:rPr>
          <w:rFonts w:ascii="Arial" w:hAnsi="Arial" w:eastAsia="Arial" w:cs="Arial"/>
          <w:color w:val="000000" w:themeColor="text1"/>
          <w:u w:val="single"/>
        </w:rPr>
        <w:t>Relevamiento del proceso de “Gestión de Activos Fijos”</w:t>
      </w:r>
      <w:r w:rsidRPr="7160A137">
        <w:rPr>
          <w:rFonts w:ascii="Arial" w:hAnsi="Arial" w:eastAsia="Arial" w:cs="Arial"/>
          <w:color w:val="000000" w:themeColor="text1"/>
        </w:rPr>
        <w:t xml:space="preserve"> </w:t>
      </w:r>
    </w:p>
    <w:p w:rsidRPr="00BB5A80" w:rsidR="00BB5A80" w:rsidP="7160A137" w:rsidRDefault="00BB5A80" w14:paraId="46B87BB9" w14:textId="77777777">
      <w:pPr>
        <w:spacing w:line="240" w:lineRule="auto"/>
        <w:jc w:val="both"/>
        <w:rPr>
          <w:rFonts w:ascii="Arial" w:hAnsi="Arial" w:eastAsia="Arial" w:cs="Arial"/>
          <w:color w:val="000000" w:themeColor="text1"/>
        </w:rPr>
      </w:pPr>
    </w:p>
    <w:p w:rsidR="188207A5" w:rsidP="7160A137" w:rsidRDefault="75FD025A" w14:paraId="672BB15F" w14:textId="39059184">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Registro de Activos</w:t>
      </w:r>
      <w:r w:rsidRPr="7160A137">
        <w:rPr>
          <w:rFonts w:ascii="Arial" w:hAnsi="Arial" w:eastAsia="Arial" w:cs="Arial"/>
          <w:color w:val="000000" w:themeColor="text1"/>
        </w:rPr>
        <w:t>: Los activos fijos, como equipos de producción y herramientas, se registran en Tango Gestión, pero su localización física y condición se gestiona en planillas de Excel. Esto puede generar errores en la actualización de su estado y ubicación.</w:t>
      </w:r>
    </w:p>
    <w:p w:rsidR="188207A5" w:rsidP="7160A137" w:rsidRDefault="75FD025A" w14:paraId="0E4993B1" w14:textId="7C2122B4">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Depreciación de Activos</w:t>
      </w:r>
      <w:r w:rsidRPr="7160A137">
        <w:rPr>
          <w:rFonts w:ascii="Arial" w:hAnsi="Arial" w:eastAsia="Arial" w:cs="Arial"/>
          <w:color w:val="000000" w:themeColor="text1"/>
        </w:rPr>
        <w:t>: El cálculo de depreciación se realiza de manera manual en Excel, aunque Tango Gestión puede manejar parte de este proceso. Los reportes de depreciación no siempre están actualizados o integrados con los informes contables.</w:t>
      </w:r>
    </w:p>
    <w:p w:rsidR="188207A5" w:rsidP="7160A137" w:rsidRDefault="75FD025A" w14:paraId="4964C446" w14:textId="580A499E">
      <w:p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Mantenimiento de Activos</w:t>
      </w:r>
      <w:r w:rsidRPr="7160A137">
        <w:rPr>
          <w:rFonts w:ascii="Arial" w:hAnsi="Arial" w:eastAsia="Arial" w:cs="Arial"/>
          <w:color w:val="000000" w:themeColor="text1"/>
        </w:rPr>
        <w:t>: No hay un sistema de mantenimiento preventivo automatizado. Las reparaciones y el mantenimiento se gestionan de manera reactiva cuando se presenta un fallo. Los registros de mantenimiento se guardan en hojas de cálculo o se comunican por correo.</w:t>
      </w:r>
    </w:p>
    <w:p w:rsidR="188207A5" w:rsidP="7160A137" w:rsidRDefault="75FD025A" w14:paraId="0949353E" w14:textId="4640133E">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Inventario de Activos Físicos</w:t>
      </w:r>
      <w:r w:rsidRPr="7160A137">
        <w:rPr>
          <w:rFonts w:ascii="Arial" w:hAnsi="Arial" w:eastAsia="Arial" w:cs="Arial"/>
          <w:color w:val="000000" w:themeColor="text1"/>
        </w:rPr>
        <w:t>: La verificación de activos se realiza de manera manual con controles periódicos, lo que genera un retraso en la actualización de los registros.</w:t>
      </w:r>
    </w:p>
    <w:p w:rsidR="188207A5" w:rsidP="7160A137" w:rsidRDefault="75FD025A" w14:paraId="333C5FE3" w14:textId="1DA9A027">
      <w:p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Gestión de la Vida Útil</w:t>
      </w:r>
      <w:r w:rsidRPr="7160A137">
        <w:rPr>
          <w:rFonts w:ascii="Arial" w:hAnsi="Arial" w:eastAsia="Arial" w:cs="Arial"/>
          <w:color w:val="000000" w:themeColor="text1"/>
        </w:rPr>
        <w:t>: No hay un seguimiento proactivo del ciclo de vida de los activos. Los reemplazos o actualizaciones de los equipos se realizan cuando ya han fallado o muestran un desgaste considerable.</w:t>
      </w:r>
    </w:p>
    <w:p w:rsidR="188207A5" w:rsidP="7160A137" w:rsidRDefault="75FD025A" w14:paraId="3F2A91D9" w14:textId="49B5CCA8">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Estos procesos reflejan una dependencia significativa en herramientas como Tango Gestión, planillas de Excel y el correo electrónico, lo que causa ineficiencias y dificultades en la integración y automatización de las operaciones.</w:t>
      </w:r>
    </w:p>
    <w:p w:rsidRPr="00FE3C52" w:rsidR="00DE3F3D" w:rsidP="7160A137" w:rsidRDefault="00DE3F3D" w14:paraId="241FD00C" w14:textId="3164EA52">
      <w:pPr>
        <w:spacing w:line="240" w:lineRule="auto"/>
        <w:jc w:val="both"/>
        <w:rPr>
          <w:rFonts w:ascii="Arial" w:hAnsi="Arial" w:eastAsia="Arial" w:cs="Arial"/>
          <w:color w:val="000000" w:themeColor="text1"/>
        </w:rPr>
      </w:pPr>
    </w:p>
    <w:p w:rsidRPr="00320847" w:rsidR="0DC98618" w:rsidP="7160A137" w:rsidRDefault="74AE9C6B" w14:paraId="1EFA6665" w14:textId="0A4F71FA">
      <w:pPr>
        <w:spacing w:line="240" w:lineRule="auto"/>
        <w:jc w:val="both"/>
        <w:rPr>
          <w:rFonts w:ascii="Arial" w:hAnsi="Arial" w:eastAsia="Arial" w:cs="Arial"/>
          <w:color w:val="000000" w:themeColor="text1"/>
        </w:rPr>
      </w:pPr>
      <w:r w:rsidRPr="7160A137">
        <w:rPr>
          <w:rFonts w:ascii="Arial" w:hAnsi="Arial" w:eastAsia="Arial" w:cs="Arial"/>
          <w:color w:val="000000" w:themeColor="text1"/>
          <w:u w:val="single"/>
        </w:rPr>
        <w:t>I</w:t>
      </w:r>
      <w:r w:rsidRPr="7160A137" w:rsidR="3671F51C">
        <w:rPr>
          <w:rFonts w:ascii="Arial" w:hAnsi="Arial" w:eastAsia="Arial" w:cs="Arial"/>
          <w:color w:val="000000" w:themeColor="text1"/>
          <w:u w:val="single"/>
        </w:rPr>
        <w:t>nconvenientes</w:t>
      </w:r>
      <w:r w:rsidRPr="7160A137" w:rsidR="30356AC5">
        <w:rPr>
          <w:rFonts w:ascii="Arial" w:hAnsi="Arial" w:eastAsia="Arial" w:cs="Arial"/>
          <w:color w:val="000000" w:themeColor="text1"/>
          <w:u w:val="single"/>
        </w:rPr>
        <w:t xml:space="preserve"> del proceso de “Gestión de Activos Fijos”</w:t>
      </w:r>
    </w:p>
    <w:p w:rsidR="63A4C29D" w:rsidP="7160A137" w:rsidRDefault="3671F51C" w14:paraId="5F610AB2" w14:textId="3A241FC7">
      <w:pPr>
        <w:pStyle w:val="ListParagraph"/>
        <w:numPr>
          <w:ilvl w:val="0"/>
          <w:numId w:val="36"/>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F</w:t>
      </w:r>
      <w:r w:rsidRPr="7160A137" w:rsidR="0096C88F">
        <w:rPr>
          <w:rFonts w:ascii="Arial" w:hAnsi="Arial" w:eastAsia="Arial" w:cs="Arial"/>
          <w:color w:val="000000" w:themeColor="text1"/>
        </w:rPr>
        <w:t>alta</w:t>
      </w:r>
      <w:r w:rsidRPr="7160A137">
        <w:rPr>
          <w:rFonts w:ascii="Arial" w:hAnsi="Arial" w:eastAsia="Arial" w:cs="Arial"/>
          <w:color w:val="000000" w:themeColor="text1"/>
        </w:rPr>
        <w:t xml:space="preserve"> </w:t>
      </w:r>
      <w:r w:rsidRPr="7160A137" w:rsidR="2DADFAA0">
        <w:rPr>
          <w:rFonts w:ascii="Arial" w:hAnsi="Arial" w:eastAsia="Arial" w:cs="Arial"/>
          <w:color w:val="000000" w:themeColor="text1"/>
        </w:rPr>
        <w:t>de mantenimiento preventivo, aumentando el riesgo de fallos inesperados</w:t>
      </w:r>
      <w:r w:rsidRPr="7160A137" w:rsidR="3D7C9CB5">
        <w:rPr>
          <w:rFonts w:ascii="Arial" w:hAnsi="Arial" w:eastAsia="Arial" w:cs="Arial"/>
          <w:color w:val="000000" w:themeColor="text1"/>
        </w:rPr>
        <w:t>.</w:t>
      </w:r>
    </w:p>
    <w:p w:rsidR="00BE59EE" w:rsidP="7160A137" w:rsidRDefault="74AE9C6B" w14:paraId="7BEA1552" w14:textId="3E56D331">
      <w:pPr>
        <w:pStyle w:val="ListParagraph"/>
        <w:numPr>
          <w:ilvl w:val="0"/>
          <w:numId w:val="36"/>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Registros dispersos entre diferentes herramientas</w:t>
      </w:r>
      <w:r w:rsidRPr="7160A137" w:rsidR="30F84BA6">
        <w:rPr>
          <w:rFonts w:ascii="Arial" w:hAnsi="Arial" w:eastAsia="Arial" w:cs="Arial"/>
          <w:color w:val="000000" w:themeColor="text1"/>
        </w:rPr>
        <w:t>.</w:t>
      </w:r>
    </w:p>
    <w:p w:rsidRPr="00390CB7" w:rsidR="00390CB7" w:rsidP="7160A137" w:rsidRDefault="00390CB7" w14:paraId="051CF8A3" w14:textId="77777777">
      <w:pPr>
        <w:spacing w:line="240" w:lineRule="auto"/>
        <w:jc w:val="both"/>
        <w:rPr>
          <w:rFonts w:ascii="Arial" w:hAnsi="Arial" w:eastAsia="Arial" w:cs="Arial"/>
          <w:color w:val="000000" w:themeColor="text1"/>
        </w:rPr>
      </w:pPr>
    </w:p>
    <w:p w:rsidR="1806ED19" w:rsidP="7160A137" w:rsidRDefault="771449D3" w14:paraId="3E985DC9" w14:textId="4A0BC9B0">
      <w:pPr>
        <w:spacing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Relevamiento del proceso de “Pro</w:t>
      </w:r>
      <w:r w:rsidRPr="7160A137" w:rsidR="0CC15AA8">
        <w:rPr>
          <w:rFonts w:ascii="Arial" w:hAnsi="Arial" w:eastAsia="Arial" w:cs="Arial"/>
          <w:color w:val="000000" w:themeColor="text1"/>
          <w:u w:val="single"/>
        </w:rPr>
        <w:t>yecto</w:t>
      </w:r>
      <w:r w:rsidRPr="7160A137">
        <w:rPr>
          <w:rFonts w:ascii="Arial" w:hAnsi="Arial" w:eastAsia="Arial" w:cs="Arial"/>
          <w:color w:val="000000" w:themeColor="text1"/>
          <w:u w:val="single"/>
        </w:rPr>
        <w:t>”</w:t>
      </w:r>
    </w:p>
    <w:p w:rsidRPr="00320847" w:rsidR="00C6657D" w:rsidP="7160A137" w:rsidRDefault="2E5192D8" w14:paraId="3EDAC731" w14:textId="65C9A87A">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Y</w:t>
      </w:r>
      <w:r w:rsidR="007212BB">
        <w:rPr>
          <w:rFonts w:ascii="Arial" w:hAnsi="Arial" w:eastAsia="Arial" w:cs="Arial"/>
          <w:color w:val="000000" w:themeColor="text1"/>
        </w:rPr>
        <w:t>PF</w:t>
      </w:r>
      <w:r w:rsidRPr="7160A137">
        <w:rPr>
          <w:rFonts w:ascii="Arial" w:hAnsi="Arial" w:eastAsia="Arial" w:cs="Arial"/>
          <w:color w:val="000000" w:themeColor="text1"/>
        </w:rPr>
        <w:t xml:space="preserve"> </w:t>
      </w:r>
      <w:r w:rsidR="007212BB">
        <w:rPr>
          <w:rFonts w:ascii="Arial" w:hAnsi="Arial" w:eastAsia="Arial" w:cs="Arial"/>
          <w:color w:val="000000" w:themeColor="text1"/>
        </w:rPr>
        <w:t>Solar</w:t>
      </w:r>
      <w:r w:rsidRPr="7160A137">
        <w:rPr>
          <w:rFonts w:ascii="Arial" w:hAnsi="Arial" w:eastAsia="Arial" w:cs="Arial"/>
          <w:color w:val="000000" w:themeColor="text1"/>
        </w:rPr>
        <w:t xml:space="preserve"> carece de un sistema propio de proyectos, que este integrado con los </w:t>
      </w:r>
      <w:r w:rsidRPr="7160A137" w:rsidR="74CADF73">
        <w:rPr>
          <w:rFonts w:ascii="Arial" w:hAnsi="Arial" w:eastAsia="Arial" w:cs="Arial"/>
          <w:color w:val="000000" w:themeColor="text1"/>
        </w:rPr>
        <w:t>demás</w:t>
      </w:r>
      <w:r w:rsidRPr="7160A137">
        <w:rPr>
          <w:rFonts w:ascii="Arial" w:hAnsi="Arial" w:eastAsia="Arial" w:cs="Arial"/>
          <w:color w:val="000000" w:themeColor="text1"/>
        </w:rPr>
        <w:t xml:space="preserve"> sistemas, cuando se necesita armar un proyecto se apoyan en herramientas </w:t>
      </w:r>
      <w:r w:rsidRPr="7160A137" w:rsidR="5AAD3D6C">
        <w:rPr>
          <w:rFonts w:ascii="Arial" w:hAnsi="Arial" w:eastAsia="Arial" w:cs="Arial"/>
          <w:color w:val="000000" w:themeColor="text1"/>
        </w:rPr>
        <w:t>básico</w:t>
      </w:r>
      <w:r w:rsidRPr="7160A137">
        <w:rPr>
          <w:rFonts w:ascii="Arial" w:hAnsi="Arial" w:eastAsia="Arial" w:cs="Arial"/>
          <w:color w:val="000000" w:themeColor="text1"/>
        </w:rPr>
        <w:t xml:space="preserve"> o sistemas e</w:t>
      </w:r>
      <w:r w:rsidRPr="7160A137" w:rsidR="56D61B48">
        <w:rPr>
          <w:rFonts w:ascii="Arial" w:hAnsi="Arial" w:eastAsia="Arial" w:cs="Arial"/>
          <w:color w:val="000000" w:themeColor="text1"/>
        </w:rPr>
        <w:t xml:space="preserve">xternos o hasta se pide a consultoras o profesionales que gestionen por ellos mismos el diseño de </w:t>
      </w:r>
      <w:r w:rsidRPr="7160A137" w:rsidR="64C0FF7D">
        <w:rPr>
          <w:rFonts w:ascii="Arial" w:hAnsi="Arial" w:eastAsia="Arial" w:cs="Arial"/>
          <w:color w:val="000000" w:themeColor="text1"/>
        </w:rPr>
        <w:t>estos</w:t>
      </w:r>
      <w:r w:rsidRPr="7160A137" w:rsidR="56D61B48">
        <w:rPr>
          <w:rFonts w:ascii="Arial" w:hAnsi="Arial" w:eastAsia="Arial" w:cs="Arial"/>
          <w:color w:val="000000" w:themeColor="text1"/>
        </w:rPr>
        <w:t>.</w:t>
      </w:r>
      <w:r w:rsidRPr="7160A137" w:rsidR="2B9031F0">
        <w:rPr>
          <w:rFonts w:ascii="Arial" w:hAnsi="Arial" w:eastAsia="Arial" w:cs="Arial"/>
          <w:color w:val="000000" w:themeColor="text1"/>
        </w:rPr>
        <w:t xml:space="preserve"> Para </w:t>
      </w:r>
      <w:r w:rsidR="00F71813">
        <w:rPr>
          <w:rFonts w:ascii="Arial" w:hAnsi="Arial" w:eastAsia="Arial" w:cs="Arial"/>
          <w:color w:val="000000" w:themeColor="text1"/>
        </w:rPr>
        <w:t>gestio</w:t>
      </w:r>
      <w:r w:rsidR="00657052">
        <w:rPr>
          <w:rFonts w:ascii="Arial" w:hAnsi="Arial" w:eastAsia="Arial" w:cs="Arial"/>
          <w:color w:val="000000" w:themeColor="text1"/>
        </w:rPr>
        <w:t xml:space="preserve">nar </w:t>
      </w:r>
      <w:r w:rsidRPr="7160A137" w:rsidR="2B9031F0">
        <w:rPr>
          <w:rFonts w:ascii="Arial" w:hAnsi="Arial" w:eastAsia="Arial" w:cs="Arial"/>
          <w:color w:val="000000" w:themeColor="text1"/>
        </w:rPr>
        <w:t xml:space="preserve">los proyectos las </w:t>
      </w:r>
      <w:r w:rsidRPr="7160A137" w:rsidR="5EFA4FF3">
        <w:rPr>
          <w:rFonts w:ascii="Arial" w:hAnsi="Arial" w:eastAsia="Arial" w:cs="Arial"/>
          <w:color w:val="000000" w:themeColor="text1"/>
        </w:rPr>
        <w:t>herramientas</w:t>
      </w:r>
      <w:r w:rsidRPr="7160A137" w:rsidR="2B9031F0">
        <w:rPr>
          <w:rFonts w:ascii="Arial" w:hAnsi="Arial" w:eastAsia="Arial" w:cs="Arial"/>
          <w:color w:val="000000" w:themeColor="text1"/>
        </w:rPr>
        <w:t xml:space="preserve"> utilizadas son, </w:t>
      </w:r>
      <w:r w:rsidRPr="7160A137" w:rsidR="79F931B3">
        <w:rPr>
          <w:rFonts w:ascii="Arial" w:hAnsi="Arial" w:eastAsia="Arial" w:cs="Arial"/>
          <w:color w:val="000000" w:themeColor="text1"/>
        </w:rPr>
        <w:t>Excel</w:t>
      </w:r>
      <w:r w:rsidRPr="7160A137" w:rsidR="2B9031F0">
        <w:rPr>
          <w:rFonts w:ascii="Arial" w:hAnsi="Arial" w:eastAsia="Arial" w:cs="Arial"/>
          <w:color w:val="000000" w:themeColor="text1"/>
        </w:rPr>
        <w:t xml:space="preserve"> correo </w:t>
      </w:r>
      <w:r w:rsidRPr="7160A137" w:rsidR="0E68A00E">
        <w:rPr>
          <w:rFonts w:ascii="Arial" w:hAnsi="Arial" w:eastAsia="Arial" w:cs="Arial"/>
          <w:color w:val="000000" w:themeColor="text1"/>
        </w:rPr>
        <w:t>electrónico</w:t>
      </w:r>
      <w:r w:rsidRPr="7160A137" w:rsidR="2B9031F0">
        <w:rPr>
          <w:rFonts w:ascii="Arial" w:hAnsi="Arial" w:eastAsia="Arial" w:cs="Arial"/>
          <w:color w:val="000000" w:themeColor="text1"/>
        </w:rPr>
        <w:t>, programas de apoyo co</w:t>
      </w:r>
      <w:r w:rsidR="002B3DAA">
        <w:rPr>
          <w:rFonts w:ascii="Arial" w:hAnsi="Arial" w:eastAsia="Arial" w:cs="Arial"/>
          <w:color w:val="000000" w:themeColor="text1"/>
        </w:rPr>
        <w:t>m</w:t>
      </w:r>
      <w:r w:rsidRPr="7160A137" w:rsidR="2B9031F0">
        <w:rPr>
          <w:rFonts w:ascii="Arial" w:hAnsi="Arial" w:eastAsia="Arial" w:cs="Arial"/>
          <w:color w:val="000000" w:themeColor="text1"/>
        </w:rPr>
        <w:t xml:space="preserve">o </w:t>
      </w:r>
      <w:proofErr w:type="spellStart"/>
      <w:r w:rsidRPr="7160A137" w:rsidR="281DCA4C">
        <w:rPr>
          <w:rFonts w:ascii="Arial" w:hAnsi="Arial" w:eastAsia="Arial" w:cs="Arial"/>
          <w:color w:val="000000" w:themeColor="text1"/>
        </w:rPr>
        <w:t>L</w:t>
      </w:r>
      <w:r w:rsidRPr="7160A137" w:rsidR="2B9031F0">
        <w:rPr>
          <w:rFonts w:ascii="Arial" w:hAnsi="Arial" w:eastAsia="Arial" w:cs="Arial"/>
          <w:color w:val="000000" w:themeColor="text1"/>
        </w:rPr>
        <w:t>ucichard</w:t>
      </w:r>
      <w:proofErr w:type="spellEnd"/>
      <w:r w:rsidRPr="7160A137" w:rsidR="2B9031F0">
        <w:rPr>
          <w:rFonts w:ascii="Arial" w:hAnsi="Arial" w:eastAsia="Arial" w:cs="Arial"/>
          <w:color w:val="000000" w:themeColor="text1"/>
        </w:rPr>
        <w:t xml:space="preserve"> o </w:t>
      </w:r>
      <w:proofErr w:type="spellStart"/>
      <w:r w:rsidRPr="7160A137" w:rsidR="4C4C44F8">
        <w:rPr>
          <w:rFonts w:ascii="Arial" w:hAnsi="Arial" w:eastAsia="Arial" w:cs="Arial"/>
          <w:color w:val="000000" w:themeColor="text1"/>
        </w:rPr>
        <w:t>A</w:t>
      </w:r>
      <w:r w:rsidRPr="7160A137" w:rsidR="2B9031F0">
        <w:rPr>
          <w:rFonts w:ascii="Arial" w:hAnsi="Arial" w:eastAsia="Arial" w:cs="Arial"/>
          <w:color w:val="000000" w:themeColor="text1"/>
        </w:rPr>
        <w:t>rquitec</w:t>
      </w:r>
      <w:proofErr w:type="spellEnd"/>
      <w:r w:rsidRPr="7160A137" w:rsidR="2B9031F0">
        <w:rPr>
          <w:rFonts w:ascii="Arial" w:hAnsi="Arial" w:eastAsia="Arial" w:cs="Arial"/>
          <w:color w:val="000000" w:themeColor="text1"/>
        </w:rPr>
        <w:t xml:space="preserve"> </w:t>
      </w:r>
      <w:proofErr w:type="spellStart"/>
      <w:r w:rsidRPr="7160A137" w:rsidR="2B9031F0">
        <w:rPr>
          <w:rFonts w:ascii="Arial" w:hAnsi="Arial" w:eastAsia="Arial" w:cs="Arial"/>
          <w:color w:val="000000" w:themeColor="text1"/>
        </w:rPr>
        <w:t>enterprise</w:t>
      </w:r>
      <w:proofErr w:type="spellEnd"/>
      <w:r w:rsidRPr="7160A137" w:rsidR="2B9031F0">
        <w:rPr>
          <w:rFonts w:ascii="Arial" w:hAnsi="Arial" w:eastAsia="Arial" w:cs="Arial"/>
          <w:color w:val="000000" w:themeColor="text1"/>
        </w:rPr>
        <w:t>, para</w:t>
      </w:r>
      <w:r w:rsidRPr="7160A137" w:rsidR="21838C32">
        <w:rPr>
          <w:rFonts w:ascii="Arial" w:hAnsi="Arial" w:eastAsia="Arial" w:cs="Arial"/>
          <w:color w:val="000000" w:themeColor="text1"/>
        </w:rPr>
        <w:t xml:space="preserve"> darle un poco </w:t>
      </w:r>
      <w:r w:rsidRPr="7160A137" w:rsidR="511B95B5">
        <w:rPr>
          <w:rFonts w:ascii="Arial" w:hAnsi="Arial" w:eastAsia="Arial" w:cs="Arial"/>
          <w:color w:val="000000" w:themeColor="text1"/>
        </w:rPr>
        <w:t>más</w:t>
      </w:r>
      <w:r w:rsidRPr="7160A137" w:rsidR="21838C32">
        <w:rPr>
          <w:rFonts w:ascii="Arial" w:hAnsi="Arial" w:eastAsia="Arial" w:cs="Arial"/>
          <w:color w:val="000000" w:themeColor="text1"/>
        </w:rPr>
        <w:t xml:space="preserve"> de formalidad a los procesos de proyecto, esto resulta funcional en el corto </w:t>
      </w:r>
      <w:r w:rsidRPr="7160A137" w:rsidR="77AA1216">
        <w:rPr>
          <w:rFonts w:ascii="Arial" w:hAnsi="Arial" w:eastAsia="Arial" w:cs="Arial"/>
          <w:color w:val="000000" w:themeColor="text1"/>
        </w:rPr>
        <w:t>plazo,</w:t>
      </w:r>
      <w:r w:rsidRPr="7160A137" w:rsidR="21838C32">
        <w:rPr>
          <w:rFonts w:ascii="Arial" w:hAnsi="Arial" w:eastAsia="Arial" w:cs="Arial"/>
          <w:color w:val="000000" w:themeColor="text1"/>
        </w:rPr>
        <w:t xml:space="preserve"> pero luego se vuelve </w:t>
      </w:r>
      <w:r w:rsidRPr="7160A137" w:rsidR="3290900A">
        <w:rPr>
          <w:rFonts w:ascii="Arial" w:hAnsi="Arial" w:eastAsia="Arial" w:cs="Arial"/>
          <w:color w:val="000000" w:themeColor="text1"/>
        </w:rPr>
        <w:t>limitado</w:t>
      </w:r>
      <w:r w:rsidRPr="7160A137" w:rsidR="628D509F">
        <w:rPr>
          <w:rFonts w:ascii="Arial" w:hAnsi="Arial" w:eastAsia="Arial" w:cs="Arial"/>
          <w:color w:val="000000" w:themeColor="text1"/>
        </w:rPr>
        <w:t xml:space="preserve"> y presenta una ineficacia que impacta en la trazabilidad y la calidad de los procesos internos de los proyectos.</w:t>
      </w:r>
    </w:p>
    <w:p w:rsidRPr="00320847" w:rsidR="00C6657D" w:rsidP="7160A137" w:rsidRDefault="5923985B" w14:paraId="09DA1C90" w14:textId="13BE8534">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w:t>
      </w:r>
      <w:r w:rsidRPr="7160A137" w:rsidR="2DD1E95C">
        <w:rPr>
          <w:rFonts w:ascii="Arial" w:hAnsi="Arial" w:eastAsia="Arial" w:cs="Arial"/>
          <w:color w:val="000000" w:themeColor="text1"/>
        </w:rPr>
        <w:t>planificación</w:t>
      </w:r>
      <w:r w:rsidRPr="7160A137">
        <w:rPr>
          <w:rFonts w:ascii="Arial" w:hAnsi="Arial" w:eastAsia="Arial" w:cs="Arial"/>
          <w:color w:val="000000" w:themeColor="text1"/>
        </w:rPr>
        <w:t xml:space="preserve"> de los tiempos seguimiento de proyecto y costos se utiliza </w:t>
      </w:r>
      <w:r w:rsidRPr="7160A137" w:rsidR="0D110D57">
        <w:rPr>
          <w:rFonts w:ascii="Arial" w:hAnsi="Arial" w:eastAsia="Arial" w:cs="Arial"/>
          <w:color w:val="000000" w:themeColor="text1"/>
        </w:rPr>
        <w:t>Excel</w:t>
      </w:r>
      <w:r w:rsidRPr="7160A137">
        <w:rPr>
          <w:rFonts w:ascii="Arial" w:hAnsi="Arial" w:eastAsia="Arial" w:cs="Arial"/>
          <w:color w:val="000000" w:themeColor="text1"/>
        </w:rPr>
        <w:t>.</w:t>
      </w:r>
    </w:p>
    <w:p w:rsidRPr="00320847" w:rsidR="00C6657D" w:rsidP="7160A137" w:rsidRDefault="154572E3" w14:paraId="3EA9528D" w14:textId="0FF11945">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la </w:t>
      </w:r>
      <w:r w:rsidRPr="7160A137" w:rsidR="02527044">
        <w:rPr>
          <w:rFonts w:ascii="Arial" w:hAnsi="Arial" w:eastAsia="Arial" w:cs="Arial"/>
          <w:color w:val="000000" w:themeColor="text1"/>
        </w:rPr>
        <w:t>distribución</w:t>
      </w:r>
      <w:r w:rsidRPr="7160A137">
        <w:rPr>
          <w:rFonts w:ascii="Arial" w:hAnsi="Arial" w:eastAsia="Arial" w:cs="Arial"/>
          <w:color w:val="000000" w:themeColor="text1"/>
        </w:rPr>
        <w:t xml:space="preserve"> de </w:t>
      </w:r>
      <w:r w:rsidRPr="7160A137" w:rsidR="20DBF90E">
        <w:rPr>
          <w:rFonts w:ascii="Arial" w:hAnsi="Arial" w:eastAsia="Arial" w:cs="Arial"/>
          <w:color w:val="000000" w:themeColor="text1"/>
        </w:rPr>
        <w:t>información</w:t>
      </w:r>
      <w:r w:rsidRPr="7160A137">
        <w:rPr>
          <w:rFonts w:ascii="Arial" w:hAnsi="Arial" w:eastAsia="Arial" w:cs="Arial"/>
          <w:color w:val="000000" w:themeColor="text1"/>
        </w:rPr>
        <w:t xml:space="preserve"> y </w:t>
      </w:r>
      <w:r w:rsidRPr="7160A137" w:rsidR="4A672A99">
        <w:rPr>
          <w:rFonts w:ascii="Arial" w:hAnsi="Arial" w:eastAsia="Arial" w:cs="Arial"/>
          <w:color w:val="000000" w:themeColor="text1"/>
        </w:rPr>
        <w:t>comunicación</w:t>
      </w:r>
      <w:r w:rsidRPr="7160A137">
        <w:rPr>
          <w:rFonts w:ascii="Arial" w:hAnsi="Arial" w:eastAsia="Arial" w:cs="Arial"/>
          <w:color w:val="000000" w:themeColor="text1"/>
        </w:rPr>
        <w:t xml:space="preserve"> de los equipos se apoyan en los correo</w:t>
      </w:r>
      <w:r w:rsidRPr="7160A137" w:rsidR="5747037D">
        <w:rPr>
          <w:rFonts w:ascii="Arial" w:hAnsi="Arial" w:eastAsia="Arial" w:cs="Arial"/>
          <w:color w:val="000000" w:themeColor="text1"/>
        </w:rPr>
        <w:t>s</w:t>
      </w:r>
      <w:r w:rsidRPr="7160A137">
        <w:rPr>
          <w:rFonts w:ascii="Arial" w:hAnsi="Arial" w:eastAsia="Arial" w:cs="Arial"/>
          <w:color w:val="000000" w:themeColor="text1"/>
        </w:rPr>
        <w:t xml:space="preserve"> </w:t>
      </w:r>
      <w:r w:rsidRPr="7160A137" w:rsidR="680D28CB">
        <w:rPr>
          <w:rFonts w:ascii="Arial" w:hAnsi="Arial" w:eastAsia="Arial" w:cs="Arial"/>
          <w:color w:val="000000" w:themeColor="text1"/>
        </w:rPr>
        <w:t>electrónicos</w:t>
      </w:r>
      <w:r w:rsidRPr="7160A137">
        <w:rPr>
          <w:rFonts w:ascii="Arial" w:hAnsi="Arial" w:eastAsia="Arial" w:cs="Arial"/>
          <w:color w:val="000000" w:themeColor="text1"/>
        </w:rPr>
        <w:t>.</w:t>
      </w:r>
    </w:p>
    <w:p w:rsidRPr="00320847" w:rsidR="00C6657D" w:rsidP="7160A137" w:rsidRDefault="154572E3" w14:paraId="37225CD5" w14:textId="5E1C76A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el modelado se utilizan los programas externos como </w:t>
      </w:r>
      <w:proofErr w:type="spellStart"/>
      <w:r w:rsidRPr="7160A137" w:rsidR="6FE3DBF6">
        <w:rPr>
          <w:rFonts w:ascii="Arial" w:hAnsi="Arial" w:eastAsia="Arial" w:cs="Arial"/>
          <w:color w:val="000000" w:themeColor="text1"/>
        </w:rPr>
        <w:t>L</w:t>
      </w:r>
      <w:r w:rsidRPr="7160A137">
        <w:rPr>
          <w:rFonts w:ascii="Arial" w:hAnsi="Arial" w:eastAsia="Arial" w:cs="Arial"/>
          <w:color w:val="000000" w:themeColor="text1"/>
        </w:rPr>
        <w:t>ucichard</w:t>
      </w:r>
      <w:proofErr w:type="spellEnd"/>
      <w:r w:rsidRPr="7160A137">
        <w:rPr>
          <w:rFonts w:ascii="Arial" w:hAnsi="Arial" w:eastAsia="Arial" w:cs="Arial"/>
          <w:color w:val="000000" w:themeColor="text1"/>
        </w:rPr>
        <w:t xml:space="preserve"> o </w:t>
      </w:r>
      <w:proofErr w:type="spellStart"/>
      <w:r w:rsidRPr="7160A137">
        <w:rPr>
          <w:rFonts w:ascii="Arial" w:hAnsi="Arial" w:eastAsia="Arial" w:cs="Arial"/>
          <w:color w:val="000000" w:themeColor="text1"/>
        </w:rPr>
        <w:t>Arquitec</w:t>
      </w:r>
      <w:proofErr w:type="spellEnd"/>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Enterprice</w:t>
      </w:r>
      <w:proofErr w:type="spellEnd"/>
      <w:r w:rsidRPr="7160A137">
        <w:rPr>
          <w:rFonts w:ascii="Arial" w:hAnsi="Arial" w:eastAsia="Arial" w:cs="Arial"/>
          <w:color w:val="000000" w:themeColor="text1"/>
        </w:rPr>
        <w:t xml:space="preserve">. </w:t>
      </w:r>
    </w:p>
    <w:p w:rsidR="00007450" w:rsidP="7160A137" w:rsidRDefault="40742C7E" w14:paraId="75CF24F3" w14:textId="38F7F40C">
      <w:pPr>
        <w:spacing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Inconvenientes del proceso de “Proyecto”</w:t>
      </w:r>
    </w:p>
    <w:p w:rsidR="009F62AC" w:rsidP="7160A137" w:rsidRDefault="009F62AC" w14:paraId="60E12FD5" w14:textId="77777777">
      <w:pPr>
        <w:pStyle w:val="ListParagraph"/>
        <w:numPr>
          <w:ilvl w:val="0"/>
          <w:numId w:val="12"/>
        </w:numPr>
        <w:spacing w:line="240" w:lineRule="auto"/>
        <w:jc w:val="both"/>
        <w:rPr>
          <w:rFonts w:ascii="Arial" w:hAnsi="Arial" w:eastAsia="Arial" w:cs="Arial"/>
          <w:color w:val="000000" w:themeColor="text1"/>
        </w:rPr>
      </w:pPr>
      <w:r>
        <w:rPr>
          <w:rFonts w:ascii="Arial" w:hAnsi="Arial" w:eastAsia="Arial" w:cs="Arial"/>
          <w:color w:val="000000" w:themeColor="text1"/>
        </w:rPr>
        <w:t xml:space="preserve">Dificultad para estimar fechas y plazos. </w:t>
      </w:r>
    </w:p>
    <w:p w:rsidR="009F62AC" w:rsidP="009F62AC" w:rsidRDefault="009F62AC" w14:paraId="421B2C8B" w14:textId="77777777">
      <w:pPr>
        <w:pStyle w:val="ListParagraph"/>
        <w:numPr>
          <w:ilvl w:val="0"/>
          <w:numId w:val="12"/>
        </w:numPr>
        <w:spacing w:line="240" w:lineRule="auto"/>
        <w:jc w:val="both"/>
        <w:rPr>
          <w:rFonts w:ascii="Arial" w:hAnsi="Arial" w:eastAsia="Arial" w:cs="Arial"/>
          <w:color w:val="000000" w:themeColor="text1"/>
        </w:rPr>
      </w:pPr>
      <w:r>
        <w:rPr>
          <w:rFonts w:ascii="Arial" w:hAnsi="Arial" w:eastAsia="Arial" w:cs="Arial"/>
          <w:color w:val="000000" w:themeColor="text1"/>
        </w:rPr>
        <w:t xml:space="preserve">Dificultad para planificar los costos e ingresos, como también un presupuesto. </w:t>
      </w:r>
    </w:p>
    <w:p w:rsidR="1AE02D23" w:rsidP="7160A137" w:rsidRDefault="1AE02D23" w14:paraId="3DE15689" w14:textId="4B88F9BA">
      <w:pPr>
        <w:pStyle w:val="ListParagraph"/>
        <w:numPr>
          <w:ilvl w:val="0"/>
          <w:numId w:val="1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Falta de </w:t>
      </w:r>
      <w:r w:rsidRPr="7160A137" w:rsidR="7F647513">
        <w:rPr>
          <w:rFonts w:ascii="Arial" w:hAnsi="Arial" w:eastAsia="Arial" w:cs="Arial"/>
          <w:color w:val="000000" w:themeColor="text1"/>
        </w:rPr>
        <w:t>integración</w:t>
      </w:r>
      <w:r w:rsidR="008257A9">
        <w:rPr>
          <w:rFonts w:ascii="Arial" w:hAnsi="Arial" w:eastAsia="Arial" w:cs="Arial"/>
          <w:color w:val="000000" w:themeColor="text1"/>
        </w:rPr>
        <w:t xml:space="preserve">, </w:t>
      </w:r>
      <w:r w:rsidRPr="7160A137">
        <w:rPr>
          <w:rFonts w:ascii="Arial" w:hAnsi="Arial" w:eastAsia="Arial" w:cs="Arial"/>
          <w:color w:val="000000" w:themeColor="text1"/>
        </w:rPr>
        <w:t xml:space="preserve">las herramientas no </w:t>
      </w:r>
      <w:r w:rsidRPr="7160A137" w:rsidR="64FF3DE8">
        <w:rPr>
          <w:rFonts w:ascii="Arial" w:hAnsi="Arial" w:eastAsia="Arial" w:cs="Arial"/>
          <w:color w:val="000000" w:themeColor="text1"/>
        </w:rPr>
        <w:t>están</w:t>
      </w:r>
      <w:r w:rsidRPr="7160A137">
        <w:rPr>
          <w:rFonts w:ascii="Arial" w:hAnsi="Arial" w:eastAsia="Arial" w:cs="Arial"/>
          <w:color w:val="000000" w:themeColor="text1"/>
        </w:rPr>
        <w:t xml:space="preserve"> conectadas entre </w:t>
      </w:r>
      <w:r w:rsidRPr="7160A137" w:rsidR="0451572C">
        <w:rPr>
          <w:rFonts w:ascii="Arial" w:hAnsi="Arial" w:eastAsia="Arial" w:cs="Arial"/>
          <w:color w:val="000000" w:themeColor="text1"/>
        </w:rPr>
        <w:t>sí</w:t>
      </w:r>
      <w:r w:rsidRPr="7160A137">
        <w:rPr>
          <w:rFonts w:ascii="Arial" w:hAnsi="Arial" w:eastAsia="Arial" w:cs="Arial"/>
          <w:color w:val="000000" w:themeColor="text1"/>
        </w:rPr>
        <w:t xml:space="preserve">, lo </w:t>
      </w:r>
      <w:r w:rsidRPr="7160A137" w:rsidR="5DE793D4">
        <w:rPr>
          <w:rFonts w:ascii="Arial" w:hAnsi="Arial" w:eastAsia="Arial" w:cs="Arial"/>
          <w:color w:val="000000" w:themeColor="text1"/>
        </w:rPr>
        <w:t xml:space="preserve">que genera </w:t>
      </w:r>
      <w:r w:rsidRPr="7160A137" w:rsidR="0834497D">
        <w:rPr>
          <w:rFonts w:ascii="Arial" w:hAnsi="Arial" w:eastAsia="Arial" w:cs="Arial"/>
          <w:color w:val="000000" w:themeColor="text1"/>
        </w:rPr>
        <w:t>duplicación</w:t>
      </w:r>
      <w:r w:rsidRPr="7160A137" w:rsidR="5DE793D4">
        <w:rPr>
          <w:rFonts w:ascii="Arial" w:hAnsi="Arial" w:eastAsia="Arial" w:cs="Arial"/>
          <w:color w:val="000000" w:themeColor="text1"/>
        </w:rPr>
        <w:t xml:space="preserve"> de esfuerzos y errores de datos.</w:t>
      </w:r>
    </w:p>
    <w:p w:rsidR="123940C0" w:rsidP="7160A137" w:rsidRDefault="123940C0" w14:paraId="301C3F07" w14:textId="563D45EA">
      <w:pPr>
        <w:pStyle w:val="ListParagraph"/>
        <w:numPr>
          <w:ilvl w:val="0"/>
          <w:numId w:val="1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Procesos manuales</w:t>
      </w:r>
      <w:r w:rsidR="009031B2">
        <w:rPr>
          <w:rFonts w:ascii="Arial" w:hAnsi="Arial" w:eastAsia="Arial" w:cs="Arial"/>
          <w:color w:val="000000" w:themeColor="text1"/>
        </w:rPr>
        <w:t xml:space="preserve">: </w:t>
      </w:r>
      <w:r w:rsidR="002E543F">
        <w:rPr>
          <w:rFonts w:ascii="Arial" w:hAnsi="Arial" w:eastAsia="Arial" w:cs="Arial"/>
          <w:color w:val="000000" w:themeColor="text1"/>
        </w:rPr>
        <w:t>e</w:t>
      </w:r>
      <w:r w:rsidRPr="7160A137">
        <w:rPr>
          <w:rFonts w:ascii="Arial" w:hAnsi="Arial" w:eastAsia="Arial" w:cs="Arial"/>
          <w:color w:val="000000" w:themeColor="text1"/>
        </w:rPr>
        <w:t>levado uso de recursos para consolidar datos, lo que aumenta los tiempos y reduce la eficiencia.</w:t>
      </w:r>
    </w:p>
    <w:p w:rsidR="00007450" w:rsidP="7160A137" w:rsidRDefault="50488BD5" w14:paraId="06AF9A53" w14:textId="1368E2AB">
      <w:pPr>
        <w:pStyle w:val="ListParagraph"/>
        <w:numPr>
          <w:ilvl w:val="0"/>
          <w:numId w:val="1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Escalabilidad limitada: Este modelo no soporta un crecimiento sostenido en la cantidad de proyectos ni en la compleji</w:t>
      </w:r>
      <w:r w:rsidRPr="7160A137" w:rsidR="30A25B73">
        <w:rPr>
          <w:rFonts w:ascii="Arial" w:hAnsi="Arial" w:eastAsia="Arial" w:cs="Arial"/>
          <w:color w:val="000000" w:themeColor="text1"/>
        </w:rPr>
        <w:t xml:space="preserve">dad de </w:t>
      </w:r>
      <w:r w:rsidRPr="7160A137" w:rsidR="3FEB61D9">
        <w:rPr>
          <w:rFonts w:ascii="Arial" w:hAnsi="Arial" w:eastAsia="Arial" w:cs="Arial"/>
          <w:color w:val="000000" w:themeColor="text1"/>
        </w:rPr>
        <w:t>estos</w:t>
      </w:r>
      <w:r w:rsidRPr="7160A137" w:rsidR="30A25B73">
        <w:rPr>
          <w:rFonts w:ascii="Arial" w:hAnsi="Arial" w:eastAsia="Arial" w:cs="Arial"/>
          <w:color w:val="000000" w:themeColor="text1"/>
        </w:rPr>
        <w:t>.</w:t>
      </w:r>
    </w:p>
    <w:p w:rsidRPr="009F62AC" w:rsidR="009F62AC" w:rsidP="009F62AC" w:rsidRDefault="009F62AC" w14:paraId="59ED4ECB" w14:textId="77777777">
      <w:pPr>
        <w:spacing w:line="240" w:lineRule="auto"/>
        <w:ind w:left="360"/>
        <w:jc w:val="both"/>
        <w:rPr>
          <w:rFonts w:ascii="Arial" w:hAnsi="Arial" w:eastAsia="Arial" w:cs="Arial"/>
          <w:color w:val="000000" w:themeColor="text1"/>
        </w:rPr>
      </w:pPr>
    </w:p>
    <w:p w:rsidRPr="00320847" w:rsidR="00B25AE3" w:rsidP="7160A137" w:rsidRDefault="6D0A9ABE" w14:paraId="4E260702" w14:textId="197B1BCD">
      <w:pPr>
        <w:pStyle w:val="Heading2"/>
        <w:keepNext w:val="0"/>
        <w:keepLines w:val="0"/>
        <w:numPr>
          <w:ilvl w:val="0"/>
          <w:numId w:val="27"/>
        </w:numPr>
        <w:spacing w:line="240" w:lineRule="auto"/>
        <w:jc w:val="both"/>
        <w:rPr>
          <w:rFonts w:ascii="Arial" w:hAnsi="Arial" w:eastAsia="Arial" w:cs="Arial"/>
          <w:b/>
          <w:bCs/>
          <w:color w:val="000000" w:themeColor="text1"/>
          <w:sz w:val="22"/>
          <w:szCs w:val="22"/>
        </w:rPr>
      </w:pPr>
      <w:r w:rsidRPr="7160A137">
        <w:rPr>
          <w:rFonts w:ascii="Arial" w:hAnsi="Arial" w:eastAsia="Arial" w:cs="Arial"/>
          <w:b/>
          <w:bCs/>
          <w:color w:val="000000" w:themeColor="text1"/>
          <w:sz w:val="22"/>
          <w:szCs w:val="22"/>
        </w:rPr>
        <w:t>Desarrollo de los Módulos</w:t>
      </w:r>
    </w:p>
    <w:p w:rsidRPr="00320847" w:rsidR="00007450" w:rsidP="7160A137" w:rsidRDefault="00007450" w14:paraId="3E2F70BD" w14:textId="77777777">
      <w:pPr>
        <w:spacing w:line="240" w:lineRule="auto"/>
        <w:jc w:val="both"/>
        <w:rPr>
          <w:rFonts w:ascii="Arial" w:hAnsi="Arial" w:eastAsia="Arial" w:cs="Arial"/>
          <w:color w:val="000000" w:themeColor="text1"/>
        </w:rPr>
      </w:pPr>
    </w:p>
    <w:p w:rsidRPr="00FE3C52" w:rsidR="00E67C0E" w:rsidP="7160A137" w:rsidRDefault="0574673D" w14:paraId="385F4F77" w14:textId="45AB68E1">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 xml:space="preserve">MÓDULO </w:t>
      </w:r>
      <w:r w:rsidRPr="7160A137" w:rsidR="03CE09D8">
        <w:rPr>
          <w:rFonts w:ascii="Arial" w:hAnsi="Arial" w:eastAsia="Arial" w:cs="Arial"/>
          <w:b/>
          <w:bCs/>
          <w:color w:val="000000" w:themeColor="text1"/>
          <w:u w:val="single"/>
        </w:rPr>
        <w:t>HCM</w:t>
      </w:r>
    </w:p>
    <w:p w:rsidRPr="00FE3C52" w:rsidR="00E67C0E" w:rsidP="7160A137" w:rsidRDefault="385CECF5" w14:paraId="529D01BD" w14:textId="23A538E0">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TEORÍA</w:t>
      </w:r>
    </w:p>
    <w:p w:rsidRPr="00FE3C52" w:rsidR="00C6657D" w:rsidP="7160A137" w:rsidRDefault="385CECF5" w14:paraId="1C96ED5C" w14:textId="27EE6D1C">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Explicar la relevancia de la implementación del módulo </w:t>
      </w:r>
      <w:r w:rsidRPr="7160A137" w:rsidR="03CE09D8">
        <w:rPr>
          <w:rFonts w:ascii="Arial" w:hAnsi="Arial" w:eastAsia="Arial" w:cs="Arial"/>
          <w:color w:val="000000" w:themeColor="text1"/>
        </w:rPr>
        <w:t>HCM</w:t>
      </w:r>
      <w:r w:rsidRPr="7160A137">
        <w:rPr>
          <w:rFonts w:ascii="Arial" w:hAnsi="Arial" w:eastAsia="Arial" w:cs="Arial"/>
          <w:color w:val="000000" w:themeColor="text1"/>
        </w:rPr>
        <w:t xml:space="preserve"> en la compañía. </w:t>
      </w:r>
    </w:p>
    <w:p w:rsidRPr="00FE3C52" w:rsidR="00E67C0E" w:rsidP="7160A137" w:rsidRDefault="3D59D03E" w14:paraId="1483A493" w14:textId="447DC8A5">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Diseñar </w:t>
      </w:r>
      <w:r w:rsidRPr="7160A137" w:rsidR="6DC48F55">
        <w:rPr>
          <w:rFonts w:ascii="Arial" w:hAnsi="Arial" w:eastAsia="Arial" w:cs="Arial"/>
          <w:color w:val="000000" w:themeColor="text1"/>
        </w:rPr>
        <w:t xml:space="preserve">el Organigrama de la empresa de acuerdo con los parámetros de HCM. </w:t>
      </w:r>
      <w:r w:rsidRPr="7160A137">
        <w:rPr>
          <w:rFonts w:ascii="Arial" w:hAnsi="Arial" w:eastAsia="Arial" w:cs="Arial"/>
          <w:color w:val="000000" w:themeColor="text1"/>
        </w:rPr>
        <w:t xml:space="preserve"> </w:t>
      </w:r>
    </w:p>
    <w:p w:rsidRPr="00FE3C52" w:rsidR="00B25AE3" w:rsidP="7160A137" w:rsidRDefault="3D59D03E" w14:paraId="5704401F" w14:textId="75FF1297">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Indicar las personas que serán necesarias para llevar a cabo el proceso (teniendo en cuenta la segregación de funciones). Determine en este caso cómo debería quedar la estructura del proceso. </w:t>
      </w:r>
    </w:p>
    <w:p w:rsidR="185ADB6D" w:rsidP="7160A137" w:rsidRDefault="0710C197" w14:paraId="7DB508E6" w14:textId="47889003">
      <w:pPr>
        <w:spacing w:line="240" w:lineRule="auto"/>
        <w:jc w:val="both"/>
        <w:rPr>
          <w:rFonts w:ascii="Arial" w:hAnsi="Arial" w:eastAsia="Arial" w:cs="Arial"/>
          <w:color w:val="000000" w:themeColor="text1"/>
          <w:highlight w:val="lightGray"/>
        </w:rPr>
      </w:pPr>
      <w:r w:rsidRPr="7160A137">
        <w:rPr>
          <w:rFonts w:ascii="Arial" w:hAnsi="Arial" w:eastAsia="Arial" w:cs="Arial"/>
          <w:color w:val="000000" w:themeColor="text1"/>
          <w:highlight w:val="lightGray"/>
        </w:rPr>
        <w:t>PRÁCTICA</w:t>
      </w:r>
    </w:p>
    <w:p w:rsidR="185ADB6D" w:rsidP="7160A137" w:rsidRDefault="0710C197" w14:paraId="3CE9F304" w14:textId="044AB0DD">
      <w:pPr>
        <w:pStyle w:val="ListParagraph"/>
        <w:numPr>
          <w:ilvl w:val="0"/>
          <w:numId w:val="21"/>
        </w:numPr>
        <w:spacing w:line="240" w:lineRule="auto"/>
        <w:jc w:val="both"/>
        <w:rPr>
          <w:rFonts w:ascii="Arial" w:hAnsi="Arial" w:eastAsia="Arial" w:cs="Arial"/>
          <w:color w:val="000000" w:themeColor="text1"/>
          <w:highlight w:val="lightGray"/>
        </w:rPr>
      </w:pPr>
      <w:r w:rsidRPr="7160A137">
        <w:rPr>
          <w:rFonts w:ascii="Arial" w:hAnsi="Arial" w:eastAsia="Arial" w:cs="Arial"/>
          <w:color w:val="000000" w:themeColor="text1"/>
          <w:highlight w:val="lightGray"/>
        </w:rPr>
        <w:t>Crear, al menos, 10 datos de posiciones de trabajo.</w:t>
      </w:r>
      <w:r w:rsidRPr="7160A137">
        <w:rPr>
          <w:rFonts w:ascii="Arial" w:hAnsi="Arial" w:eastAsia="Arial" w:cs="Arial"/>
          <w:color w:val="000000" w:themeColor="text1"/>
        </w:rPr>
        <w:t xml:space="preserve">  </w:t>
      </w:r>
    </w:p>
    <w:p w:rsidR="185ADB6D" w:rsidP="7160A137" w:rsidRDefault="0710C197" w14:paraId="2F9B0DD6" w14:textId="61DB9128">
      <w:pPr>
        <w:pStyle w:val="ListParagraph"/>
        <w:numPr>
          <w:ilvl w:val="0"/>
          <w:numId w:val="21"/>
        </w:numPr>
        <w:spacing w:line="240" w:lineRule="auto"/>
        <w:jc w:val="both"/>
        <w:rPr>
          <w:rFonts w:ascii="Arial" w:hAnsi="Arial" w:eastAsia="Arial" w:cs="Arial"/>
          <w:color w:val="000000" w:themeColor="text1"/>
          <w:highlight w:val="lightGray"/>
        </w:rPr>
      </w:pPr>
      <w:r w:rsidRPr="7160A137">
        <w:rPr>
          <w:rFonts w:ascii="Arial" w:hAnsi="Arial" w:eastAsia="Arial" w:cs="Arial"/>
          <w:color w:val="000000" w:themeColor="text1"/>
          <w:highlight w:val="lightGray"/>
        </w:rPr>
        <w:t>En base a esas posiciones de trabajo, realizar con cada uno el proceso completo (hasta el paso 11 de la guía “Human Capital Management I”).</w:t>
      </w:r>
    </w:p>
    <w:p w:rsidR="7F6227D3" w:rsidP="7160A137" w:rsidRDefault="7F6227D3" w14:paraId="0DC63693" w14:textId="39854FC0">
      <w:pPr>
        <w:spacing w:line="240" w:lineRule="auto"/>
        <w:jc w:val="both"/>
        <w:rPr>
          <w:rFonts w:ascii="Arial" w:hAnsi="Arial" w:eastAsia="Arial" w:cs="Arial"/>
          <w:color w:val="000000" w:themeColor="text1"/>
          <w:highlight w:val="lightGray"/>
        </w:rPr>
      </w:pPr>
    </w:p>
    <w:p w:rsidRPr="00FE3C52" w:rsidR="0DC98618" w:rsidP="7160A137" w:rsidRDefault="478A64D0" w14:paraId="2AEC5687" w14:textId="25D3A5DF">
      <w:pPr>
        <w:tabs>
          <w:tab w:val="left" w:pos="720"/>
        </w:tabs>
        <w:spacing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Relevancia de la implementación del módulo HCM.</w:t>
      </w:r>
    </w:p>
    <w:p w:rsidRPr="00FE3C52" w:rsidR="3CF43989" w:rsidP="7160A137" w:rsidRDefault="629F105A" w14:paraId="6F300B88" w14:textId="58898804">
      <w:pPr>
        <w:tabs>
          <w:tab w:val="left" w:pos="720"/>
        </w:tabs>
        <w:spacing w:line="240" w:lineRule="auto"/>
        <w:jc w:val="both"/>
        <w:rPr>
          <w:ins w:author="PINOS EDUARDO DAMIAN" w:date="2024-10-30T23:34:00Z" w16du:dateUtc="2024-10-30T23:34:19Z" w:id="105"/>
          <w:rFonts w:ascii="Arial" w:hAnsi="Arial" w:eastAsia="Arial" w:cs="Arial"/>
          <w:color w:val="000000" w:themeColor="text1"/>
        </w:rPr>
      </w:pPr>
      <w:r w:rsidRPr="7160A137">
        <w:rPr>
          <w:rFonts w:ascii="Arial" w:hAnsi="Arial" w:eastAsia="Arial" w:cs="Arial"/>
          <w:color w:val="000000" w:themeColor="text1"/>
        </w:rPr>
        <w:t xml:space="preserve">El módulo </w:t>
      </w:r>
      <w:r w:rsidRPr="7160A137">
        <w:rPr>
          <w:rFonts w:ascii="Arial" w:hAnsi="Arial" w:eastAsia="Arial" w:cs="Arial"/>
          <w:b/>
          <w:bCs/>
          <w:color w:val="000000" w:themeColor="text1"/>
        </w:rPr>
        <w:t>SAP Human Capital Management (HCM)</w:t>
      </w:r>
      <w:r w:rsidRPr="7160A137">
        <w:rPr>
          <w:rFonts w:ascii="Arial" w:hAnsi="Arial" w:eastAsia="Arial" w:cs="Arial"/>
          <w:color w:val="000000" w:themeColor="text1"/>
        </w:rPr>
        <w:t xml:space="preserve"> es una solución integral diseñada para gestionar el recurso más valioso de una empresa: su capital humano. En el contexto de una empresa en crecimiento como es YPF </w:t>
      </w:r>
      <w:r w:rsidRPr="7160A137" w:rsidR="4277A9D5">
        <w:rPr>
          <w:rFonts w:ascii="Arial" w:hAnsi="Arial" w:eastAsia="Arial" w:cs="Arial"/>
          <w:color w:val="000000" w:themeColor="text1"/>
        </w:rPr>
        <w:t>S</w:t>
      </w:r>
      <w:r w:rsidRPr="7160A137" w:rsidR="62A89B32">
        <w:rPr>
          <w:rFonts w:ascii="Arial" w:hAnsi="Arial" w:eastAsia="Arial" w:cs="Arial"/>
          <w:color w:val="000000" w:themeColor="text1"/>
        </w:rPr>
        <w:t>olar</w:t>
      </w:r>
      <w:r w:rsidRPr="7160A137">
        <w:rPr>
          <w:rFonts w:ascii="Arial" w:hAnsi="Arial" w:eastAsia="Arial" w:cs="Arial"/>
          <w:color w:val="000000" w:themeColor="text1"/>
        </w:rPr>
        <w:t xml:space="preserve">, la implementación de SAP HCM se vuelve esencial para optimizar los procesos relacionados con la gestión del talento, desde la contratación hasta la </w:t>
      </w:r>
      <w:r w:rsidRPr="7160A137" w:rsidR="364228F6">
        <w:rPr>
          <w:rFonts w:ascii="Arial" w:hAnsi="Arial" w:eastAsia="Arial" w:cs="Arial"/>
          <w:color w:val="000000" w:themeColor="text1"/>
        </w:rPr>
        <w:t>desvinculación del empleado</w:t>
      </w:r>
      <w:r w:rsidRPr="7160A137" w:rsidR="62A89B32">
        <w:rPr>
          <w:rFonts w:ascii="Arial" w:hAnsi="Arial" w:eastAsia="Arial" w:cs="Arial"/>
          <w:color w:val="000000" w:themeColor="text1"/>
        </w:rPr>
        <w:t>.</w:t>
      </w:r>
      <w:r w:rsidRPr="7160A137">
        <w:rPr>
          <w:rFonts w:ascii="Arial" w:hAnsi="Arial" w:eastAsia="Arial" w:cs="Arial"/>
          <w:color w:val="000000" w:themeColor="text1"/>
        </w:rPr>
        <w:t xml:space="preserve"> Este informe destaca la importancia de adoptar este módulo, sus beneficios, características clave y cómo puede potenciar a una organización.</w:t>
      </w:r>
    </w:p>
    <w:p w:rsidR="36C79E60" w:rsidP="7160A137" w:rsidRDefault="36C79E60" w14:paraId="2FDCAD53" w14:textId="29A1EA5A">
      <w:pPr>
        <w:tabs>
          <w:tab w:val="left" w:pos="720"/>
        </w:tabs>
        <w:spacing w:line="240" w:lineRule="auto"/>
        <w:jc w:val="both"/>
        <w:rPr>
          <w:rFonts w:ascii="Arial" w:hAnsi="Arial" w:eastAsia="Arial" w:cs="Arial"/>
          <w:color w:val="000000" w:themeColor="text1"/>
        </w:rPr>
      </w:pPr>
    </w:p>
    <w:p w:rsidR="58B11E9C" w:rsidP="7160A137" w:rsidRDefault="58B11E9C" w14:paraId="20D729AE" w14:textId="35E701D6">
      <w:pPr>
        <w:tabs>
          <w:tab w:val="left" w:pos="720"/>
        </w:tabs>
        <w:spacing w:line="240" w:lineRule="auto"/>
        <w:jc w:val="both"/>
        <w:rPr>
          <w:rFonts w:ascii="Arial" w:hAnsi="Arial" w:eastAsia="Arial" w:cs="Arial"/>
          <w:color w:val="000000" w:themeColor="text1"/>
        </w:rPr>
      </w:pPr>
    </w:p>
    <w:p w:rsidR="73395CE8" w:rsidP="7160A137" w:rsidRDefault="01F7005A" w14:paraId="41C5A09A" w14:textId="00077590">
      <w:pPr>
        <w:tabs>
          <w:tab w:val="left" w:pos="720"/>
        </w:tabs>
        <w:spacing w:line="240" w:lineRule="auto"/>
        <w:jc w:val="both"/>
        <w:rPr>
          <w:rFonts w:ascii="Arial" w:hAnsi="Arial" w:eastAsia="Arial" w:cs="Arial"/>
          <w:color w:val="000000" w:themeColor="text1"/>
          <w:u w:val="single"/>
        </w:rPr>
      </w:pPr>
      <w:r w:rsidRPr="7160A137">
        <w:rPr>
          <w:rFonts w:ascii="Arial" w:hAnsi="Arial" w:eastAsia="Arial" w:cs="Arial"/>
          <w:color w:val="000000" w:themeColor="text1"/>
          <w:u w:val="single"/>
        </w:rPr>
        <w:t>Organigrama de la empresa de acuerdo con los parámetros de HCM.</w:t>
      </w:r>
    </w:p>
    <w:p w:rsidR="73395CE8" w:rsidP="7160A137" w:rsidRDefault="672FD727" w14:paraId="217A46D6" w14:textId="342E5F9A">
      <w:pPr>
        <w:tabs>
          <w:tab w:val="left" w:pos="720"/>
        </w:tabs>
        <w:spacing w:line="240" w:lineRule="auto"/>
        <w:jc w:val="both"/>
        <w:rPr>
          <w:rFonts w:ascii="Arial" w:hAnsi="Arial" w:eastAsia="Arial" w:cs="Arial"/>
          <w:color w:val="000000" w:themeColor="text1"/>
        </w:rPr>
      </w:pPr>
      <w:r>
        <w:rPr>
          <w:noProof/>
        </w:rPr>
        <w:drawing>
          <wp:inline distT="0" distB="0" distL="0" distR="0" wp14:anchorId="28484862" wp14:editId="49706ED9">
            <wp:extent cx="4572000" cy="3019425"/>
            <wp:effectExtent l="0" t="0" r="0" b="0"/>
            <wp:docPr id="1272230683" name="Picture 127223068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230683"/>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rsidRPr="00320847" w:rsidR="0DC98618" w:rsidP="7160A137" w:rsidRDefault="42FA7328" w14:paraId="31861783" w14:textId="0B0BD215">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Gerente de RRHH: Supervisa todas las operaciones y estrategias del sector, asegura que se cum</w:t>
      </w:r>
      <w:r w:rsidRPr="7160A137" w:rsidR="010187DC">
        <w:rPr>
          <w:rFonts w:ascii="Arial" w:hAnsi="Arial" w:eastAsia="Arial" w:cs="Arial"/>
          <w:color w:val="000000" w:themeColor="text1"/>
        </w:rPr>
        <w:t xml:space="preserve">plan las políticas corporativas y las legislaciones laborales. </w:t>
      </w:r>
    </w:p>
    <w:p w:rsidR="098970AA" w:rsidP="7160A137" w:rsidRDefault="098970AA" w14:paraId="2ED0AD8D" w14:textId="13E3B254">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w:t>
      </w:r>
      <w:r w:rsidRPr="7160A137" w:rsidR="23358BFA">
        <w:rPr>
          <w:rFonts w:ascii="Arial" w:hAnsi="Arial" w:eastAsia="Arial" w:cs="Arial"/>
          <w:color w:val="000000" w:themeColor="text1"/>
        </w:rPr>
        <w:t xml:space="preserve"> de personas: 1.</w:t>
      </w:r>
    </w:p>
    <w:p w:rsidR="42FA7328" w:rsidP="7160A137" w:rsidRDefault="42FA7328" w14:paraId="1004E501" w14:textId="1680A5E7">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Jefe de </w:t>
      </w:r>
      <w:r w:rsidRPr="7160A137" w:rsidR="4B8F3BB9">
        <w:rPr>
          <w:rFonts w:ascii="Arial" w:hAnsi="Arial" w:eastAsia="Arial" w:cs="Arial"/>
          <w:color w:val="000000" w:themeColor="text1"/>
        </w:rPr>
        <w:t>atracción</w:t>
      </w:r>
      <w:r w:rsidRPr="7160A137">
        <w:rPr>
          <w:rFonts w:ascii="Arial" w:hAnsi="Arial" w:eastAsia="Arial" w:cs="Arial"/>
          <w:color w:val="000000" w:themeColor="text1"/>
        </w:rPr>
        <w:t xml:space="preserve"> </w:t>
      </w:r>
      <w:r w:rsidRPr="7160A137" w:rsidR="133318B9">
        <w:rPr>
          <w:rFonts w:ascii="Arial" w:hAnsi="Arial" w:eastAsia="Arial" w:cs="Arial"/>
          <w:color w:val="000000" w:themeColor="text1"/>
        </w:rPr>
        <w:t>selección</w:t>
      </w:r>
      <w:r w:rsidRPr="7160A137">
        <w:rPr>
          <w:rFonts w:ascii="Arial" w:hAnsi="Arial" w:eastAsia="Arial" w:cs="Arial"/>
          <w:color w:val="000000" w:themeColor="text1"/>
        </w:rPr>
        <w:t xml:space="preserve"> y </w:t>
      </w:r>
      <w:r w:rsidRPr="7160A137" w:rsidR="22D781FF">
        <w:rPr>
          <w:rFonts w:ascii="Arial" w:hAnsi="Arial" w:eastAsia="Arial" w:cs="Arial"/>
          <w:color w:val="000000" w:themeColor="text1"/>
        </w:rPr>
        <w:t>aprendizaje: Coordina</w:t>
      </w:r>
      <w:r w:rsidRPr="7160A137" w:rsidR="557BCDEE">
        <w:rPr>
          <w:rFonts w:ascii="Arial" w:hAnsi="Arial" w:eastAsia="Arial" w:cs="Arial"/>
          <w:color w:val="000000" w:themeColor="text1"/>
        </w:rPr>
        <w:t xml:space="preserve"> y supervisa los procesos de reclutamiento, </w:t>
      </w:r>
      <w:r w:rsidRPr="7160A137" w:rsidR="2539ECC5">
        <w:rPr>
          <w:rFonts w:ascii="Arial" w:hAnsi="Arial" w:eastAsia="Arial" w:cs="Arial"/>
          <w:color w:val="000000" w:themeColor="text1"/>
        </w:rPr>
        <w:t>selección</w:t>
      </w:r>
      <w:r w:rsidRPr="7160A137" w:rsidR="114423D8">
        <w:rPr>
          <w:rFonts w:ascii="Arial" w:hAnsi="Arial" w:eastAsia="Arial" w:cs="Arial"/>
          <w:color w:val="000000" w:themeColor="text1"/>
        </w:rPr>
        <w:t xml:space="preserve">, </w:t>
      </w:r>
      <w:r w:rsidRPr="7160A137" w:rsidR="557BCDEE">
        <w:rPr>
          <w:rFonts w:ascii="Arial" w:hAnsi="Arial" w:eastAsia="Arial" w:cs="Arial"/>
          <w:color w:val="000000" w:themeColor="text1"/>
        </w:rPr>
        <w:t xml:space="preserve">programas de </w:t>
      </w:r>
      <w:r w:rsidRPr="7160A137" w:rsidR="495DD2FE">
        <w:rPr>
          <w:rFonts w:ascii="Arial" w:hAnsi="Arial" w:eastAsia="Arial" w:cs="Arial"/>
          <w:color w:val="000000" w:themeColor="text1"/>
        </w:rPr>
        <w:t>aprendizaje</w:t>
      </w:r>
      <w:r w:rsidRPr="7160A137" w:rsidR="557BCDEE">
        <w:rPr>
          <w:rFonts w:ascii="Arial" w:hAnsi="Arial" w:eastAsia="Arial" w:cs="Arial"/>
          <w:color w:val="000000" w:themeColor="text1"/>
        </w:rPr>
        <w:t xml:space="preserve"> y desarrollo. Implementa estrategias de </w:t>
      </w:r>
      <w:r w:rsidRPr="7160A137" w:rsidR="6C3FA9C6">
        <w:rPr>
          <w:rFonts w:ascii="Arial" w:hAnsi="Arial" w:eastAsia="Arial" w:cs="Arial"/>
          <w:color w:val="000000" w:themeColor="text1"/>
        </w:rPr>
        <w:t>atracción</w:t>
      </w:r>
      <w:r w:rsidRPr="7160A137" w:rsidR="0908DFB5">
        <w:rPr>
          <w:rFonts w:ascii="Arial" w:hAnsi="Arial" w:eastAsia="Arial" w:cs="Arial"/>
          <w:color w:val="000000" w:themeColor="text1"/>
        </w:rPr>
        <w:t xml:space="preserve"> de talento y programas de </w:t>
      </w:r>
      <w:r w:rsidRPr="7160A137" w:rsidR="26AB1BF9">
        <w:rPr>
          <w:rFonts w:ascii="Arial" w:hAnsi="Arial" w:eastAsia="Arial" w:cs="Arial"/>
          <w:color w:val="000000" w:themeColor="text1"/>
        </w:rPr>
        <w:t>capacitación</w:t>
      </w:r>
      <w:r w:rsidRPr="7160A137" w:rsidR="0908DFB5">
        <w:rPr>
          <w:rFonts w:ascii="Arial" w:hAnsi="Arial" w:eastAsia="Arial" w:cs="Arial"/>
          <w:color w:val="000000" w:themeColor="text1"/>
        </w:rPr>
        <w:t>.</w:t>
      </w:r>
    </w:p>
    <w:p w:rsidR="623CAE75" w:rsidP="7160A137" w:rsidRDefault="623CAE75" w14:paraId="03850CAE" w14:textId="2208792F">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42FA7328" w:rsidP="7160A137" w:rsidRDefault="42FA7328" w14:paraId="38C3EB5C" w14:textId="37B4D160">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BP de personal:</w:t>
      </w:r>
      <w:r w:rsidRPr="7160A137" w:rsidR="4D24FA4E">
        <w:rPr>
          <w:rFonts w:ascii="Arial" w:hAnsi="Arial" w:eastAsia="Arial" w:cs="Arial"/>
          <w:color w:val="000000" w:themeColor="text1"/>
        </w:rPr>
        <w:t xml:space="preserve"> </w:t>
      </w:r>
      <w:r w:rsidRPr="7160A137" w:rsidR="307D295E">
        <w:rPr>
          <w:rFonts w:ascii="Arial" w:hAnsi="Arial" w:eastAsia="Arial" w:cs="Arial"/>
          <w:color w:val="000000" w:themeColor="text1"/>
        </w:rPr>
        <w:t>Actúa</w:t>
      </w:r>
      <w:r w:rsidRPr="7160A137" w:rsidR="4D24FA4E">
        <w:rPr>
          <w:rFonts w:ascii="Arial" w:hAnsi="Arial" w:eastAsia="Arial" w:cs="Arial"/>
          <w:color w:val="000000" w:themeColor="text1"/>
        </w:rPr>
        <w:t xml:space="preserve"> como enlace entre los empleados y la gerencia de RRHH, gestionando consultas de perso</w:t>
      </w:r>
      <w:r w:rsidRPr="7160A137" w:rsidR="35A04A94">
        <w:rPr>
          <w:rFonts w:ascii="Arial" w:hAnsi="Arial" w:eastAsia="Arial" w:cs="Arial"/>
          <w:color w:val="000000" w:themeColor="text1"/>
        </w:rPr>
        <w:t xml:space="preserve">nal, participando en el proceso de </w:t>
      </w:r>
      <w:r w:rsidRPr="7160A137" w:rsidR="1AE38681">
        <w:rPr>
          <w:rFonts w:ascii="Arial" w:hAnsi="Arial" w:eastAsia="Arial" w:cs="Arial"/>
          <w:color w:val="000000" w:themeColor="text1"/>
        </w:rPr>
        <w:t>contratación</w:t>
      </w:r>
      <w:r w:rsidRPr="7160A137" w:rsidR="35A04A94">
        <w:rPr>
          <w:rFonts w:ascii="Arial" w:hAnsi="Arial" w:eastAsia="Arial" w:cs="Arial"/>
          <w:color w:val="000000" w:themeColor="text1"/>
        </w:rPr>
        <w:t xml:space="preserve"> y apoyando en la </w:t>
      </w:r>
      <w:r w:rsidRPr="7160A137" w:rsidR="777E8B2B">
        <w:rPr>
          <w:rFonts w:ascii="Arial" w:hAnsi="Arial" w:eastAsia="Arial" w:cs="Arial"/>
          <w:color w:val="000000" w:themeColor="text1"/>
        </w:rPr>
        <w:t>implementación</w:t>
      </w:r>
      <w:r w:rsidRPr="7160A137" w:rsidR="35A04A94">
        <w:rPr>
          <w:rFonts w:ascii="Arial" w:hAnsi="Arial" w:eastAsia="Arial" w:cs="Arial"/>
          <w:color w:val="000000" w:themeColor="text1"/>
        </w:rPr>
        <w:t xml:space="preserve"> de </w:t>
      </w:r>
      <w:r w:rsidRPr="7160A137" w:rsidR="77A9E43C">
        <w:rPr>
          <w:rFonts w:ascii="Arial" w:hAnsi="Arial" w:eastAsia="Arial" w:cs="Arial"/>
          <w:color w:val="000000" w:themeColor="text1"/>
        </w:rPr>
        <w:t>políticas</w:t>
      </w:r>
      <w:r w:rsidRPr="7160A137" w:rsidR="35A04A94">
        <w:rPr>
          <w:rFonts w:ascii="Arial" w:hAnsi="Arial" w:eastAsia="Arial" w:cs="Arial"/>
          <w:color w:val="000000" w:themeColor="text1"/>
        </w:rPr>
        <w:t xml:space="preserve"> de recursos humanos.</w:t>
      </w:r>
    </w:p>
    <w:p w:rsidR="5D081366" w:rsidP="7160A137" w:rsidRDefault="5D081366" w14:paraId="6D15BBC6" w14:textId="4B69D190">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42FA7328" w:rsidP="7160A137" w:rsidRDefault="42FA7328" w14:paraId="6E01879D" w14:textId="42B90E0C">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Analista de </w:t>
      </w:r>
      <w:r w:rsidRPr="7160A137" w:rsidR="45FD9CD9">
        <w:rPr>
          <w:rFonts w:ascii="Arial" w:hAnsi="Arial" w:eastAsia="Arial" w:cs="Arial"/>
          <w:color w:val="000000" w:themeColor="text1"/>
        </w:rPr>
        <w:t>formación</w:t>
      </w:r>
      <w:r w:rsidRPr="7160A137">
        <w:rPr>
          <w:rFonts w:ascii="Arial" w:hAnsi="Arial" w:eastAsia="Arial" w:cs="Arial"/>
          <w:color w:val="000000" w:themeColor="text1"/>
        </w:rPr>
        <w:t>:</w:t>
      </w:r>
      <w:r w:rsidRPr="7160A137" w:rsidR="1905A1FC">
        <w:rPr>
          <w:rFonts w:ascii="Arial" w:hAnsi="Arial" w:eastAsia="Arial" w:cs="Arial"/>
          <w:color w:val="000000" w:themeColor="text1"/>
        </w:rPr>
        <w:t xml:space="preserve"> Gestiona y coordina programas de </w:t>
      </w:r>
      <w:r w:rsidRPr="7160A137" w:rsidR="5725EC41">
        <w:rPr>
          <w:rFonts w:ascii="Arial" w:hAnsi="Arial" w:eastAsia="Arial" w:cs="Arial"/>
          <w:color w:val="000000" w:themeColor="text1"/>
        </w:rPr>
        <w:t>capacitación</w:t>
      </w:r>
      <w:r w:rsidRPr="7160A137" w:rsidR="1905A1FC">
        <w:rPr>
          <w:rFonts w:ascii="Arial" w:hAnsi="Arial" w:eastAsia="Arial" w:cs="Arial"/>
          <w:color w:val="000000" w:themeColor="text1"/>
        </w:rPr>
        <w:t xml:space="preserve"> y desarrollo, ase</w:t>
      </w:r>
      <w:r w:rsidRPr="7160A137" w:rsidR="4279AB98">
        <w:rPr>
          <w:rFonts w:ascii="Arial" w:hAnsi="Arial" w:eastAsia="Arial" w:cs="Arial"/>
          <w:color w:val="000000" w:themeColor="text1"/>
        </w:rPr>
        <w:t xml:space="preserve">gurando que se cumplan las </w:t>
      </w:r>
      <w:r w:rsidRPr="7160A137" w:rsidR="0027EF6D">
        <w:rPr>
          <w:rFonts w:ascii="Arial" w:hAnsi="Arial" w:eastAsia="Arial" w:cs="Arial"/>
          <w:color w:val="000000" w:themeColor="text1"/>
        </w:rPr>
        <w:t>necesidades</w:t>
      </w:r>
      <w:r w:rsidRPr="7160A137" w:rsidR="4279AB98">
        <w:rPr>
          <w:rFonts w:ascii="Arial" w:hAnsi="Arial" w:eastAsia="Arial" w:cs="Arial"/>
          <w:color w:val="000000" w:themeColor="text1"/>
        </w:rPr>
        <w:t xml:space="preserve"> de </w:t>
      </w:r>
      <w:r w:rsidRPr="7160A137" w:rsidR="3A19AFAB">
        <w:rPr>
          <w:rFonts w:ascii="Arial" w:hAnsi="Arial" w:eastAsia="Arial" w:cs="Arial"/>
          <w:color w:val="000000" w:themeColor="text1"/>
        </w:rPr>
        <w:t>formación</w:t>
      </w:r>
      <w:r w:rsidRPr="7160A137" w:rsidR="4279AB98">
        <w:rPr>
          <w:rFonts w:ascii="Arial" w:hAnsi="Arial" w:eastAsia="Arial" w:cs="Arial"/>
          <w:color w:val="000000" w:themeColor="text1"/>
        </w:rPr>
        <w:t xml:space="preserve"> de los empleados.</w:t>
      </w:r>
    </w:p>
    <w:p w:rsidR="4279AB98" w:rsidP="7160A137" w:rsidRDefault="4279AB98" w14:paraId="624C0A4C" w14:textId="5DEDA0D3">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42FA7328" w:rsidP="7160A137" w:rsidRDefault="42FA7328" w14:paraId="299338D3" w14:textId="40A13E8D">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Analista reclutador:</w:t>
      </w:r>
      <w:r w:rsidRPr="7160A137" w:rsidR="3E611514">
        <w:rPr>
          <w:rFonts w:ascii="Arial" w:hAnsi="Arial" w:eastAsia="Arial" w:cs="Arial"/>
          <w:color w:val="000000" w:themeColor="text1"/>
        </w:rPr>
        <w:t xml:space="preserve"> </w:t>
      </w:r>
      <w:r w:rsidRPr="7160A137" w:rsidR="3A46BD75">
        <w:rPr>
          <w:rFonts w:ascii="Arial" w:hAnsi="Arial" w:eastAsia="Arial" w:cs="Arial"/>
          <w:color w:val="000000" w:themeColor="text1"/>
        </w:rPr>
        <w:t xml:space="preserve">Apoya en los procesos de reclutamiento y </w:t>
      </w:r>
      <w:r w:rsidRPr="7160A137" w:rsidR="256378F3">
        <w:rPr>
          <w:rFonts w:ascii="Arial" w:hAnsi="Arial" w:eastAsia="Arial" w:cs="Arial"/>
          <w:color w:val="000000" w:themeColor="text1"/>
        </w:rPr>
        <w:t>selección</w:t>
      </w:r>
      <w:r w:rsidRPr="7160A137" w:rsidR="3A46BD75">
        <w:rPr>
          <w:rFonts w:ascii="Arial" w:hAnsi="Arial" w:eastAsia="Arial" w:cs="Arial"/>
          <w:color w:val="000000" w:themeColor="text1"/>
        </w:rPr>
        <w:t xml:space="preserve">, realiza la </w:t>
      </w:r>
      <w:r w:rsidRPr="7160A137" w:rsidR="1EE223A0">
        <w:rPr>
          <w:rFonts w:ascii="Arial" w:hAnsi="Arial" w:eastAsia="Arial" w:cs="Arial"/>
          <w:color w:val="000000" w:themeColor="text1"/>
        </w:rPr>
        <w:t>publicación</w:t>
      </w:r>
      <w:r w:rsidRPr="7160A137" w:rsidR="3A46BD75">
        <w:rPr>
          <w:rFonts w:ascii="Arial" w:hAnsi="Arial" w:eastAsia="Arial" w:cs="Arial"/>
          <w:color w:val="000000" w:themeColor="text1"/>
        </w:rPr>
        <w:t xml:space="preserve"> de vacantes, el filtro de candidatos y la </w:t>
      </w:r>
      <w:r w:rsidRPr="7160A137" w:rsidR="0EEA450B">
        <w:rPr>
          <w:rFonts w:ascii="Arial" w:hAnsi="Arial" w:eastAsia="Arial" w:cs="Arial"/>
          <w:color w:val="000000" w:themeColor="text1"/>
        </w:rPr>
        <w:t>coordinación</w:t>
      </w:r>
      <w:r w:rsidRPr="7160A137" w:rsidR="3A46BD75">
        <w:rPr>
          <w:rFonts w:ascii="Arial" w:hAnsi="Arial" w:eastAsia="Arial" w:cs="Arial"/>
          <w:color w:val="000000" w:themeColor="text1"/>
        </w:rPr>
        <w:t xml:space="preserve"> de entrevistas.</w:t>
      </w:r>
    </w:p>
    <w:p w:rsidR="5B920ED6" w:rsidP="7160A137" w:rsidRDefault="5B920ED6" w14:paraId="5C6F1758" w14:textId="4996465C">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42FA7328" w:rsidP="7160A137" w:rsidRDefault="42FA7328" w14:paraId="154FCDEA" w14:textId="10CDBD00">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Jefe de </w:t>
      </w:r>
      <w:r w:rsidRPr="7160A137" w:rsidR="4F628965">
        <w:rPr>
          <w:rFonts w:ascii="Arial" w:hAnsi="Arial" w:eastAsia="Arial" w:cs="Arial"/>
          <w:color w:val="000000" w:themeColor="text1"/>
        </w:rPr>
        <w:t>administración</w:t>
      </w:r>
      <w:r w:rsidRPr="7160A137">
        <w:rPr>
          <w:rFonts w:ascii="Arial" w:hAnsi="Arial" w:eastAsia="Arial" w:cs="Arial"/>
          <w:color w:val="000000" w:themeColor="text1"/>
        </w:rPr>
        <w:t xml:space="preserve"> de personal:</w:t>
      </w:r>
      <w:r w:rsidRPr="7160A137" w:rsidR="725D3678">
        <w:rPr>
          <w:rFonts w:ascii="Arial" w:hAnsi="Arial" w:eastAsia="Arial" w:cs="Arial"/>
          <w:color w:val="000000" w:themeColor="text1"/>
        </w:rPr>
        <w:t xml:space="preserve"> </w:t>
      </w:r>
      <w:r w:rsidRPr="7160A137" w:rsidR="2B58BCD3">
        <w:rPr>
          <w:rFonts w:ascii="Arial" w:hAnsi="Arial" w:eastAsia="Arial" w:cs="Arial"/>
          <w:color w:val="000000" w:themeColor="text1"/>
        </w:rPr>
        <w:t xml:space="preserve">Supervisa las operaciones administrativas de personal, incluyendo la </w:t>
      </w:r>
      <w:r w:rsidRPr="7160A137" w:rsidR="4EEEF3C6">
        <w:rPr>
          <w:rFonts w:ascii="Arial" w:hAnsi="Arial" w:eastAsia="Arial" w:cs="Arial"/>
          <w:color w:val="000000" w:themeColor="text1"/>
        </w:rPr>
        <w:t>gestión</w:t>
      </w:r>
      <w:r w:rsidRPr="7160A137" w:rsidR="2B58BCD3">
        <w:rPr>
          <w:rFonts w:ascii="Arial" w:hAnsi="Arial" w:eastAsia="Arial" w:cs="Arial"/>
          <w:color w:val="000000" w:themeColor="text1"/>
        </w:rPr>
        <w:t xml:space="preserve"> de contratos </w:t>
      </w:r>
      <w:r w:rsidRPr="7160A137" w:rsidR="308A120F">
        <w:rPr>
          <w:rFonts w:ascii="Arial" w:hAnsi="Arial" w:eastAsia="Arial" w:cs="Arial"/>
          <w:color w:val="000000" w:themeColor="text1"/>
        </w:rPr>
        <w:t>nóminas</w:t>
      </w:r>
      <w:r w:rsidRPr="7160A137" w:rsidR="2B58BCD3">
        <w:rPr>
          <w:rFonts w:ascii="Arial" w:hAnsi="Arial" w:eastAsia="Arial" w:cs="Arial"/>
          <w:color w:val="000000" w:themeColor="text1"/>
        </w:rPr>
        <w:t xml:space="preserve"> y datos de los empleados.</w:t>
      </w:r>
    </w:p>
    <w:p w:rsidR="538C3080" w:rsidP="7160A137" w:rsidRDefault="538C3080" w14:paraId="50427553" w14:textId="06E3F5B2">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42FA7328" w:rsidP="7160A137" w:rsidRDefault="42FA7328" w14:paraId="581F16CD" w14:textId="0C452B58">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Analista de </w:t>
      </w:r>
      <w:r w:rsidRPr="7160A137" w:rsidR="0993E754">
        <w:rPr>
          <w:rFonts w:ascii="Arial" w:hAnsi="Arial" w:eastAsia="Arial" w:cs="Arial"/>
          <w:color w:val="000000" w:themeColor="text1"/>
        </w:rPr>
        <w:t>administración</w:t>
      </w:r>
      <w:r w:rsidRPr="7160A137">
        <w:rPr>
          <w:rFonts w:ascii="Arial" w:hAnsi="Arial" w:eastAsia="Arial" w:cs="Arial"/>
          <w:color w:val="000000" w:themeColor="text1"/>
        </w:rPr>
        <w:t xml:space="preserve"> de personal:</w:t>
      </w:r>
      <w:r w:rsidRPr="7160A137" w:rsidR="0E329D23">
        <w:rPr>
          <w:rFonts w:ascii="Arial" w:hAnsi="Arial" w:eastAsia="Arial" w:cs="Arial"/>
          <w:color w:val="000000" w:themeColor="text1"/>
        </w:rPr>
        <w:t xml:space="preserve"> Gestiona la </w:t>
      </w:r>
      <w:r w:rsidRPr="7160A137" w:rsidR="5420B65D">
        <w:rPr>
          <w:rFonts w:ascii="Arial" w:hAnsi="Arial" w:eastAsia="Arial" w:cs="Arial"/>
          <w:color w:val="000000" w:themeColor="text1"/>
        </w:rPr>
        <w:t>actualización</w:t>
      </w:r>
      <w:r w:rsidRPr="7160A137" w:rsidR="0E329D23">
        <w:rPr>
          <w:rFonts w:ascii="Arial" w:hAnsi="Arial" w:eastAsia="Arial" w:cs="Arial"/>
          <w:color w:val="000000" w:themeColor="text1"/>
        </w:rPr>
        <w:t xml:space="preserve"> de registros de empleados, procesa las solicitudes de permisos ausencias y otros datos relacionados</w:t>
      </w:r>
      <w:r w:rsidRPr="7160A137" w:rsidR="6CB3D149">
        <w:rPr>
          <w:rFonts w:ascii="Arial" w:hAnsi="Arial" w:eastAsia="Arial" w:cs="Arial"/>
          <w:color w:val="000000" w:themeColor="text1"/>
        </w:rPr>
        <w:t xml:space="preserve"> con el personal.</w:t>
      </w:r>
    </w:p>
    <w:p w:rsidR="247A12B4" w:rsidP="7160A137" w:rsidRDefault="247A12B4" w14:paraId="3799252D" w14:textId="660D08F5">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Pr="00FE3C52" w:rsidR="0DC98618" w:rsidP="7160A137" w:rsidRDefault="056ED852" w14:paraId="6D77998B" w14:textId="256689DF">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Para llevar a cabo los procesos de la gerencia de RRHH de una manera eficiente y teniendo en cuenta la segregación de funciones y roles</w:t>
      </w:r>
      <w:r w:rsidRPr="7160A137" w:rsidR="1D9A9FDE">
        <w:rPr>
          <w:rFonts w:ascii="Arial" w:hAnsi="Arial" w:eastAsia="Arial" w:cs="Arial"/>
          <w:color w:val="000000" w:themeColor="text1"/>
        </w:rPr>
        <w:t>, se sugiere dos jefaturas</w:t>
      </w:r>
      <w:r w:rsidRPr="7160A137" w:rsidR="318F502A">
        <w:rPr>
          <w:rFonts w:ascii="Arial" w:hAnsi="Arial" w:eastAsia="Arial" w:cs="Arial"/>
          <w:color w:val="000000" w:themeColor="text1"/>
        </w:rPr>
        <w:t xml:space="preserve">. Una de ellas, jefatura de </w:t>
      </w:r>
      <w:r w:rsidRPr="7160A137" w:rsidR="76886C0F">
        <w:rPr>
          <w:rFonts w:ascii="Arial" w:hAnsi="Arial" w:eastAsia="Arial" w:cs="Arial"/>
          <w:color w:val="000000" w:themeColor="text1"/>
        </w:rPr>
        <w:t>A</w:t>
      </w:r>
      <w:r w:rsidRPr="7160A137" w:rsidR="318F502A">
        <w:rPr>
          <w:rFonts w:ascii="Arial" w:hAnsi="Arial" w:eastAsia="Arial" w:cs="Arial"/>
          <w:color w:val="000000" w:themeColor="text1"/>
        </w:rPr>
        <w:t xml:space="preserve">dministración del </w:t>
      </w:r>
      <w:r w:rsidRPr="7160A137" w:rsidR="5092D3F8">
        <w:rPr>
          <w:rFonts w:ascii="Arial" w:hAnsi="Arial" w:eastAsia="Arial" w:cs="Arial"/>
          <w:color w:val="000000" w:themeColor="text1"/>
        </w:rPr>
        <w:t>P</w:t>
      </w:r>
      <w:r w:rsidRPr="7160A137" w:rsidR="318F502A">
        <w:rPr>
          <w:rFonts w:ascii="Arial" w:hAnsi="Arial" w:eastAsia="Arial" w:cs="Arial"/>
          <w:color w:val="000000" w:themeColor="text1"/>
        </w:rPr>
        <w:t>ersonal, enfocada e</w:t>
      </w:r>
      <w:r w:rsidRPr="7160A137" w:rsidR="48D333F8">
        <w:rPr>
          <w:rFonts w:ascii="Arial" w:hAnsi="Arial" w:eastAsia="Arial" w:cs="Arial"/>
          <w:color w:val="000000" w:themeColor="text1"/>
        </w:rPr>
        <w:t>n</w:t>
      </w:r>
      <w:r w:rsidRPr="7160A137" w:rsidR="318F502A">
        <w:rPr>
          <w:rFonts w:ascii="Arial" w:hAnsi="Arial" w:eastAsia="Arial" w:cs="Arial"/>
          <w:color w:val="000000" w:themeColor="text1"/>
        </w:rPr>
        <w:t xml:space="preserve"> el proceso de liquidación de sueldos</w:t>
      </w:r>
      <w:r w:rsidRPr="7160A137" w:rsidR="330B8F29">
        <w:rPr>
          <w:rFonts w:ascii="Arial" w:hAnsi="Arial" w:eastAsia="Arial" w:cs="Arial"/>
          <w:color w:val="000000" w:themeColor="text1"/>
        </w:rPr>
        <w:t>, beneficios al personal</w:t>
      </w:r>
      <w:r w:rsidRPr="7160A137" w:rsidR="318F502A">
        <w:rPr>
          <w:rFonts w:ascii="Arial" w:hAnsi="Arial" w:eastAsia="Arial" w:cs="Arial"/>
          <w:color w:val="000000" w:themeColor="text1"/>
        </w:rPr>
        <w:t xml:space="preserve">. Por otro lado, una </w:t>
      </w:r>
      <w:r w:rsidRPr="7160A137" w:rsidR="3177798A">
        <w:rPr>
          <w:rFonts w:ascii="Arial" w:hAnsi="Arial" w:eastAsia="Arial" w:cs="Arial"/>
          <w:color w:val="000000" w:themeColor="text1"/>
        </w:rPr>
        <w:t>jefatura</w:t>
      </w:r>
      <w:r w:rsidRPr="7160A137" w:rsidR="318F502A">
        <w:rPr>
          <w:rFonts w:ascii="Arial" w:hAnsi="Arial" w:eastAsia="Arial" w:cs="Arial"/>
          <w:color w:val="000000" w:themeColor="text1"/>
        </w:rPr>
        <w:t xml:space="preserve"> que englobe </w:t>
      </w:r>
      <w:r w:rsidRPr="7160A137" w:rsidR="1DA8CCEC">
        <w:rPr>
          <w:rFonts w:ascii="Arial" w:hAnsi="Arial" w:eastAsia="Arial" w:cs="Arial"/>
          <w:color w:val="000000" w:themeColor="text1"/>
        </w:rPr>
        <w:t xml:space="preserve">los procesos de reclutamiento y formación. Contando con un analista para cada función y poder cumplir correctamente con la asignación de roles y segregación de funciones en SAP. Además, contar con </w:t>
      </w:r>
      <w:r w:rsidRPr="7160A137" w:rsidR="09A06E0F">
        <w:rPr>
          <w:rFonts w:ascii="Arial" w:hAnsi="Arial" w:eastAsia="Arial" w:cs="Arial"/>
          <w:color w:val="000000" w:themeColor="text1"/>
        </w:rPr>
        <w:t xml:space="preserve">un </w:t>
      </w:r>
      <w:r w:rsidRPr="7160A137" w:rsidR="1DA8CCEC">
        <w:rPr>
          <w:rFonts w:ascii="Arial" w:hAnsi="Arial" w:eastAsia="Arial" w:cs="Arial"/>
          <w:color w:val="000000" w:themeColor="text1"/>
        </w:rPr>
        <w:t>BP de personal</w:t>
      </w:r>
      <w:r w:rsidRPr="7160A137" w:rsidR="42FC5B12">
        <w:rPr>
          <w:rFonts w:ascii="Arial" w:hAnsi="Arial" w:eastAsia="Arial" w:cs="Arial"/>
          <w:color w:val="000000" w:themeColor="text1"/>
        </w:rPr>
        <w:t>.</w:t>
      </w:r>
    </w:p>
    <w:p w:rsidRPr="00FE3C52" w:rsidR="0DC98618" w:rsidP="7160A137" w:rsidRDefault="5586461D" w14:paraId="0D406289" w14:textId="50402D4C">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De esta manera se puede definir claramente</w:t>
      </w:r>
      <w:r w:rsidRPr="7160A137" w:rsidR="42FC5B12">
        <w:rPr>
          <w:rFonts w:ascii="Arial" w:hAnsi="Arial" w:eastAsia="Arial" w:cs="Arial"/>
          <w:color w:val="000000" w:themeColor="text1"/>
        </w:rPr>
        <w:t xml:space="preserve"> </w:t>
      </w:r>
      <w:r w:rsidRPr="7160A137">
        <w:rPr>
          <w:rFonts w:ascii="Arial" w:hAnsi="Arial" w:eastAsia="Arial" w:cs="Arial"/>
          <w:color w:val="000000" w:themeColor="text1"/>
        </w:rPr>
        <w:t xml:space="preserve">los roles de cada </w:t>
      </w:r>
      <w:r w:rsidRPr="7160A137" w:rsidR="324555E4">
        <w:rPr>
          <w:rFonts w:ascii="Arial" w:hAnsi="Arial" w:eastAsia="Arial" w:cs="Arial"/>
          <w:color w:val="000000" w:themeColor="text1"/>
        </w:rPr>
        <w:t>colaborador</w:t>
      </w:r>
      <w:r w:rsidRPr="7160A137">
        <w:rPr>
          <w:rFonts w:ascii="Arial" w:hAnsi="Arial" w:eastAsia="Arial" w:cs="Arial"/>
          <w:color w:val="000000" w:themeColor="text1"/>
        </w:rPr>
        <w:t>, y</w:t>
      </w:r>
      <w:r w:rsidRPr="7160A137" w:rsidR="42FC5B12">
        <w:rPr>
          <w:rFonts w:ascii="Arial" w:hAnsi="Arial" w:eastAsia="Arial" w:cs="Arial"/>
          <w:color w:val="000000" w:themeColor="text1"/>
        </w:rPr>
        <w:t xml:space="preserve"> </w:t>
      </w:r>
      <w:r w:rsidRPr="7160A137">
        <w:rPr>
          <w:rFonts w:ascii="Arial" w:hAnsi="Arial" w:eastAsia="Arial" w:cs="Arial"/>
          <w:color w:val="000000" w:themeColor="text1"/>
        </w:rPr>
        <w:t xml:space="preserve">la función que </w:t>
      </w:r>
      <w:r w:rsidRPr="7160A137" w:rsidR="1C19CD71">
        <w:rPr>
          <w:rFonts w:ascii="Arial" w:hAnsi="Arial" w:eastAsia="Arial" w:cs="Arial"/>
          <w:color w:val="000000" w:themeColor="text1"/>
        </w:rPr>
        <w:t xml:space="preserve">cada uno </w:t>
      </w:r>
      <w:r w:rsidRPr="7160A137">
        <w:rPr>
          <w:rFonts w:ascii="Arial" w:hAnsi="Arial" w:eastAsia="Arial" w:cs="Arial"/>
          <w:color w:val="000000" w:themeColor="text1"/>
        </w:rPr>
        <w:t>debe desempeñar</w:t>
      </w:r>
      <w:r w:rsidRPr="7160A137" w:rsidR="1728CC25">
        <w:rPr>
          <w:rFonts w:ascii="Arial" w:hAnsi="Arial" w:eastAsia="Arial" w:cs="Arial"/>
          <w:color w:val="000000" w:themeColor="text1"/>
        </w:rPr>
        <w:t xml:space="preserve">. </w:t>
      </w:r>
    </w:p>
    <w:p w:rsidR="36C79E60" w:rsidP="7160A137" w:rsidRDefault="36C79E60" w14:paraId="66AEF555" w14:textId="134B6BA2">
      <w:pPr>
        <w:tabs>
          <w:tab w:val="left" w:pos="720"/>
        </w:tabs>
        <w:spacing w:line="240" w:lineRule="auto"/>
        <w:jc w:val="both"/>
        <w:rPr>
          <w:rFonts w:ascii="Arial" w:hAnsi="Arial" w:eastAsia="Arial" w:cs="Arial"/>
          <w:color w:val="000000" w:themeColor="text1"/>
        </w:rPr>
      </w:pPr>
    </w:p>
    <w:p w:rsidR="020D3DCC" w:rsidP="7160A137" w:rsidRDefault="32E5409D" w14:paraId="17426F55" w14:textId="7EF78F1F">
      <w:pPr>
        <w:tabs>
          <w:tab w:val="left" w:pos="720"/>
        </w:tabs>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Reclutamiento y selección</w:t>
      </w:r>
      <w:r w:rsidRPr="7160A137">
        <w:rPr>
          <w:rFonts w:ascii="Arial" w:hAnsi="Arial" w:eastAsia="Arial" w:cs="Arial"/>
          <w:color w:val="000000" w:themeColor="text1"/>
        </w:rPr>
        <w:t>:</w:t>
      </w:r>
    </w:p>
    <w:p w:rsidR="784BB8D9" w:rsidP="7160A137" w:rsidRDefault="5A12C1B8" w14:paraId="304E4615" w14:textId="73F8DA66">
      <w:pPr>
        <w:tabs>
          <w:tab w:val="left" w:pos="720"/>
        </w:tabs>
        <w:spacing w:line="240" w:lineRule="auto"/>
        <w:jc w:val="both"/>
        <w:rPr>
          <w:ins w:author="PINOS EDUARDO DAMIAN" w:date="2024-11-13T03:36:00Z" w16du:dateUtc="2024-11-13T03:36:46Z" w:id="106"/>
          <w:rFonts w:ascii="Arial" w:hAnsi="Arial" w:eastAsia="Arial" w:cs="Arial"/>
          <w:color w:val="000000" w:themeColor="text1"/>
        </w:rPr>
      </w:pPr>
      <w:r w:rsidRPr="7160A137">
        <w:rPr>
          <w:rFonts w:ascii="Arial" w:hAnsi="Arial" w:eastAsia="Arial" w:cs="Arial"/>
          <w:color w:val="000000" w:themeColor="text1"/>
        </w:rPr>
        <w:t xml:space="preserve">Dentro del </w:t>
      </w:r>
      <w:r w:rsidRPr="7160A137" w:rsidR="6804246F">
        <w:rPr>
          <w:rFonts w:ascii="Arial" w:hAnsi="Arial" w:eastAsia="Arial" w:cs="Arial"/>
          <w:color w:val="000000" w:themeColor="text1"/>
        </w:rPr>
        <w:t>módulo</w:t>
      </w:r>
      <w:r w:rsidRPr="7160A137">
        <w:rPr>
          <w:rFonts w:ascii="Arial" w:hAnsi="Arial" w:eastAsia="Arial" w:cs="Arial"/>
          <w:color w:val="000000" w:themeColor="text1"/>
        </w:rPr>
        <w:t xml:space="preserve"> </w:t>
      </w:r>
      <w:r w:rsidRPr="7160A137" w:rsidR="3DCCE04E">
        <w:rPr>
          <w:rFonts w:ascii="Arial" w:hAnsi="Arial" w:eastAsia="Arial" w:cs="Arial"/>
          <w:color w:val="000000" w:themeColor="text1"/>
        </w:rPr>
        <w:t>de HCM</w:t>
      </w:r>
      <w:r w:rsidRPr="7160A137" w:rsidR="57AA1C49">
        <w:rPr>
          <w:rFonts w:ascii="Arial" w:hAnsi="Arial" w:eastAsia="Arial" w:cs="Arial"/>
          <w:color w:val="000000" w:themeColor="text1"/>
        </w:rPr>
        <w:t xml:space="preserve"> te permite realizar la </w:t>
      </w:r>
      <w:r w:rsidRPr="7160A137" w:rsidR="6B54A369">
        <w:rPr>
          <w:rFonts w:ascii="Arial" w:hAnsi="Arial" w:eastAsia="Arial" w:cs="Arial"/>
          <w:color w:val="000000" w:themeColor="text1"/>
        </w:rPr>
        <w:t>acción</w:t>
      </w:r>
      <w:r w:rsidRPr="7160A137" w:rsidR="57AA1C49">
        <w:rPr>
          <w:rFonts w:ascii="Arial" w:hAnsi="Arial" w:eastAsia="Arial" w:cs="Arial"/>
          <w:color w:val="000000" w:themeColor="text1"/>
        </w:rPr>
        <w:t xml:space="preserve"> de reclutamiento y </w:t>
      </w:r>
      <w:r w:rsidRPr="7160A137" w:rsidR="455CE762">
        <w:rPr>
          <w:rFonts w:ascii="Arial" w:hAnsi="Arial" w:eastAsia="Arial" w:cs="Arial"/>
          <w:color w:val="000000" w:themeColor="text1"/>
        </w:rPr>
        <w:t>selección</w:t>
      </w:r>
      <w:r w:rsidRPr="7160A137" w:rsidR="57AA1C49">
        <w:rPr>
          <w:rFonts w:ascii="Arial" w:hAnsi="Arial" w:eastAsia="Arial" w:cs="Arial"/>
          <w:color w:val="000000" w:themeColor="text1"/>
        </w:rPr>
        <w:t xml:space="preserve"> de manera integral</w:t>
      </w:r>
      <w:ins w:author="PINOS EDUARDO DAMIAN" w:date="2024-11-13T03:36:00Z" w:id="107">
        <w:r w:rsidRPr="7160A137" w:rsidR="0BAA4792">
          <w:rPr>
            <w:rFonts w:ascii="Arial" w:hAnsi="Arial" w:eastAsia="Arial" w:cs="Arial"/>
            <w:color w:val="000000" w:themeColor="text1"/>
          </w:rPr>
          <w:t>.</w:t>
        </w:r>
      </w:ins>
    </w:p>
    <w:p w:rsidR="784BB8D9" w:rsidP="7160A137" w:rsidRDefault="60166697" w14:paraId="0A1FD3C8" w14:textId="45ADE756">
      <w:pPr>
        <w:tabs>
          <w:tab w:val="left" w:pos="720"/>
        </w:tabs>
        <w:spacing w:line="240" w:lineRule="auto"/>
        <w:jc w:val="both"/>
        <w:rPr>
          <w:rFonts w:ascii="Arial" w:hAnsi="Arial" w:eastAsia="Arial" w:cs="Arial"/>
          <w:color w:val="000000" w:themeColor="text1"/>
        </w:rPr>
      </w:pPr>
      <w:ins w:author="PINOS EDUARDO DAMIAN" w:date="2024-11-13T03:37:00Z" w:id="108">
        <w:r w:rsidRPr="7160A137">
          <w:rPr>
            <w:rFonts w:ascii="Arial" w:hAnsi="Arial" w:eastAsia="Arial" w:cs="Arial"/>
            <w:color w:val="000000" w:themeColor="text1"/>
          </w:rPr>
          <w:t>C</w:t>
        </w:r>
      </w:ins>
      <w:r w:rsidRPr="7160A137" w:rsidR="57AA1C49">
        <w:rPr>
          <w:rFonts w:ascii="Arial" w:hAnsi="Arial" w:eastAsia="Arial" w:cs="Arial"/>
          <w:color w:val="000000" w:themeColor="text1"/>
        </w:rPr>
        <w:t>rea</w:t>
      </w:r>
      <w:r w:rsidRPr="7160A137" w:rsidR="3B9AA1CB">
        <w:rPr>
          <w:rFonts w:ascii="Arial" w:hAnsi="Arial" w:eastAsia="Arial" w:cs="Arial"/>
          <w:color w:val="000000" w:themeColor="text1"/>
        </w:rPr>
        <w:t>n</w:t>
      </w:r>
      <w:r w:rsidRPr="7160A137" w:rsidR="57AA1C49">
        <w:rPr>
          <w:rFonts w:ascii="Arial" w:hAnsi="Arial" w:eastAsia="Arial" w:cs="Arial"/>
          <w:color w:val="000000" w:themeColor="text1"/>
        </w:rPr>
        <w:t xml:space="preserve">do la </w:t>
      </w:r>
      <w:ins w:author="PINOS EDUARDO DAMIAN" w:date="2024-11-13T03:38:00Z" w:id="109">
        <w:r w:rsidRPr="7160A137" w:rsidR="0746228C">
          <w:rPr>
            <w:rFonts w:ascii="Arial" w:hAnsi="Arial" w:eastAsia="Arial" w:cs="Arial"/>
            <w:color w:val="000000" w:themeColor="text1"/>
          </w:rPr>
          <w:t>posición</w:t>
        </w:r>
      </w:ins>
      <w:r w:rsidRPr="7160A137" w:rsidR="57AA1C49">
        <w:rPr>
          <w:rFonts w:ascii="Arial" w:hAnsi="Arial" w:eastAsia="Arial" w:cs="Arial"/>
          <w:color w:val="000000" w:themeColor="text1"/>
        </w:rPr>
        <w:t xml:space="preserve"> a cubrir</w:t>
      </w:r>
      <w:ins w:author="PINOS EDUARDO DAMIAN" w:date="2024-11-13T04:00:00Z" w:id="110">
        <w:r w:rsidRPr="7160A137" w:rsidR="4BD67E7C">
          <w:rPr>
            <w:rFonts w:ascii="Arial" w:hAnsi="Arial" w:eastAsia="Arial" w:cs="Arial"/>
            <w:color w:val="000000" w:themeColor="text1"/>
          </w:rPr>
          <w:t xml:space="preserve"> </w:t>
        </w:r>
      </w:ins>
      <w:ins w:author="PINOS EDUARDO DAMIAN" w:date="2024-11-13T04:01:00Z" w:id="111">
        <w:r w:rsidRPr="7160A137" w:rsidR="4BD67E7C">
          <w:rPr>
            <w:rFonts w:ascii="Arial" w:hAnsi="Arial" w:eastAsia="Arial" w:cs="Arial"/>
            <w:color w:val="000000" w:themeColor="text1"/>
          </w:rPr>
          <w:t>a trav</w:t>
        </w:r>
      </w:ins>
      <w:r w:rsidRPr="7160A137" w:rsidR="5493F440">
        <w:rPr>
          <w:rFonts w:ascii="Arial" w:hAnsi="Arial" w:eastAsia="Arial" w:cs="Arial"/>
          <w:color w:val="000000" w:themeColor="text1"/>
        </w:rPr>
        <w:t>é</w:t>
      </w:r>
      <w:ins w:author="PINOS EDUARDO DAMIAN" w:date="2024-11-13T04:01:00Z" w:id="112">
        <w:r w:rsidRPr="7160A137" w:rsidR="4BD67E7C">
          <w:rPr>
            <w:rFonts w:ascii="Arial" w:hAnsi="Arial" w:eastAsia="Arial" w:cs="Arial"/>
            <w:color w:val="000000" w:themeColor="text1"/>
          </w:rPr>
          <w:t>s de la app CREATE POCITION</w:t>
        </w:r>
      </w:ins>
      <w:r w:rsidRPr="7160A137" w:rsidR="57AA1C49">
        <w:rPr>
          <w:rFonts w:ascii="Arial" w:hAnsi="Arial" w:eastAsia="Arial" w:cs="Arial"/>
          <w:color w:val="000000" w:themeColor="text1"/>
        </w:rPr>
        <w:t xml:space="preserve">, </w:t>
      </w:r>
      <w:del w:author="PINOS EDUARDO DAMIAN" w:date="2024-11-13T03:37:00Z" w:id="113">
        <w:r w:rsidRPr="7160A137" w:rsidDel="34ECE563" w:rsidR="784BB8D9">
          <w:rPr>
            <w:rFonts w:ascii="Arial" w:hAnsi="Arial" w:eastAsia="Arial" w:cs="Arial"/>
            <w:color w:val="000000" w:themeColor="text1"/>
          </w:rPr>
          <w:delText xml:space="preserve"> </w:delText>
        </w:r>
      </w:del>
      <w:r w:rsidRPr="7160A137" w:rsidR="34ECE563">
        <w:rPr>
          <w:rFonts w:ascii="Arial" w:hAnsi="Arial" w:eastAsia="Arial" w:cs="Arial"/>
          <w:color w:val="000000" w:themeColor="text1"/>
        </w:rPr>
        <w:t xml:space="preserve">te permite detallar las </w:t>
      </w:r>
      <w:r w:rsidRPr="7160A137" w:rsidR="3863B4C7">
        <w:rPr>
          <w:rFonts w:ascii="Arial" w:hAnsi="Arial" w:eastAsia="Arial" w:cs="Arial"/>
          <w:color w:val="000000" w:themeColor="text1"/>
        </w:rPr>
        <w:t>necesidades</w:t>
      </w:r>
      <w:r w:rsidRPr="7160A137" w:rsidR="34ECE563">
        <w:rPr>
          <w:rFonts w:ascii="Arial" w:hAnsi="Arial" w:eastAsia="Arial" w:cs="Arial"/>
          <w:color w:val="000000" w:themeColor="text1"/>
        </w:rPr>
        <w:t xml:space="preserve"> de </w:t>
      </w:r>
      <w:r w:rsidRPr="7160A137" w:rsidR="18C84562">
        <w:rPr>
          <w:rFonts w:ascii="Arial" w:hAnsi="Arial" w:eastAsia="Arial" w:cs="Arial"/>
          <w:color w:val="000000" w:themeColor="text1"/>
        </w:rPr>
        <w:t>contratación</w:t>
      </w:r>
      <w:r w:rsidRPr="7160A137" w:rsidR="47FDC309">
        <w:rPr>
          <w:rFonts w:ascii="Arial" w:hAnsi="Arial" w:eastAsia="Arial" w:cs="Arial"/>
          <w:color w:val="000000" w:themeColor="text1"/>
        </w:rPr>
        <w:t xml:space="preserve">, </w:t>
      </w:r>
      <w:r w:rsidRPr="7160A137" w:rsidR="34ECE563">
        <w:rPr>
          <w:rFonts w:ascii="Arial" w:hAnsi="Arial" w:eastAsia="Arial" w:cs="Arial"/>
          <w:color w:val="000000" w:themeColor="text1"/>
        </w:rPr>
        <w:t>detalles del puesto</w:t>
      </w:r>
      <w:r w:rsidRPr="7160A137" w:rsidR="664C733A">
        <w:rPr>
          <w:rFonts w:ascii="Arial" w:hAnsi="Arial" w:eastAsia="Arial" w:cs="Arial"/>
          <w:color w:val="000000" w:themeColor="text1"/>
        </w:rPr>
        <w:t xml:space="preserve"> como habilidades experiencia y competencias de cada </w:t>
      </w:r>
      <w:ins w:author="PINOS EDUARDO DAMIAN" w:date="2024-11-13T03:37:00Z" w:id="114">
        <w:r w:rsidRPr="7160A137" w:rsidR="4A52A8EE">
          <w:rPr>
            <w:rFonts w:ascii="Arial" w:hAnsi="Arial" w:eastAsia="Arial" w:cs="Arial"/>
            <w:color w:val="000000" w:themeColor="text1"/>
          </w:rPr>
          <w:t>lugar a cubrir</w:t>
        </w:r>
      </w:ins>
      <w:r w:rsidRPr="7160A137" w:rsidR="664C733A">
        <w:rPr>
          <w:rFonts w:ascii="Arial" w:hAnsi="Arial" w:eastAsia="Arial" w:cs="Arial"/>
          <w:color w:val="000000" w:themeColor="text1"/>
        </w:rPr>
        <w:t>.</w:t>
      </w:r>
    </w:p>
    <w:p w:rsidR="020D3DCC" w:rsidP="7160A137" w:rsidRDefault="32E5409D" w14:paraId="0717DA7F" w14:textId="6ED3E9B7">
      <w:pPr>
        <w:tabs>
          <w:tab w:val="left" w:pos="720"/>
        </w:tabs>
        <w:spacing w:line="240" w:lineRule="auto"/>
        <w:jc w:val="both"/>
        <w:rPr>
          <w:rFonts w:ascii="Arial" w:hAnsi="Arial" w:eastAsia="Arial" w:cs="Arial"/>
          <w:color w:val="000000" w:themeColor="text1"/>
        </w:rPr>
      </w:pPr>
      <w:proofErr w:type="spellStart"/>
      <w:r w:rsidRPr="7160A137">
        <w:rPr>
          <w:rFonts w:ascii="Arial" w:hAnsi="Arial" w:eastAsia="Arial" w:cs="Arial"/>
          <w:b/>
          <w:bCs/>
          <w:color w:val="000000" w:themeColor="text1"/>
        </w:rPr>
        <w:t>Onboarding</w:t>
      </w:r>
      <w:proofErr w:type="spellEnd"/>
      <w:r w:rsidRPr="7160A137">
        <w:rPr>
          <w:rFonts w:ascii="Arial" w:hAnsi="Arial" w:eastAsia="Arial" w:cs="Arial"/>
          <w:color w:val="000000" w:themeColor="text1"/>
        </w:rPr>
        <w:t>:</w:t>
      </w:r>
    </w:p>
    <w:p w:rsidR="2069BDF3" w:rsidP="7160A137" w:rsidRDefault="7E4119ED" w14:paraId="58EFDDF7" w14:textId="4C181C90">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Este proceso se puede manejar tanto desde </w:t>
      </w:r>
      <w:proofErr w:type="spellStart"/>
      <w:r w:rsidRPr="7160A137">
        <w:rPr>
          <w:rFonts w:ascii="Arial" w:hAnsi="Arial" w:eastAsia="Arial" w:cs="Arial"/>
          <w:color w:val="000000" w:themeColor="text1"/>
        </w:rPr>
        <w:t>Suce</w:t>
      </w:r>
      <w:r w:rsidRPr="7160A137" w:rsidR="6A28DBE9">
        <w:rPr>
          <w:rFonts w:ascii="Arial" w:hAnsi="Arial" w:eastAsia="Arial" w:cs="Arial"/>
          <w:color w:val="000000" w:themeColor="text1"/>
        </w:rPr>
        <w:t>ssfactor</w:t>
      </w:r>
      <w:proofErr w:type="spellEnd"/>
      <w:r w:rsidRPr="7160A137" w:rsidR="6A28DBE9">
        <w:rPr>
          <w:rFonts w:ascii="Arial" w:hAnsi="Arial" w:eastAsia="Arial" w:cs="Arial"/>
          <w:color w:val="000000" w:themeColor="text1"/>
        </w:rPr>
        <w:t xml:space="preserve"> de </w:t>
      </w:r>
      <w:r w:rsidR="00543CE0">
        <w:rPr>
          <w:rFonts w:ascii="Arial" w:hAnsi="Arial" w:eastAsia="Arial" w:cs="Arial"/>
          <w:color w:val="000000" w:themeColor="text1"/>
        </w:rPr>
        <w:t>SAP</w:t>
      </w:r>
      <w:r w:rsidRPr="7160A137" w:rsidR="6A28DBE9">
        <w:rPr>
          <w:rFonts w:ascii="Arial" w:hAnsi="Arial" w:eastAsia="Arial" w:cs="Arial"/>
          <w:color w:val="000000" w:themeColor="text1"/>
        </w:rPr>
        <w:t xml:space="preserve"> con opciones </w:t>
      </w:r>
      <w:r w:rsidRPr="7160A137" w:rsidR="3670A4DC">
        <w:rPr>
          <w:rFonts w:ascii="Arial" w:hAnsi="Arial" w:eastAsia="Arial" w:cs="Arial"/>
          <w:color w:val="000000" w:themeColor="text1"/>
        </w:rPr>
        <w:t>más</w:t>
      </w:r>
      <w:r w:rsidRPr="7160A137" w:rsidR="6A28DBE9">
        <w:rPr>
          <w:rFonts w:ascii="Arial" w:hAnsi="Arial" w:eastAsia="Arial" w:cs="Arial"/>
          <w:color w:val="000000" w:themeColor="text1"/>
        </w:rPr>
        <w:t xml:space="preserve"> avanzadas o </w:t>
      </w:r>
      <w:r w:rsidRPr="7160A137" w:rsidR="6BC177DF">
        <w:rPr>
          <w:rFonts w:ascii="Arial" w:hAnsi="Arial" w:eastAsia="Arial" w:cs="Arial"/>
          <w:color w:val="000000" w:themeColor="text1"/>
        </w:rPr>
        <w:t>también</w:t>
      </w:r>
      <w:r w:rsidRPr="7160A137" w:rsidR="6A28DBE9">
        <w:rPr>
          <w:rFonts w:ascii="Arial" w:hAnsi="Arial" w:eastAsia="Arial" w:cs="Arial"/>
          <w:color w:val="000000" w:themeColor="text1"/>
        </w:rPr>
        <w:t xml:space="preserve"> desde una forma </w:t>
      </w:r>
      <w:r w:rsidRPr="7160A137" w:rsidR="15707A5C">
        <w:rPr>
          <w:rFonts w:ascii="Arial" w:hAnsi="Arial" w:eastAsia="Arial" w:cs="Arial"/>
          <w:color w:val="000000" w:themeColor="text1"/>
        </w:rPr>
        <w:t>más</w:t>
      </w:r>
      <w:r w:rsidRPr="7160A137" w:rsidR="6A28DBE9">
        <w:rPr>
          <w:rFonts w:ascii="Arial" w:hAnsi="Arial" w:eastAsia="Arial" w:cs="Arial"/>
          <w:color w:val="000000" w:themeColor="text1"/>
        </w:rPr>
        <w:t xml:space="preserve"> modesta desde el </w:t>
      </w:r>
      <w:r w:rsidRPr="7160A137" w:rsidR="6C8234BD">
        <w:rPr>
          <w:rFonts w:ascii="Arial" w:hAnsi="Arial" w:eastAsia="Arial" w:cs="Arial"/>
          <w:color w:val="000000" w:themeColor="text1"/>
        </w:rPr>
        <w:t>módulo</w:t>
      </w:r>
      <w:r w:rsidRPr="7160A137" w:rsidR="6A28DBE9">
        <w:rPr>
          <w:rFonts w:ascii="Arial" w:hAnsi="Arial" w:eastAsia="Arial" w:cs="Arial"/>
          <w:color w:val="000000" w:themeColor="text1"/>
        </w:rPr>
        <w:t xml:space="preserve"> </w:t>
      </w:r>
      <w:r w:rsidR="00543CE0">
        <w:rPr>
          <w:rFonts w:ascii="Arial" w:hAnsi="Arial" w:eastAsia="Arial" w:cs="Arial"/>
          <w:color w:val="000000" w:themeColor="text1"/>
        </w:rPr>
        <w:t>HCM</w:t>
      </w:r>
      <w:r w:rsidRPr="7160A137" w:rsidR="6A28DBE9">
        <w:rPr>
          <w:rFonts w:ascii="Arial" w:hAnsi="Arial" w:eastAsia="Arial" w:cs="Arial"/>
          <w:color w:val="000000" w:themeColor="text1"/>
        </w:rPr>
        <w:t xml:space="preserve">, en nuestro caso lo vamos a implementar desde </w:t>
      </w:r>
      <w:r w:rsidR="00A6063C">
        <w:rPr>
          <w:rFonts w:ascii="Arial" w:hAnsi="Arial" w:eastAsia="Arial" w:cs="Arial"/>
          <w:color w:val="000000" w:themeColor="text1"/>
        </w:rPr>
        <w:t>HCM</w:t>
      </w:r>
      <w:r w:rsidRPr="7160A137" w:rsidR="6A28DBE9">
        <w:rPr>
          <w:rFonts w:ascii="Arial" w:hAnsi="Arial" w:eastAsia="Arial" w:cs="Arial"/>
          <w:color w:val="000000" w:themeColor="text1"/>
        </w:rPr>
        <w:t>.</w:t>
      </w:r>
    </w:p>
    <w:p w:rsidR="7676CB43" w:rsidP="7160A137" w:rsidRDefault="492CE6B1" w14:paraId="51168DA1" w14:textId="252760CA">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Se registra la </w:t>
      </w:r>
      <w:ins w:author="PINOS EDUARDO DAMIAN" w:date="2024-11-13T03:38:00Z" w:id="115">
        <w:r w:rsidRPr="7160A137" w:rsidR="5F558988">
          <w:rPr>
            <w:rFonts w:ascii="Arial" w:hAnsi="Arial" w:eastAsia="Arial" w:cs="Arial"/>
            <w:color w:val="000000" w:themeColor="text1"/>
          </w:rPr>
          <w:t>incorporación</w:t>
        </w:r>
      </w:ins>
      <w:r w:rsidRPr="7160A137">
        <w:rPr>
          <w:rFonts w:ascii="Arial" w:hAnsi="Arial" w:eastAsia="Arial" w:cs="Arial"/>
          <w:color w:val="000000" w:themeColor="text1"/>
        </w:rPr>
        <w:t xml:space="preserve"> de un nuevo empleado dejando en claro a que </w:t>
      </w:r>
      <w:ins w:author="PINOS EDUARDO DAMIAN" w:date="2024-11-13T03:38:00Z" w:id="116">
        <w:r w:rsidRPr="7160A137" w:rsidR="4DB6D283">
          <w:rPr>
            <w:rFonts w:ascii="Arial" w:hAnsi="Arial" w:eastAsia="Arial" w:cs="Arial"/>
            <w:color w:val="000000" w:themeColor="text1"/>
          </w:rPr>
          <w:t>organización</w:t>
        </w:r>
      </w:ins>
      <w:r w:rsidRPr="7160A137">
        <w:rPr>
          <w:rFonts w:ascii="Arial" w:hAnsi="Arial" w:eastAsia="Arial" w:cs="Arial"/>
          <w:color w:val="000000" w:themeColor="text1"/>
        </w:rPr>
        <w:t xml:space="preserve"> y se completa los </w:t>
      </w:r>
      <w:proofErr w:type="spellStart"/>
      <w:r w:rsidRPr="7160A137">
        <w:rPr>
          <w:rFonts w:ascii="Arial" w:hAnsi="Arial" w:eastAsia="Arial" w:cs="Arial"/>
          <w:color w:val="000000" w:themeColor="text1"/>
        </w:rPr>
        <w:t>info</w:t>
      </w:r>
      <w:proofErr w:type="spellEnd"/>
      <w:r w:rsidR="00A6063C">
        <w:rPr>
          <w:rFonts w:ascii="Arial" w:hAnsi="Arial" w:eastAsia="Arial" w:cs="Arial"/>
          <w:color w:val="000000" w:themeColor="text1"/>
        </w:rPr>
        <w:t xml:space="preserve"> </w:t>
      </w:r>
      <w:r w:rsidRPr="7160A137">
        <w:rPr>
          <w:rFonts w:ascii="Arial" w:hAnsi="Arial" w:eastAsia="Arial" w:cs="Arial"/>
          <w:color w:val="000000" w:themeColor="text1"/>
        </w:rPr>
        <w:t xml:space="preserve">tipos (datos personales del empleado), </w:t>
      </w:r>
      <w:r w:rsidRPr="7160A137" w:rsidR="10345604">
        <w:rPr>
          <w:rFonts w:ascii="Arial" w:hAnsi="Arial" w:eastAsia="Arial" w:cs="Arial"/>
          <w:color w:val="000000" w:themeColor="text1"/>
        </w:rPr>
        <w:t xml:space="preserve">como ser nombre apellido estado civil </w:t>
      </w:r>
      <w:ins w:author="PINOS EDUARDO DAMIAN" w:date="2024-11-13T03:38:00Z" w:id="117">
        <w:r w:rsidRPr="7160A137" w:rsidR="27331839">
          <w:rPr>
            <w:rFonts w:ascii="Arial" w:hAnsi="Arial" w:eastAsia="Arial" w:cs="Arial"/>
            <w:color w:val="000000" w:themeColor="text1"/>
          </w:rPr>
          <w:t>dirección</w:t>
        </w:r>
      </w:ins>
      <w:r w:rsidRPr="7160A137" w:rsidR="10345604">
        <w:rPr>
          <w:rFonts w:ascii="Arial" w:hAnsi="Arial" w:eastAsia="Arial" w:cs="Arial"/>
          <w:color w:val="000000" w:themeColor="text1"/>
        </w:rPr>
        <w:t xml:space="preserve"> mail banco, competencias, familia</w:t>
      </w:r>
      <w:r w:rsidRPr="7160A137" w:rsidR="4064213F">
        <w:rPr>
          <w:rFonts w:ascii="Arial" w:hAnsi="Arial" w:eastAsia="Arial" w:cs="Arial"/>
          <w:color w:val="000000" w:themeColor="text1"/>
        </w:rPr>
        <w:t>.</w:t>
      </w:r>
    </w:p>
    <w:p w:rsidR="1019F35D" w:rsidP="7160A137" w:rsidRDefault="4064213F" w14:paraId="26F8B50B" w14:textId="441C91B0">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Otras de las novedades es que desde este </w:t>
      </w:r>
      <w:ins w:author="PINOS EDUARDO DAMIAN" w:date="2024-10-31T03:16:00Z" w:id="118">
        <w:r w:rsidRPr="7160A137" w:rsidR="061EEF74">
          <w:rPr>
            <w:rFonts w:ascii="Arial" w:hAnsi="Arial" w:eastAsia="Arial" w:cs="Arial"/>
            <w:color w:val="000000" w:themeColor="text1"/>
          </w:rPr>
          <w:t>módulo</w:t>
        </w:r>
      </w:ins>
      <w:r w:rsidRPr="7160A137">
        <w:rPr>
          <w:rFonts w:ascii="Arial" w:hAnsi="Arial" w:eastAsia="Arial" w:cs="Arial"/>
          <w:color w:val="000000" w:themeColor="text1"/>
        </w:rPr>
        <w:t xml:space="preserve"> se puede dejar </w:t>
      </w:r>
      <w:r w:rsidRPr="7160A137" w:rsidR="00A6063C">
        <w:rPr>
          <w:rFonts w:ascii="Arial" w:hAnsi="Arial" w:eastAsia="Arial" w:cs="Arial"/>
          <w:color w:val="000000" w:themeColor="text1"/>
        </w:rPr>
        <w:t>asentado</w:t>
      </w:r>
      <w:r w:rsidRPr="7160A137">
        <w:rPr>
          <w:rFonts w:ascii="Arial" w:hAnsi="Arial" w:eastAsia="Arial" w:cs="Arial"/>
          <w:color w:val="000000" w:themeColor="text1"/>
        </w:rPr>
        <w:t xml:space="preserve"> capacitaciones y asignaciones de </w:t>
      </w:r>
      <w:r w:rsidRPr="7160A137" w:rsidR="00A6063C">
        <w:rPr>
          <w:rFonts w:ascii="Arial" w:hAnsi="Arial" w:eastAsia="Arial" w:cs="Arial"/>
          <w:color w:val="000000" w:themeColor="text1"/>
        </w:rPr>
        <w:t>mentor desde</w:t>
      </w:r>
      <w:r w:rsidRPr="7160A137">
        <w:rPr>
          <w:rFonts w:ascii="Arial" w:hAnsi="Arial" w:eastAsia="Arial" w:cs="Arial"/>
          <w:color w:val="000000" w:themeColor="text1"/>
        </w:rPr>
        <w:t xml:space="preserve"> la app Training</w:t>
      </w:r>
      <w:r w:rsidRPr="7160A137" w:rsidR="1421B5A0">
        <w:rPr>
          <w:rFonts w:ascii="Arial" w:hAnsi="Arial" w:eastAsia="Arial" w:cs="Arial"/>
          <w:color w:val="000000" w:themeColor="text1"/>
        </w:rPr>
        <w:t xml:space="preserve"> and </w:t>
      </w:r>
      <w:proofErr w:type="spellStart"/>
      <w:r w:rsidRPr="7160A137" w:rsidR="1421B5A0">
        <w:rPr>
          <w:rFonts w:ascii="Arial" w:hAnsi="Arial" w:eastAsia="Arial" w:cs="Arial"/>
          <w:color w:val="000000" w:themeColor="text1"/>
        </w:rPr>
        <w:t>Event</w:t>
      </w:r>
      <w:proofErr w:type="spellEnd"/>
      <w:r w:rsidRPr="7160A137" w:rsidR="1421B5A0">
        <w:rPr>
          <w:rFonts w:ascii="Arial" w:hAnsi="Arial" w:eastAsia="Arial" w:cs="Arial"/>
          <w:color w:val="000000" w:themeColor="text1"/>
        </w:rPr>
        <w:t xml:space="preserve"> Management.</w:t>
      </w:r>
    </w:p>
    <w:p w:rsidR="0831C1AF" w:rsidP="7160A137" w:rsidRDefault="1421B5A0" w14:paraId="15693260" w14:textId="1DBB6C2F">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Se pueden generar reportes y </w:t>
      </w:r>
      <w:r w:rsidRPr="7160A137" w:rsidR="07E5703E">
        <w:rPr>
          <w:rFonts w:ascii="Arial" w:hAnsi="Arial" w:eastAsia="Arial" w:cs="Arial"/>
          <w:color w:val="000000" w:themeColor="text1"/>
        </w:rPr>
        <w:t>documentación</w:t>
      </w:r>
      <w:r w:rsidRPr="7160A137">
        <w:rPr>
          <w:rFonts w:ascii="Arial" w:hAnsi="Arial" w:eastAsia="Arial" w:cs="Arial"/>
          <w:color w:val="000000" w:themeColor="text1"/>
        </w:rPr>
        <w:t xml:space="preserve"> de </w:t>
      </w:r>
      <w:proofErr w:type="spellStart"/>
      <w:r w:rsidRPr="7160A137">
        <w:rPr>
          <w:rFonts w:ascii="Arial" w:hAnsi="Arial" w:eastAsia="Arial" w:cs="Arial"/>
          <w:color w:val="000000" w:themeColor="text1"/>
        </w:rPr>
        <w:t>Onboarding</w:t>
      </w:r>
      <w:proofErr w:type="spellEnd"/>
      <w:r w:rsidRPr="7160A137">
        <w:rPr>
          <w:rFonts w:ascii="Arial" w:hAnsi="Arial" w:eastAsia="Arial" w:cs="Arial"/>
          <w:color w:val="000000" w:themeColor="text1"/>
        </w:rPr>
        <w:t xml:space="preserve">, </w:t>
      </w:r>
      <w:r w:rsidRPr="7160A137" w:rsidR="17F0ADC3">
        <w:rPr>
          <w:rFonts w:ascii="Arial" w:hAnsi="Arial" w:eastAsia="Arial" w:cs="Arial"/>
          <w:color w:val="000000" w:themeColor="text1"/>
        </w:rPr>
        <w:t xml:space="preserve">a </w:t>
      </w:r>
      <w:r w:rsidRPr="7160A137" w:rsidR="048EBA32">
        <w:rPr>
          <w:rFonts w:ascii="Arial" w:hAnsi="Arial" w:eastAsia="Arial" w:cs="Arial"/>
          <w:color w:val="000000" w:themeColor="text1"/>
        </w:rPr>
        <w:t>través</w:t>
      </w:r>
      <w:r w:rsidRPr="7160A137" w:rsidR="17F0ADC3">
        <w:rPr>
          <w:rFonts w:ascii="Arial" w:hAnsi="Arial" w:eastAsia="Arial" w:cs="Arial"/>
          <w:color w:val="000000" w:themeColor="text1"/>
        </w:rPr>
        <w:t xml:space="preserve"> de la </w:t>
      </w:r>
      <w:r w:rsidRPr="7160A137" w:rsidR="70F301A2">
        <w:rPr>
          <w:rFonts w:ascii="Arial" w:hAnsi="Arial" w:eastAsia="Arial" w:cs="Arial"/>
          <w:color w:val="000000" w:themeColor="text1"/>
        </w:rPr>
        <w:t>transacción</w:t>
      </w:r>
      <w:r w:rsidRPr="7160A137" w:rsidR="17F0ADC3">
        <w:rPr>
          <w:rFonts w:ascii="Arial" w:hAnsi="Arial" w:eastAsia="Arial" w:cs="Arial"/>
          <w:color w:val="000000" w:themeColor="text1"/>
        </w:rPr>
        <w:t xml:space="preserve"> de “</w:t>
      </w:r>
      <w:proofErr w:type="spellStart"/>
      <w:r w:rsidRPr="7160A137" w:rsidR="17F0ADC3">
        <w:rPr>
          <w:rFonts w:ascii="Arial" w:hAnsi="Arial" w:eastAsia="Arial" w:cs="Arial"/>
          <w:color w:val="000000" w:themeColor="text1"/>
        </w:rPr>
        <w:t>HRforms</w:t>
      </w:r>
      <w:proofErr w:type="spellEnd"/>
      <w:r w:rsidRPr="7160A137" w:rsidR="17F0ADC3">
        <w:rPr>
          <w:rFonts w:ascii="Arial" w:hAnsi="Arial" w:eastAsia="Arial" w:cs="Arial"/>
          <w:color w:val="000000" w:themeColor="text1"/>
        </w:rPr>
        <w:t xml:space="preserve">”, esto te permite realizar contratos o ingresos </w:t>
      </w:r>
      <w:r w:rsidRPr="7160A137" w:rsidR="509F1D1B">
        <w:rPr>
          <w:rFonts w:ascii="Arial" w:hAnsi="Arial" w:eastAsia="Arial" w:cs="Arial"/>
          <w:color w:val="000000" w:themeColor="text1"/>
        </w:rPr>
        <w:t xml:space="preserve">personalizados utilizando plantillas del </w:t>
      </w:r>
      <w:r w:rsidRPr="7160A137" w:rsidR="00A6063C">
        <w:rPr>
          <w:rFonts w:ascii="Arial" w:hAnsi="Arial" w:eastAsia="Arial" w:cs="Arial"/>
          <w:color w:val="000000" w:themeColor="text1"/>
        </w:rPr>
        <w:t>módulo</w:t>
      </w:r>
      <w:r w:rsidRPr="7160A137" w:rsidR="509F1D1B">
        <w:rPr>
          <w:rFonts w:ascii="Arial" w:hAnsi="Arial" w:eastAsia="Arial" w:cs="Arial"/>
          <w:color w:val="000000" w:themeColor="text1"/>
        </w:rPr>
        <w:t xml:space="preserve"> HCM.</w:t>
      </w:r>
    </w:p>
    <w:p w:rsidR="36C79E60" w:rsidP="7160A137" w:rsidRDefault="36C79E60" w14:paraId="744FCED9" w14:textId="32F65615">
      <w:pPr>
        <w:tabs>
          <w:tab w:val="left" w:pos="720"/>
        </w:tabs>
        <w:spacing w:line="240" w:lineRule="auto"/>
        <w:jc w:val="both"/>
        <w:rPr>
          <w:rFonts w:ascii="Arial" w:hAnsi="Arial" w:eastAsia="Arial" w:cs="Arial"/>
          <w:color w:val="000000" w:themeColor="text1"/>
        </w:rPr>
      </w:pPr>
    </w:p>
    <w:p w:rsidR="020D3DCC" w:rsidP="7160A137" w:rsidRDefault="32E5409D" w14:paraId="3DF21B01" w14:textId="1F459162">
      <w:pPr>
        <w:tabs>
          <w:tab w:val="left" w:pos="720"/>
        </w:tabs>
        <w:spacing w:line="240" w:lineRule="auto"/>
        <w:jc w:val="both"/>
        <w:rPr>
          <w:ins w:author="PINOS EDUARDO DAMIAN" w:date="2024-10-31T03:16:00Z" w16du:dateUtc="2024-10-31T03:16:56Z" w:id="119"/>
          <w:rFonts w:ascii="Arial" w:hAnsi="Arial" w:eastAsia="Arial" w:cs="Arial"/>
          <w:color w:val="000000" w:themeColor="text1"/>
        </w:rPr>
      </w:pPr>
      <w:r w:rsidRPr="7160A137">
        <w:rPr>
          <w:rFonts w:ascii="Arial" w:hAnsi="Arial" w:eastAsia="Arial" w:cs="Arial"/>
          <w:b/>
          <w:bCs/>
          <w:color w:val="000000" w:themeColor="text1"/>
        </w:rPr>
        <w:t>Gestión de Nómina</w:t>
      </w:r>
      <w:r w:rsidRPr="7160A137">
        <w:rPr>
          <w:rFonts w:ascii="Arial" w:hAnsi="Arial" w:eastAsia="Arial" w:cs="Arial"/>
          <w:color w:val="000000" w:themeColor="text1"/>
        </w:rPr>
        <w:t>:</w:t>
      </w:r>
    </w:p>
    <w:p w:rsidR="2A1D3348" w:rsidP="7160A137" w:rsidRDefault="0968F89C" w14:paraId="74CE57A2" w14:textId="018B0679">
      <w:pPr>
        <w:tabs>
          <w:tab w:val="left" w:pos="720"/>
        </w:tabs>
        <w:spacing w:line="240" w:lineRule="auto"/>
        <w:jc w:val="both"/>
        <w:rPr>
          <w:ins w:author="PINOS EDUARDO DAMIAN" w:date="2024-10-31T03:25:00Z" w16du:dateUtc="2024-10-31T03:25:15Z" w:id="120"/>
          <w:rFonts w:ascii="Arial" w:hAnsi="Arial" w:eastAsia="Arial" w:cs="Arial"/>
          <w:color w:val="000000" w:themeColor="text1"/>
        </w:rPr>
      </w:pPr>
      <w:ins w:author="PINOS EDUARDO DAMIAN" w:date="2024-10-31T03:17:00Z" w:id="121">
        <w:r w:rsidRPr="7160A137">
          <w:rPr>
            <w:rFonts w:ascii="Arial" w:hAnsi="Arial" w:eastAsia="Arial" w:cs="Arial"/>
            <w:color w:val="000000" w:themeColor="text1"/>
          </w:rPr>
          <w:t>SA</w:t>
        </w:r>
      </w:ins>
      <w:ins w:author="PINOS EDUARDO DAMIAN" w:date="2024-10-31T03:23:00Z" w:id="122">
        <w:r w:rsidRPr="7160A137" w:rsidR="017C1D97">
          <w:rPr>
            <w:rFonts w:ascii="Arial" w:hAnsi="Arial" w:eastAsia="Arial" w:cs="Arial"/>
            <w:color w:val="000000" w:themeColor="text1"/>
          </w:rPr>
          <w:t xml:space="preserve">P HCM </w:t>
        </w:r>
      </w:ins>
      <w:ins w:author="PINOS EDUARDO DAMIAN" w:date="2024-10-31T03:17:00Z" w:id="123">
        <w:r w:rsidRPr="7160A137">
          <w:rPr>
            <w:rFonts w:ascii="Arial" w:hAnsi="Arial" w:eastAsia="Arial" w:cs="Arial"/>
            <w:color w:val="000000" w:themeColor="text1"/>
          </w:rPr>
          <w:t xml:space="preserve">te permite realizar este proceso de manera ordenada estructurada, </w:t>
        </w:r>
      </w:ins>
      <w:ins w:author="PINOS EDUARDO DAMIAN" w:date="2024-10-31T03:22:00Z" w:id="124">
        <w:r w:rsidRPr="7160A137" w:rsidR="43AC6C5A">
          <w:rPr>
            <w:rFonts w:ascii="Arial" w:hAnsi="Arial" w:eastAsia="Arial" w:cs="Arial"/>
            <w:color w:val="000000" w:themeColor="text1"/>
          </w:rPr>
          <w:t>proporcionándote</w:t>
        </w:r>
      </w:ins>
      <w:ins w:author="PINOS EDUARDO DAMIAN" w:date="2024-10-31T03:18:00Z" w:id="125">
        <w:r w:rsidRPr="7160A137">
          <w:rPr>
            <w:rFonts w:ascii="Arial" w:hAnsi="Arial" w:eastAsia="Arial" w:cs="Arial"/>
            <w:color w:val="000000" w:themeColor="text1"/>
          </w:rPr>
          <w:t xml:space="preserve"> herramien</w:t>
        </w:r>
        <w:r w:rsidRPr="7160A137" w:rsidR="71314FA1">
          <w:rPr>
            <w:rFonts w:ascii="Arial" w:hAnsi="Arial" w:eastAsia="Arial" w:cs="Arial"/>
            <w:color w:val="000000" w:themeColor="text1"/>
          </w:rPr>
          <w:t xml:space="preserve">tas para calcular </w:t>
        </w:r>
      </w:ins>
      <w:ins w:author="PINOS EDUARDO DAMIAN" w:date="2024-10-31T03:22:00Z" w:id="126">
        <w:r w:rsidRPr="7160A137" w:rsidR="080F376C">
          <w:rPr>
            <w:rFonts w:ascii="Arial" w:hAnsi="Arial" w:eastAsia="Arial" w:cs="Arial"/>
            <w:color w:val="000000" w:themeColor="text1"/>
          </w:rPr>
          <w:t>monitorear</w:t>
        </w:r>
      </w:ins>
      <w:ins w:author="PINOS EDUARDO DAMIAN" w:date="2024-10-31T03:18:00Z" w:id="127">
        <w:r w:rsidRPr="7160A137" w:rsidR="71314FA1">
          <w:rPr>
            <w:rFonts w:ascii="Arial" w:hAnsi="Arial" w:eastAsia="Arial" w:cs="Arial"/>
            <w:color w:val="000000" w:themeColor="text1"/>
          </w:rPr>
          <w:t xml:space="preserve"> y gestionar las remuneraciones de </w:t>
        </w:r>
      </w:ins>
      <w:ins w:author="PINOS EDUARDO DAMIAN" w:date="2024-10-31T03:22:00Z" w:id="128">
        <w:r w:rsidRPr="7160A137" w:rsidR="7C0FA322">
          <w:rPr>
            <w:rFonts w:ascii="Arial" w:hAnsi="Arial" w:eastAsia="Arial" w:cs="Arial"/>
            <w:color w:val="000000" w:themeColor="text1"/>
          </w:rPr>
          <w:t>los</w:t>
        </w:r>
      </w:ins>
      <w:ins w:author="PINOS EDUARDO DAMIAN" w:date="2024-10-31T03:18:00Z" w:id="129">
        <w:r w:rsidRPr="7160A137" w:rsidR="71314FA1">
          <w:rPr>
            <w:rFonts w:ascii="Arial" w:hAnsi="Arial" w:eastAsia="Arial" w:cs="Arial"/>
            <w:color w:val="000000" w:themeColor="text1"/>
          </w:rPr>
          <w:t xml:space="preserve"> empleados de manera precisa </w:t>
        </w:r>
      </w:ins>
      <w:ins w:author="PINOS EDUARDO DAMIAN" w:date="2024-10-31T03:19:00Z" w:id="130">
        <w:r w:rsidRPr="7160A137" w:rsidR="71314FA1">
          <w:rPr>
            <w:rFonts w:ascii="Arial" w:hAnsi="Arial" w:eastAsia="Arial" w:cs="Arial"/>
            <w:color w:val="000000" w:themeColor="text1"/>
          </w:rPr>
          <w:t>y en cumpl</w:t>
        </w:r>
        <w:r w:rsidRPr="7160A137" w:rsidR="5C950476">
          <w:rPr>
            <w:rFonts w:ascii="Arial" w:hAnsi="Arial" w:eastAsia="Arial" w:cs="Arial"/>
            <w:color w:val="000000" w:themeColor="text1"/>
          </w:rPr>
          <w:t xml:space="preserve">imiento de las normativas legales y </w:t>
        </w:r>
      </w:ins>
      <w:ins w:author="PINOS EDUARDO DAMIAN" w:date="2024-10-31T03:22:00Z" w:id="131">
        <w:r w:rsidRPr="7160A137" w:rsidR="596D897F">
          <w:rPr>
            <w:rFonts w:ascii="Arial" w:hAnsi="Arial" w:eastAsia="Arial" w:cs="Arial"/>
            <w:color w:val="000000" w:themeColor="text1"/>
          </w:rPr>
          <w:t>políticas</w:t>
        </w:r>
      </w:ins>
      <w:ins w:author="PINOS EDUARDO DAMIAN" w:date="2024-10-31T03:19:00Z" w:id="132">
        <w:r w:rsidRPr="7160A137" w:rsidR="5C950476">
          <w:rPr>
            <w:rFonts w:ascii="Arial" w:hAnsi="Arial" w:eastAsia="Arial" w:cs="Arial"/>
            <w:color w:val="000000" w:themeColor="text1"/>
          </w:rPr>
          <w:t xml:space="preserve"> internas dentro de la </w:t>
        </w:r>
      </w:ins>
      <w:ins w:author="PINOS EDUARDO DAMIAN" w:date="2024-10-31T03:22:00Z" w:id="133">
        <w:r w:rsidRPr="7160A137" w:rsidR="622EE29E">
          <w:rPr>
            <w:rFonts w:ascii="Arial" w:hAnsi="Arial" w:eastAsia="Arial" w:cs="Arial"/>
            <w:color w:val="000000" w:themeColor="text1"/>
          </w:rPr>
          <w:t>organización</w:t>
        </w:r>
      </w:ins>
      <w:ins w:author="PINOS EDUARDO DAMIAN" w:date="2024-10-31T03:19:00Z" w:id="134">
        <w:r w:rsidRPr="7160A137" w:rsidR="5C950476">
          <w:rPr>
            <w:rFonts w:ascii="Arial" w:hAnsi="Arial" w:eastAsia="Arial" w:cs="Arial"/>
            <w:color w:val="000000" w:themeColor="text1"/>
          </w:rPr>
          <w:t>.</w:t>
        </w:r>
      </w:ins>
      <w:ins w:author="PINOS EDUARDO DAMIAN" w:date="2024-10-31T03:20:00Z" w:id="135">
        <w:r w:rsidRPr="7160A137" w:rsidR="5C950476">
          <w:rPr>
            <w:rFonts w:ascii="Arial" w:hAnsi="Arial" w:eastAsia="Arial" w:cs="Arial"/>
            <w:color w:val="000000" w:themeColor="text1"/>
          </w:rPr>
          <w:t xml:space="preserve"> Te</w:t>
        </w:r>
        <w:r w:rsidRPr="7160A137" w:rsidR="3C0949E5">
          <w:rPr>
            <w:rFonts w:ascii="Arial" w:hAnsi="Arial" w:eastAsia="Arial" w:cs="Arial"/>
            <w:color w:val="000000" w:themeColor="text1"/>
          </w:rPr>
          <w:t xml:space="preserve"> permite la </w:t>
        </w:r>
      </w:ins>
      <w:ins w:author="PINOS EDUARDO DAMIAN" w:date="2024-10-31T03:22:00Z" w:id="136">
        <w:r w:rsidRPr="7160A137" w:rsidR="7FDA40BC">
          <w:rPr>
            <w:rFonts w:ascii="Arial" w:hAnsi="Arial" w:eastAsia="Arial" w:cs="Arial"/>
            <w:color w:val="000000" w:themeColor="text1"/>
          </w:rPr>
          <w:t>configuración</w:t>
        </w:r>
      </w:ins>
      <w:ins w:author="PINOS EDUARDO DAMIAN" w:date="2024-10-31T03:20:00Z" w:id="137">
        <w:r w:rsidRPr="7160A137" w:rsidR="3C0949E5">
          <w:rPr>
            <w:rFonts w:ascii="Arial" w:hAnsi="Arial" w:eastAsia="Arial" w:cs="Arial"/>
            <w:color w:val="000000" w:themeColor="text1"/>
          </w:rPr>
          <w:t xml:space="preserve"> de elementos </w:t>
        </w:r>
      </w:ins>
      <w:ins w:author="PINOS EDUARDO DAMIAN" w:date="2024-10-31T03:22:00Z" w:id="138">
        <w:r w:rsidRPr="7160A137" w:rsidR="7032DDE8">
          <w:rPr>
            <w:rFonts w:ascii="Arial" w:hAnsi="Arial" w:eastAsia="Arial" w:cs="Arial"/>
            <w:color w:val="000000" w:themeColor="text1"/>
          </w:rPr>
          <w:t>necesarios</w:t>
        </w:r>
      </w:ins>
      <w:ins w:author="PINOS EDUARDO DAMIAN" w:date="2024-10-31T03:20:00Z" w:id="139">
        <w:r w:rsidRPr="7160A137" w:rsidR="3C0949E5">
          <w:rPr>
            <w:rFonts w:ascii="Arial" w:hAnsi="Arial" w:eastAsia="Arial" w:cs="Arial"/>
            <w:color w:val="000000" w:themeColor="text1"/>
          </w:rPr>
          <w:t xml:space="preserve"> para </w:t>
        </w:r>
      </w:ins>
      <w:ins w:author="PINOS EDUARDO DAMIAN" w:date="2024-10-31T03:21:00Z" w:id="140">
        <w:r w:rsidRPr="7160A137" w:rsidR="3C0949E5">
          <w:rPr>
            <w:rFonts w:ascii="Arial" w:hAnsi="Arial" w:eastAsia="Arial" w:cs="Arial"/>
            <w:color w:val="000000" w:themeColor="text1"/>
          </w:rPr>
          <w:t>ges</w:t>
        </w:r>
        <w:r w:rsidRPr="7160A137" w:rsidR="1831157E">
          <w:rPr>
            <w:rFonts w:ascii="Arial" w:hAnsi="Arial" w:eastAsia="Arial" w:cs="Arial"/>
            <w:color w:val="000000" w:themeColor="text1"/>
          </w:rPr>
          <w:t xml:space="preserve">tionar y automatizar </w:t>
        </w:r>
      </w:ins>
      <w:ins w:author="PINOS EDUARDO DAMIAN" w:date="2024-10-31T03:22:00Z" w:id="141">
        <w:r w:rsidRPr="7160A137" w:rsidR="55CC3CA9">
          <w:rPr>
            <w:rFonts w:ascii="Arial" w:hAnsi="Arial" w:eastAsia="Arial" w:cs="Arial"/>
            <w:color w:val="000000" w:themeColor="text1"/>
          </w:rPr>
          <w:t>cálculos</w:t>
        </w:r>
      </w:ins>
      <w:ins w:author="PINOS EDUARDO DAMIAN" w:date="2024-10-31T03:21:00Z" w:id="142">
        <w:r w:rsidRPr="7160A137" w:rsidR="1831157E">
          <w:rPr>
            <w:rFonts w:ascii="Arial" w:hAnsi="Arial" w:eastAsia="Arial" w:cs="Arial"/>
            <w:color w:val="000000" w:themeColor="text1"/>
          </w:rPr>
          <w:t xml:space="preserve"> complejos, </w:t>
        </w:r>
      </w:ins>
      <w:ins w:author="PINOS EDUARDO DAMIAN" w:date="2024-10-31T03:22:00Z" w:id="143">
        <w:r w:rsidRPr="7160A137" w:rsidR="59A1D380">
          <w:rPr>
            <w:rFonts w:ascii="Arial" w:hAnsi="Arial" w:eastAsia="Arial" w:cs="Arial"/>
            <w:color w:val="000000" w:themeColor="text1"/>
          </w:rPr>
          <w:t>además</w:t>
        </w:r>
      </w:ins>
      <w:ins w:author="PINOS EDUARDO DAMIAN" w:date="2024-10-31T03:21:00Z" w:id="144">
        <w:r w:rsidRPr="7160A137" w:rsidR="1831157E">
          <w:rPr>
            <w:rFonts w:ascii="Arial" w:hAnsi="Arial" w:eastAsia="Arial" w:cs="Arial"/>
            <w:color w:val="000000" w:themeColor="text1"/>
          </w:rPr>
          <w:t xml:space="preserve"> de garantizar la </w:t>
        </w:r>
      </w:ins>
      <w:ins w:author="PINOS EDUARDO DAMIAN" w:date="2024-10-31T03:22:00Z" w:id="145">
        <w:r w:rsidRPr="7160A137" w:rsidR="5DCE2D86">
          <w:rPr>
            <w:rFonts w:ascii="Arial" w:hAnsi="Arial" w:eastAsia="Arial" w:cs="Arial"/>
            <w:color w:val="000000" w:themeColor="text1"/>
          </w:rPr>
          <w:t>integración</w:t>
        </w:r>
        <w:r w:rsidRPr="7160A137" w:rsidR="1831157E">
          <w:rPr>
            <w:rFonts w:ascii="Arial" w:hAnsi="Arial" w:eastAsia="Arial" w:cs="Arial"/>
            <w:color w:val="000000" w:themeColor="text1"/>
          </w:rPr>
          <w:t xml:space="preserve"> con </w:t>
        </w:r>
        <w:r w:rsidRPr="7160A137" w:rsidR="4E5C6E9A">
          <w:rPr>
            <w:rFonts w:ascii="Arial" w:hAnsi="Arial" w:eastAsia="Arial" w:cs="Arial"/>
            <w:color w:val="000000" w:themeColor="text1"/>
          </w:rPr>
          <w:t xml:space="preserve">el </w:t>
        </w:r>
      </w:ins>
      <w:ins w:author="PINOS EDUARDO DAMIAN" w:date="2024-10-31T03:23:00Z" w:id="146">
        <w:r w:rsidRPr="7160A137" w:rsidR="691FFAD0">
          <w:rPr>
            <w:rFonts w:ascii="Arial" w:hAnsi="Arial" w:eastAsia="Arial" w:cs="Arial"/>
            <w:color w:val="000000" w:themeColor="text1"/>
          </w:rPr>
          <w:t>módulo</w:t>
        </w:r>
      </w:ins>
      <w:ins w:author="PINOS EDUARDO DAMIAN" w:date="2024-10-31T03:22:00Z" w:id="147">
        <w:r w:rsidRPr="7160A137" w:rsidR="4E5C6E9A">
          <w:rPr>
            <w:rFonts w:ascii="Arial" w:hAnsi="Arial" w:eastAsia="Arial" w:cs="Arial"/>
            <w:color w:val="000000" w:themeColor="text1"/>
          </w:rPr>
          <w:t xml:space="preserve"> de finanzas.</w:t>
        </w:r>
      </w:ins>
    </w:p>
    <w:p w:rsidR="350695B7" w:rsidP="7160A137" w:rsidRDefault="1F450DBD" w14:paraId="5B721E94" w14:textId="24EE54AE">
      <w:pPr>
        <w:tabs>
          <w:tab w:val="left" w:pos="720"/>
        </w:tabs>
        <w:spacing w:line="240" w:lineRule="auto"/>
        <w:jc w:val="both"/>
        <w:rPr>
          <w:ins w:author="PINOS EDUARDO DAMIAN" w:date="2024-10-31T03:29:00Z" w16du:dateUtc="2024-10-31T03:29:17Z" w:id="148"/>
          <w:rFonts w:ascii="Arial" w:hAnsi="Arial" w:eastAsia="Arial" w:cs="Arial"/>
          <w:color w:val="000000" w:themeColor="text1"/>
        </w:rPr>
      </w:pPr>
      <w:ins w:author="PINOS EDUARDO DAMIAN" w:date="2024-10-31T03:25:00Z" w:id="149">
        <w:r w:rsidRPr="7160A137">
          <w:rPr>
            <w:rFonts w:ascii="Arial" w:hAnsi="Arial" w:eastAsia="Arial" w:cs="Arial"/>
            <w:color w:val="000000" w:themeColor="text1"/>
          </w:rPr>
          <w:t xml:space="preserve">Te permite la </w:t>
        </w:r>
      </w:ins>
      <w:ins w:author="PINOS EDUARDO DAMIAN" w:date="2024-10-31T03:37:00Z" w:id="150">
        <w:r w:rsidRPr="7160A137" w:rsidR="3C28B1DF">
          <w:rPr>
            <w:rFonts w:ascii="Arial" w:hAnsi="Arial" w:eastAsia="Arial" w:cs="Arial"/>
            <w:color w:val="000000" w:themeColor="text1"/>
          </w:rPr>
          <w:t>configuración</w:t>
        </w:r>
      </w:ins>
      <w:ins w:author="PINOS EDUARDO DAMIAN" w:date="2024-10-31T03:25:00Z" w:id="151">
        <w:r w:rsidRPr="7160A137">
          <w:rPr>
            <w:rFonts w:ascii="Arial" w:hAnsi="Arial" w:eastAsia="Arial" w:cs="Arial"/>
            <w:color w:val="000000" w:themeColor="text1"/>
          </w:rPr>
          <w:t xml:space="preserve"> de datos maestros del empleado, que contienen toda la </w:t>
        </w:r>
      </w:ins>
      <w:ins w:author="PINOS EDUARDO DAMIAN" w:date="2024-11-13T04:02:00Z" w:id="152">
        <w:r w:rsidRPr="7160A137" w:rsidR="6ECDA3DA">
          <w:rPr>
            <w:rFonts w:ascii="Arial" w:hAnsi="Arial" w:eastAsia="Arial" w:cs="Arial"/>
            <w:color w:val="000000" w:themeColor="text1"/>
          </w:rPr>
          <w:t>información</w:t>
        </w:r>
      </w:ins>
      <w:ins w:author="PINOS EDUARDO DAMIAN" w:date="2024-10-31T03:25:00Z" w:id="153">
        <w:r w:rsidRPr="7160A137">
          <w:rPr>
            <w:rFonts w:ascii="Arial" w:hAnsi="Arial" w:eastAsia="Arial" w:cs="Arial"/>
            <w:color w:val="000000" w:themeColor="text1"/>
          </w:rPr>
          <w:t xml:space="preserve"> para el </w:t>
        </w:r>
      </w:ins>
      <w:ins w:author="PINOS EDUARDO DAMIAN" w:date="2024-10-31T03:37:00Z" w:id="154">
        <w:r w:rsidRPr="7160A137" w:rsidR="53CE256A">
          <w:rPr>
            <w:rFonts w:ascii="Arial" w:hAnsi="Arial" w:eastAsia="Arial" w:cs="Arial"/>
            <w:color w:val="000000" w:themeColor="text1"/>
          </w:rPr>
          <w:t>cálculo</w:t>
        </w:r>
      </w:ins>
      <w:ins w:author="PINOS EDUARDO DAMIAN" w:date="2024-10-31T03:25:00Z" w:id="155">
        <w:r w:rsidRPr="7160A137">
          <w:rPr>
            <w:rFonts w:ascii="Arial" w:hAnsi="Arial" w:eastAsia="Arial" w:cs="Arial"/>
            <w:color w:val="000000" w:themeColor="text1"/>
          </w:rPr>
          <w:t xml:space="preserve"> del salar</w:t>
        </w:r>
      </w:ins>
      <w:ins w:author="PINOS EDUARDO DAMIAN" w:date="2024-10-31T03:26:00Z" w:id="156">
        <w:r w:rsidRPr="7160A137">
          <w:rPr>
            <w:rFonts w:ascii="Arial" w:hAnsi="Arial" w:eastAsia="Arial" w:cs="Arial"/>
            <w:color w:val="000000" w:themeColor="text1"/>
          </w:rPr>
          <w:t>io del empleado</w:t>
        </w:r>
        <w:r w:rsidRPr="7160A137" w:rsidR="749C9D54">
          <w:rPr>
            <w:rFonts w:ascii="Arial" w:hAnsi="Arial" w:eastAsia="Arial" w:cs="Arial"/>
            <w:color w:val="000000" w:themeColor="text1"/>
          </w:rPr>
          <w:t xml:space="preserve">, como el salario </w:t>
        </w:r>
      </w:ins>
      <w:ins w:author="PINOS EDUARDO DAMIAN" w:date="2024-11-13T04:02:00Z" w:id="157">
        <w:r w:rsidRPr="7160A137" w:rsidR="64AFF165">
          <w:rPr>
            <w:rFonts w:ascii="Arial" w:hAnsi="Arial" w:eastAsia="Arial" w:cs="Arial"/>
            <w:color w:val="000000" w:themeColor="text1"/>
          </w:rPr>
          <w:t>básico</w:t>
        </w:r>
      </w:ins>
      <w:ins w:author="PINOS EDUARDO DAMIAN" w:date="2024-10-31T03:26:00Z" w:id="158">
        <w:r w:rsidRPr="7160A137" w:rsidR="749C9D54">
          <w:rPr>
            <w:rFonts w:ascii="Arial" w:hAnsi="Arial" w:eastAsia="Arial" w:cs="Arial"/>
            <w:color w:val="000000" w:themeColor="text1"/>
          </w:rPr>
          <w:t xml:space="preserve"> (</w:t>
        </w:r>
        <w:proofErr w:type="spellStart"/>
        <w:r w:rsidRPr="7160A137" w:rsidR="749C9D54">
          <w:rPr>
            <w:rFonts w:ascii="Arial" w:hAnsi="Arial" w:eastAsia="Arial" w:cs="Arial"/>
            <w:color w:val="000000" w:themeColor="text1"/>
          </w:rPr>
          <w:t>basic</w:t>
        </w:r>
        <w:proofErr w:type="spellEnd"/>
        <w:r w:rsidRPr="7160A137" w:rsidR="749C9D54">
          <w:rPr>
            <w:rFonts w:ascii="Arial" w:hAnsi="Arial" w:eastAsia="Arial" w:cs="Arial"/>
            <w:color w:val="000000" w:themeColor="text1"/>
          </w:rPr>
          <w:t xml:space="preserve"> </w:t>
        </w:r>
        <w:proofErr w:type="spellStart"/>
        <w:r w:rsidRPr="7160A137" w:rsidR="749C9D54">
          <w:rPr>
            <w:rFonts w:ascii="Arial" w:hAnsi="Arial" w:eastAsia="Arial" w:cs="Arial"/>
            <w:color w:val="000000" w:themeColor="text1"/>
          </w:rPr>
          <w:t>pay</w:t>
        </w:r>
        <w:proofErr w:type="spellEnd"/>
        <w:r w:rsidRPr="7160A137" w:rsidR="749C9D54">
          <w:rPr>
            <w:rFonts w:ascii="Arial" w:hAnsi="Arial" w:eastAsia="Arial" w:cs="Arial"/>
            <w:color w:val="000000" w:themeColor="text1"/>
          </w:rPr>
          <w:t xml:space="preserve">), </w:t>
        </w:r>
      </w:ins>
      <w:ins w:author="PINOS EDUARDO DAMIAN" w:date="2024-10-31T03:27:00Z" w:id="159">
        <w:r w:rsidRPr="7160A137" w:rsidR="749C9D54">
          <w:rPr>
            <w:rFonts w:ascii="Arial" w:hAnsi="Arial" w:eastAsia="Arial" w:cs="Arial"/>
            <w:color w:val="000000" w:themeColor="text1"/>
          </w:rPr>
          <w:t>deducciones (</w:t>
        </w:r>
        <w:proofErr w:type="spellStart"/>
        <w:r w:rsidRPr="7160A137" w:rsidR="749C9D54">
          <w:rPr>
            <w:rFonts w:ascii="Arial" w:hAnsi="Arial" w:eastAsia="Arial" w:cs="Arial"/>
            <w:color w:val="000000" w:themeColor="text1"/>
          </w:rPr>
          <w:t>deduction</w:t>
        </w:r>
        <w:proofErr w:type="spellEnd"/>
        <w:r w:rsidRPr="7160A137" w:rsidR="749C9D54">
          <w:rPr>
            <w:rFonts w:ascii="Arial" w:hAnsi="Arial" w:eastAsia="Arial" w:cs="Arial"/>
            <w:color w:val="000000" w:themeColor="text1"/>
          </w:rPr>
          <w:t xml:space="preserve">), </w:t>
        </w:r>
      </w:ins>
      <w:ins w:author="PINOS EDUARDO DAMIAN" w:date="2024-10-31T03:37:00Z" w:id="160">
        <w:r w:rsidRPr="7160A137" w:rsidR="51F29FF8">
          <w:rPr>
            <w:rFonts w:ascii="Arial" w:hAnsi="Arial" w:eastAsia="Arial" w:cs="Arial"/>
            <w:color w:val="000000" w:themeColor="text1"/>
          </w:rPr>
          <w:t>detalle</w:t>
        </w:r>
      </w:ins>
      <w:ins w:author="PINOS EDUARDO DAMIAN" w:date="2024-10-31T03:27:00Z" w:id="161">
        <w:r w:rsidRPr="7160A137" w:rsidR="749C9D54">
          <w:rPr>
            <w:rFonts w:ascii="Arial" w:hAnsi="Arial" w:eastAsia="Arial" w:cs="Arial"/>
            <w:color w:val="000000" w:themeColor="text1"/>
          </w:rPr>
          <w:t xml:space="preserve"> de banco (</w:t>
        </w:r>
        <w:proofErr w:type="spellStart"/>
        <w:r w:rsidRPr="7160A137" w:rsidR="749C9D54">
          <w:rPr>
            <w:rFonts w:ascii="Arial" w:hAnsi="Arial" w:eastAsia="Arial" w:cs="Arial"/>
            <w:color w:val="000000" w:themeColor="text1"/>
          </w:rPr>
          <w:t>bank</w:t>
        </w:r>
        <w:proofErr w:type="spellEnd"/>
        <w:r w:rsidRPr="7160A137" w:rsidR="749C9D54">
          <w:rPr>
            <w:rFonts w:ascii="Arial" w:hAnsi="Arial" w:eastAsia="Arial" w:cs="Arial"/>
            <w:color w:val="000000" w:themeColor="text1"/>
          </w:rPr>
          <w:t xml:space="preserve"> </w:t>
        </w:r>
        <w:proofErr w:type="spellStart"/>
        <w:r w:rsidRPr="7160A137" w:rsidR="58E17827">
          <w:rPr>
            <w:rFonts w:ascii="Arial" w:hAnsi="Arial" w:eastAsia="Arial" w:cs="Arial"/>
            <w:color w:val="000000" w:themeColor="text1"/>
          </w:rPr>
          <w:t>details</w:t>
        </w:r>
        <w:proofErr w:type="spellEnd"/>
        <w:r w:rsidRPr="7160A137" w:rsidR="58E17827">
          <w:rPr>
            <w:rFonts w:ascii="Arial" w:hAnsi="Arial" w:eastAsia="Arial" w:cs="Arial"/>
            <w:color w:val="000000" w:themeColor="text1"/>
          </w:rPr>
          <w:t>)</w:t>
        </w:r>
      </w:ins>
      <w:ins w:author="PINOS EDUARDO DAMIAN" w:date="2024-10-31T03:28:00Z" w:id="162">
        <w:r w:rsidRPr="7160A137" w:rsidR="58E17827">
          <w:rPr>
            <w:rFonts w:ascii="Arial" w:hAnsi="Arial" w:eastAsia="Arial" w:cs="Arial"/>
            <w:color w:val="000000" w:themeColor="text1"/>
          </w:rPr>
          <w:t xml:space="preserve">, </w:t>
        </w:r>
      </w:ins>
      <w:ins w:author="PINOS EDUARDO DAMIAN" w:date="2024-10-31T03:37:00Z" w:id="163">
        <w:r w:rsidRPr="7160A137" w:rsidR="38A49A07">
          <w:rPr>
            <w:rFonts w:ascii="Arial" w:hAnsi="Arial" w:eastAsia="Arial" w:cs="Arial"/>
            <w:color w:val="000000" w:themeColor="text1"/>
          </w:rPr>
          <w:t xml:space="preserve">familiares </w:t>
        </w:r>
      </w:ins>
      <w:ins w:author="PINOS EDUARDO DAMIAN" w:date="2024-10-31T03:28:00Z" w:id="164">
        <w:r w:rsidRPr="7160A137" w:rsidR="58E17827">
          <w:rPr>
            <w:rFonts w:ascii="Arial" w:hAnsi="Arial" w:eastAsia="Arial" w:cs="Arial"/>
            <w:color w:val="000000" w:themeColor="text1"/>
          </w:rPr>
          <w:t>a cargo (</w:t>
        </w:r>
        <w:proofErr w:type="spellStart"/>
        <w:r w:rsidRPr="7160A137" w:rsidR="58E17827">
          <w:rPr>
            <w:rFonts w:ascii="Arial" w:hAnsi="Arial" w:eastAsia="Arial" w:cs="Arial"/>
            <w:color w:val="000000" w:themeColor="text1"/>
          </w:rPr>
          <w:t>famili</w:t>
        </w:r>
        <w:proofErr w:type="spellEnd"/>
        <w:r w:rsidRPr="7160A137" w:rsidR="58E17827">
          <w:rPr>
            <w:rFonts w:ascii="Arial" w:hAnsi="Arial" w:eastAsia="Arial" w:cs="Arial"/>
            <w:color w:val="000000" w:themeColor="text1"/>
          </w:rPr>
          <w:t xml:space="preserve"> </w:t>
        </w:r>
        <w:proofErr w:type="spellStart"/>
        <w:r w:rsidRPr="7160A137" w:rsidR="58E17827">
          <w:rPr>
            <w:rFonts w:ascii="Arial" w:hAnsi="Arial" w:eastAsia="Arial" w:cs="Arial"/>
            <w:color w:val="000000" w:themeColor="text1"/>
          </w:rPr>
          <w:t>member</w:t>
        </w:r>
        <w:proofErr w:type="spellEnd"/>
        <w:r w:rsidRPr="7160A137" w:rsidR="56930F50">
          <w:rPr>
            <w:rFonts w:ascii="Arial" w:hAnsi="Arial" w:eastAsia="Arial" w:cs="Arial"/>
            <w:color w:val="000000" w:themeColor="text1"/>
          </w:rPr>
          <w:t>/</w:t>
        </w:r>
        <w:proofErr w:type="spellStart"/>
        <w:r w:rsidRPr="7160A137" w:rsidR="56930F50">
          <w:rPr>
            <w:rFonts w:ascii="Arial" w:hAnsi="Arial" w:eastAsia="Arial" w:cs="Arial"/>
            <w:color w:val="000000" w:themeColor="text1"/>
          </w:rPr>
          <w:t>depend</w:t>
        </w:r>
        <w:proofErr w:type="spellEnd"/>
        <w:r w:rsidRPr="7160A137" w:rsidR="56930F50">
          <w:rPr>
            <w:rFonts w:ascii="Arial" w:hAnsi="Arial" w:eastAsia="Arial" w:cs="Arial"/>
            <w:color w:val="000000" w:themeColor="text1"/>
          </w:rPr>
          <w:t>)</w:t>
        </w:r>
      </w:ins>
      <w:ins w:author="PINOS EDUARDO DAMIAN" w:date="2024-10-31T03:29:00Z" w:id="165">
        <w:r w:rsidRPr="7160A137" w:rsidR="56930F50">
          <w:rPr>
            <w:rFonts w:ascii="Arial" w:hAnsi="Arial" w:eastAsia="Arial" w:cs="Arial"/>
            <w:color w:val="000000" w:themeColor="text1"/>
          </w:rPr>
          <w:t xml:space="preserve"> etc.</w:t>
        </w:r>
      </w:ins>
    </w:p>
    <w:p w:rsidR="144F6FDF" w:rsidP="7160A137" w:rsidRDefault="58A8966F" w14:paraId="6E38C7EE" w14:textId="2B8F45FD">
      <w:pPr>
        <w:tabs>
          <w:tab w:val="left" w:pos="720"/>
        </w:tabs>
        <w:spacing w:line="240" w:lineRule="auto"/>
        <w:jc w:val="both"/>
        <w:rPr>
          <w:ins w:author="PINOS EDUARDO DAMIAN" w:date="2024-10-31T03:32:00Z" w16du:dateUtc="2024-10-31T03:32:11Z" w:id="166"/>
          <w:rFonts w:ascii="Arial" w:hAnsi="Arial" w:eastAsia="Arial" w:cs="Arial"/>
          <w:color w:val="000000" w:themeColor="text1"/>
        </w:rPr>
      </w:pPr>
      <w:ins w:author="PINOS EDUARDO DAMIAN" w:date="2024-10-31T03:29:00Z" w:id="167">
        <w:r w:rsidRPr="7160A137">
          <w:rPr>
            <w:rFonts w:ascii="Arial" w:hAnsi="Arial" w:eastAsia="Arial" w:cs="Arial"/>
            <w:color w:val="000000" w:themeColor="text1"/>
          </w:rPr>
          <w:t xml:space="preserve">Proceso de </w:t>
        </w:r>
      </w:ins>
      <w:ins w:author="PINOS EDUARDO DAMIAN" w:date="2024-10-31T03:37:00Z" w:id="168">
        <w:r w:rsidRPr="7160A137" w:rsidR="1A5043A8">
          <w:rPr>
            <w:rFonts w:ascii="Arial" w:hAnsi="Arial" w:eastAsia="Arial" w:cs="Arial"/>
            <w:color w:val="000000" w:themeColor="text1"/>
          </w:rPr>
          <w:t>cálculo</w:t>
        </w:r>
      </w:ins>
      <w:ins w:author="PINOS EDUARDO DAMIAN" w:date="2024-10-31T03:29:00Z" w:id="169">
        <w:r w:rsidRPr="7160A137">
          <w:rPr>
            <w:rFonts w:ascii="Arial" w:hAnsi="Arial" w:eastAsia="Arial" w:cs="Arial"/>
            <w:color w:val="000000" w:themeColor="text1"/>
          </w:rPr>
          <w:t xml:space="preserve"> de </w:t>
        </w:r>
      </w:ins>
      <w:ins w:author="PINOS EDUARDO DAMIAN" w:date="2024-10-31T03:37:00Z" w:id="170">
        <w:r w:rsidRPr="7160A137" w:rsidR="3EB5D9C3">
          <w:rPr>
            <w:rFonts w:ascii="Arial" w:hAnsi="Arial" w:eastAsia="Arial" w:cs="Arial"/>
            <w:color w:val="000000" w:themeColor="text1"/>
          </w:rPr>
          <w:t>nómina</w:t>
        </w:r>
      </w:ins>
      <w:ins w:author="PINOS EDUARDO DAMIAN" w:date="2024-10-31T03:29:00Z" w:id="171">
        <w:r w:rsidRPr="7160A137">
          <w:rPr>
            <w:rFonts w:ascii="Arial" w:hAnsi="Arial" w:eastAsia="Arial" w:cs="Arial"/>
            <w:color w:val="000000" w:themeColor="text1"/>
          </w:rPr>
          <w:t xml:space="preserve">, </w:t>
        </w:r>
      </w:ins>
      <w:ins w:author="PINOS EDUARDO DAMIAN" w:date="2024-10-31T03:30:00Z" w:id="172">
        <w:r w:rsidRPr="7160A137">
          <w:rPr>
            <w:rFonts w:ascii="Arial" w:hAnsi="Arial" w:eastAsia="Arial" w:cs="Arial"/>
            <w:color w:val="000000" w:themeColor="text1"/>
          </w:rPr>
          <w:t xml:space="preserve">se automatiza este proceso que te permite una </w:t>
        </w:r>
      </w:ins>
      <w:ins w:author="PINOS EDUARDO DAMIAN" w:date="2024-10-31T03:38:00Z" w:id="173">
        <w:r w:rsidRPr="7160A137" w:rsidR="5F31F53E">
          <w:rPr>
            <w:rFonts w:ascii="Arial" w:hAnsi="Arial" w:eastAsia="Arial" w:cs="Arial"/>
            <w:color w:val="000000" w:themeColor="text1"/>
          </w:rPr>
          <w:t>correcta</w:t>
        </w:r>
      </w:ins>
      <w:ins w:author="PINOS EDUARDO DAMIAN" w:date="2024-10-31T03:30:00Z" w:id="174">
        <w:r w:rsidRPr="7160A137">
          <w:rPr>
            <w:rFonts w:ascii="Arial" w:hAnsi="Arial" w:eastAsia="Arial" w:cs="Arial"/>
            <w:color w:val="000000" w:themeColor="text1"/>
          </w:rPr>
          <w:t xml:space="preserve"> </w:t>
        </w:r>
      </w:ins>
      <w:ins w:author="PINOS EDUARDO DAMIAN" w:date="2024-10-31T03:38:00Z" w:id="175">
        <w:r w:rsidRPr="7160A137" w:rsidR="7F60B066">
          <w:rPr>
            <w:rFonts w:ascii="Arial" w:hAnsi="Arial" w:eastAsia="Arial" w:cs="Arial"/>
            <w:color w:val="000000" w:themeColor="text1"/>
          </w:rPr>
          <w:t>liquidación</w:t>
        </w:r>
      </w:ins>
      <w:ins w:author="PINOS EDUARDO DAMIAN" w:date="2024-10-31T03:30:00Z" w:id="176">
        <w:r w:rsidRPr="7160A137">
          <w:rPr>
            <w:rFonts w:ascii="Arial" w:hAnsi="Arial" w:eastAsia="Arial" w:cs="Arial"/>
            <w:color w:val="000000" w:themeColor="text1"/>
          </w:rPr>
          <w:t xml:space="preserve"> de ingresos brutos deducciones beneficios y </w:t>
        </w:r>
      </w:ins>
      <w:ins w:author="PINOS EDUARDO DAMIAN" w:date="2024-10-31T03:38:00Z" w:id="177">
        <w:r w:rsidRPr="7160A137" w:rsidR="275539FA">
          <w:rPr>
            <w:rFonts w:ascii="Arial" w:hAnsi="Arial" w:eastAsia="Arial" w:cs="Arial"/>
            <w:color w:val="000000" w:themeColor="text1"/>
          </w:rPr>
          <w:t>cálculos</w:t>
        </w:r>
      </w:ins>
      <w:ins w:author="PINOS EDUARDO DAMIAN" w:date="2024-10-31T03:30:00Z" w:id="178">
        <w:r w:rsidRPr="7160A137">
          <w:rPr>
            <w:rFonts w:ascii="Arial" w:hAnsi="Arial" w:eastAsia="Arial" w:cs="Arial"/>
            <w:color w:val="000000" w:themeColor="text1"/>
          </w:rPr>
          <w:t xml:space="preserve"> de impuestos.</w:t>
        </w:r>
      </w:ins>
    </w:p>
    <w:p w:rsidR="0299D20F" w:rsidP="7160A137" w:rsidRDefault="4AF6860F" w14:paraId="79678C61" w14:textId="72FA1EC9">
      <w:pPr>
        <w:tabs>
          <w:tab w:val="left" w:pos="720"/>
        </w:tabs>
        <w:spacing w:line="240" w:lineRule="auto"/>
        <w:jc w:val="both"/>
        <w:rPr>
          <w:ins w:author="PINOS EDUARDO DAMIAN" w:date="2024-10-31T03:32:00Z" w16du:dateUtc="2024-10-31T03:32:48Z" w:id="179"/>
          <w:rFonts w:ascii="Arial" w:hAnsi="Arial" w:eastAsia="Arial" w:cs="Arial"/>
          <w:color w:val="000000" w:themeColor="text1"/>
        </w:rPr>
      </w:pPr>
      <w:ins w:author="PINOS EDUARDO DAMIAN" w:date="2024-10-31T03:38:00Z" w:id="180">
        <w:r w:rsidRPr="7160A137">
          <w:rPr>
            <w:rFonts w:ascii="Arial" w:hAnsi="Arial" w:eastAsia="Arial" w:cs="Arial"/>
            <w:color w:val="000000" w:themeColor="text1"/>
          </w:rPr>
          <w:t>Ejecución</w:t>
        </w:r>
      </w:ins>
      <w:ins w:author="PINOS EDUARDO DAMIAN" w:date="2024-10-31T03:32:00Z" w:id="181">
        <w:r w:rsidRPr="7160A137" w:rsidR="0EB6D43F">
          <w:rPr>
            <w:rFonts w:ascii="Arial" w:hAnsi="Arial" w:eastAsia="Arial" w:cs="Arial"/>
            <w:color w:val="000000" w:themeColor="text1"/>
          </w:rPr>
          <w:t xml:space="preserve"> del proceso de </w:t>
        </w:r>
      </w:ins>
      <w:ins w:author="PINOS EDUARDO DAMIAN" w:date="2024-10-31T03:38:00Z" w:id="182">
        <w:r w:rsidRPr="7160A137" w:rsidR="2D006F22">
          <w:rPr>
            <w:rFonts w:ascii="Arial" w:hAnsi="Arial" w:eastAsia="Arial" w:cs="Arial"/>
            <w:color w:val="000000" w:themeColor="text1"/>
          </w:rPr>
          <w:t>nómina</w:t>
        </w:r>
      </w:ins>
      <w:ins w:author="PINOS EDUARDO DAMIAN" w:date="2024-10-31T03:32:00Z" w:id="183">
        <w:r w:rsidRPr="7160A137" w:rsidR="0EB6D43F">
          <w:rPr>
            <w:rFonts w:ascii="Arial" w:hAnsi="Arial" w:eastAsia="Arial" w:cs="Arial"/>
            <w:color w:val="000000" w:themeColor="text1"/>
          </w:rPr>
          <w:t xml:space="preserve">, esto te permite realizar un simulacro de </w:t>
        </w:r>
      </w:ins>
      <w:ins w:author="PINOS EDUARDO DAMIAN" w:date="2024-10-31T03:38:00Z" w:id="184">
        <w:r w:rsidRPr="7160A137" w:rsidR="41EDD761">
          <w:rPr>
            <w:rFonts w:ascii="Arial" w:hAnsi="Arial" w:eastAsia="Arial" w:cs="Arial"/>
            <w:color w:val="000000" w:themeColor="text1"/>
          </w:rPr>
          <w:t>liquidación</w:t>
        </w:r>
      </w:ins>
      <w:ins w:author="PINOS EDUARDO DAMIAN" w:date="2024-10-31T03:32:00Z" w:id="185">
        <w:r w:rsidRPr="7160A137" w:rsidR="0EB6D43F">
          <w:rPr>
            <w:rFonts w:ascii="Arial" w:hAnsi="Arial" w:eastAsia="Arial" w:cs="Arial"/>
            <w:color w:val="000000" w:themeColor="text1"/>
          </w:rPr>
          <w:t xml:space="preserve"> de </w:t>
        </w:r>
      </w:ins>
      <w:ins w:author="PINOS EDUARDO DAMIAN" w:date="2024-10-31T03:38:00Z" w:id="186">
        <w:r w:rsidRPr="7160A137" w:rsidR="6A8EB6C4">
          <w:rPr>
            <w:rFonts w:ascii="Arial" w:hAnsi="Arial" w:eastAsia="Arial" w:cs="Arial"/>
            <w:color w:val="000000" w:themeColor="text1"/>
          </w:rPr>
          <w:t>nómina</w:t>
        </w:r>
      </w:ins>
      <w:ins w:author="PINOS EDUARDO DAMIAN" w:date="2024-10-31T03:32:00Z" w:id="187">
        <w:r w:rsidRPr="7160A137" w:rsidR="0EB6D43F">
          <w:rPr>
            <w:rFonts w:ascii="Arial" w:hAnsi="Arial" w:eastAsia="Arial" w:cs="Arial"/>
            <w:color w:val="000000" w:themeColor="text1"/>
          </w:rPr>
          <w:t xml:space="preserve"> para saber que todo </w:t>
        </w:r>
      </w:ins>
      <w:ins w:author="PINOS EDUARDO DAMIAN" w:date="2024-10-31T03:38:00Z" w:id="188">
        <w:r w:rsidRPr="7160A137" w:rsidR="06D7E511">
          <w:rPr>
            <w:rFonts w:ascii="Arial" w:hAnsi="Arial" w:eastAsia="Arial" w:cs="Arial"/>
            <w:color w:val="000000" w:themeColor="text1"/>
          </w:rPr>
          <w:t>está</w:t>
        </w:r>
      </w:ins>
      <w:ins w:author="PINOS EDUARDO DAMIAN" w:date="2024-10-31T03:32:00Z" w:id="189">
        <w:r w:rsidRPr="7160A137" w:rsidR="0EB6D43F">
          <w:rPr>
            <w:rFonts w:ascii="Arial" w:hAnsi="Arial" w:eastAsia="Arial" w:cs="Arial"/>
            <w:color w:val="000000" w:themeColor="text1"/>
          </w:rPr>
          <w:t xml:space="preserve"> de manera correcta.</w:t>
        </w:r>
      </w:ins>
    </w:p>
    <w:p w:rsidR="1514E6A2" w:rsidP="7160A137" w:rsidRDefault="419B21DA" w14:paraId="32955E23" w14:textId="2FA30C24">
      <w:pPr>
        <w:tabs>
          <w:tab w:val="left" w:pos="720"/>
        </w:tabs>
        <w:spacing w:line="240" w:lineRule="auto"/>
        <w:jc w:val="both"/>
        <w:rPr>
          <w:ins w:author="PINOS EDUARDO DAMIAN" w:date="2024-10-31T03:34:00Z" w16du:dateUtc="2024-10-31T03:34:11Z" w:id="190"/>
          <w:rFonts w:ascii="Arial" w:hAnsi="Arial" w:eastAsia="Arial" w:cs="Arial"/>
          <w:color w:val="000000" w:themeColor="text1"/>
        </w:rPr>
      </w:pPr>
      <w:ins w:author="PINOS EDUARDO DAMIAN" w:date="2024-10-31T03:38:00Z" w:id="191">
        <w:r w:rsidRPr="7160A137">
          <w:rPr>
            <w:rFonts w:ascii="Arial" w:hAnsi="Arial" w:eastAsia="Arial" w:cs="Arial"/>
            <w:color w:val="000000" w:themeColor="text1"/>
          </w:rPr>
          <w:t>Posteo</w:t>
        </w:r>
      </w:ins>
      <w:ins w:author="PINOS EDUARDO DAMIAN" w:date="2024-10-31T03:33:00Z" w:id="192">
        <w:r w:rsidRPr="7160A137" w:rsidR="0EB6D43F">
          <w:rPr>
            <w:rFonts w:ascii="Arial" w:hAnsi="Arial" w:eastAsia="Arial" w:cs="Arial"/>
            <w:color w:val="000000" w:themeColor="text1"/>
          </w:rPr>
          <w:t xml:space="preserve"> contables y transferencias bancarias, te permite el posteo de </w:t>
        </w:r>
      </w:ins>
      <w:ins w:author="PINOS EDUARDO DAMIAN" w:date="2024-10-31T03:38:00Z" w:id="193">
        <w:r w:rsidRPr="7160A137" w:rsidR="1DE27336">
          <w:rPr>
            <w:rFonts w:ascii="Arial" w:hAnsi="Arial" w:eastAsia="Arial" w:cs="Arial"/>
            <w:color w:val="000000" w:themeColor="text1"/>
          </w:rPr>
          <w:t>nómina</w:t>
        </w:r>
      </w:ins>
      <w:ins w:author="PINOS EDUARDO DAMIAN" w:date="2024-10-31T03:33:00Z" w:id="194">
        <w:r w:rsidRPr="7160A137" w:rsidR="0EB6D43F">
          <w:rPr>
            <w:rFonts w:ascii="Arial" w:hAnsi="Arial" w:eastAsia="Arial" w:cs="Arial"/>
            <w:color w:val="000000" w:themeColor="text1"/>
          </w:rPr>
          <w:t xml:space="preserve"> a cuentas contables</w:t>
        </w:r>
      </w:ins>
      <w:ins w:author="PINOS EDUARDO DAMIAN" w:date="2024-10-31T03:34:00Z" w:id="195">
        <w:r w:rsidRPr="7160A137" w:rsidR="0EB6D43F">
          <w:rPr>
            <w:rFonts w:ascii="Arial" w:hAnsi="Arial" w:eastAsia="Arial" w:cs="Arial"/>
            <w:color w:val="000000" w:themeColor="text1"/>
          </w:rPr>
          <w:t xml:space="preserve"> y tr</w:t>
        </w:r>
        <w:r w:rsidRPr="7160A137" w:rsidR="0421DB62">
          <w:rPr>
            <w:rFonts w:ascii="Arial" w:hAnsi="Arial" w:eastAsia="Arial" w:cs="Arial"/>
            <w:color w:val="000000" w:themeColor="text1"/>
          </w:rPr>
          <w:t>ansferencias bancarias.</w:t>
        </w:r>
      </w:ins>
    </w:p>
    <w:p w:rsidR="60D1962D" w:rsidP="7160A137" w:rsidRDefault="0421DB62" w14:paraId="245D34FC" w14:textId="1B1984F8">
      <w:pPr>
        <w:tabs>
          <w:tab w:val="left" w:pos="720"/>
        </w:tabs>
        <w:spacing w:line="240" w:lineRule="auto"/>
        <w:jc w:val="both"/>
        <w:rPr>
          <w:ins w:author="PINOS EDUARDO DAMIAN" w:date="2024-10-31T03:35:00Z" w16du:dateUtc="2024-10-31T03:35:27Z" w:id="196"/>
          <w:rFonts w:ascii="Arial" w:hAnsi="Arial" w:eastAsia="Arial" w:cs="Arial"/>
          <w:color w:val="000000" w:themeColor="text1"/>
        </w:rPr>
      </w:pPr>
      <w:ins w:author="PINOS EDUARDO DAMIAN" w:date="2024-10-31T03:34:00Z" w:id="197">
        <w:r w:rsidRPr="7160A137">
          <w:rPr>
            <w:rFonts w:ascii="Arial" w:hAnsi="Arial" w:eastAsia="Arial" w:cs="Arial"/>
            <w:color w:val="000000" w:themeColor="text1"/>
          </w:rPr>
          <w:t xml:space="preserve">Informes y cumplimiento regulatorios, te dan diferentes herramientas que te permiten generar </w:t>
        </w:r>
      </w:ins>
      <w:ins w:author="PINOS EDUARDO DAMIAN" w:date="2024-10-31T03:35:00Z" w:id="198">
        <w:r w:rsidRPr="7160A137">
          <w:rPr>
            <w:rFonts w:ascii="Arial" w:hAnsi="Arial" w:eastAsia="Arial" w:cs="Arial"/>
            <w:color w:val="000000" w:themeColor="text1"/>
          </w:rPr>
          <w:t>informes para controles y poder auditar</w:t>
        </w:r>
        <w:r w:rsidRPr="7160A137" w:rsidR="7442BDDD">
          <w:rPr>
            <w:rFonts w:ascii="Arial" w:hAnsi="Arial" w:eastAsia="Arial" w:cs="Arial"/>
            <w:color w:val="000000" w:themeColor="text1"/>
          </w:rPr>
          <w:t>.</w:t>
        </w:r>
      </w:ins>
    </w:p>
    <w:p w:rsidR="0619C830" w:rsidP="7160A137" w:rsidRDefault="6363025F" w14:paraId="765513F5" w14:textId="48EC6195">
      <w:pPr>
        <w:tabs>
          <w:tab w:val="left" w:pos="720"/>
        </w:tabs>
        <w:spacing w:line="240" w:lineRule="auto"/>
        <w:jc w:val="both"/>
        <w:rPr>
          <w:ins w:author="PINOS EDUARDO DAMIAN" w:date="2024-10-31T03:26:00Z" w16du:dateUtc="2024-10-31T03:26:03Z" w:id="199"/>
          <w:rFonts w:ascii="Arial" w:hAnsi="Arial" w:eastAsia="Arial" w:cs="Arial"/>
          <w:color w:val="000000" w:themeColor="text1"/>
        </w:rPr>
      </w:pPr>
      <w:ins w:author="PINOS EDUARDO DAMIAN" w:date="2024-10-31T03:38:00Z" w:id="200">
        <w:r w:rsidRPr="7160A137">
          <w:rPr>
            <w:rFonts w:ascii="Arial" w:hAnsi="Arial" w:eastAsia="Arial" w:cs="Arial"/>
            <w:color w:val="000000" w:themeColor="text1"/>
          </w:rPr>
          <w:t>También</w:t>
        </w:r>
      </w:ins>
      <w:ins w:author="PINOS EDUARDO DAMIAN" w:date="2024-10-31T03:35:00Z" w:id="201">
        <w:r w:rsidRPr="7160A137" w:rsidR="7442BDDD">
          <w:rPr>
            <w:rFonts w:ascii="Arial" w:hAnsi="Arial" w:eastAsia="Arial" w:cs="Arial"/>
            <w:color w:val="000000" w:themeColor="text1"/>
          </w:rPr>
          <w:t xml:space="preserve"> te permite procesos adicionales como</w:t>
        </w:r>
      </w:ins>
      <w:ins w:author="PINOS EDUARDO DAMIAN" w:date="2024-10-31T03:36:00Z" w:id="202">
        <w:r w:rsidRPr="7160A137" w:rsidR="7442BDDD">
          <w:rPr>
            <w:rFonts w:ascii="Arial" w:hAnsi="Arial" w:eastAsia="Arial" w:cs="Arial"/>
            <w:color w:val="000000" w:themeColor="text1"/>
          </w:rPr>
          <w:t>, procesos de retroactivos contables, procesos de fin de año para cumplir con las normativ</w:t>
        </w:r>
        <w:r w:rsidRPr="7160A137" w:rsidR="60913AC3">
          <w:rPr>
            <w:rFonts w:ascii="Arial" w:hAnsi="Arial" w:eastAsia="Arial" w:cs="Arial"/>
            <w:color w:val="000000" w:themeColor="text1"/>
          </w:rPr>
          <w:t xml:space="preserve">as vigentes y </w:t>
        </w:r>
      </w:ins>
      <w:ins w:author="PINOS EDUARDO DAMIAN" w:date="2024-10-31T03:38:00Z" w:id="203">
        <w:r w:rsidRPr="7160A137" w:rsidR="18BAD6A1">
          <w:rPr>
            <w:rFonts w:ascii="Arial" w:hAnsi="Arial" w:eastAsia="Arial" w:cs="Arial"/>
            <w:color w:val="000000" w:themeColor="text1"/>
          </w:rPr>
          <w:t>configuración</w:t>
        </w:r>
      </w:ins>
      <w:ins w:author="PINOS EDUARDO DAMIAN" w:date="2024-10-31T03:36:00Z" w:id="204">
        <w:r w:rsidRPr="7160A137" w:rsidR="60913AC3">
          <w:rPr>
            <w:rFonts w:ascii="Arial" w:hAnsi="Arial" w:eastAsia="Arial" w:cs="Arial"/>
            <w:color w:val="000000" w:themeColor="text1"/>
          </w:rPr>
          <w:t xml:space="preserve"> de </w:t>
        </w:r>
      </w:ins>
      <w:ins w:author="PINOS EDUARDO DAMIAN" w:date="2024-10-31T03:38:00Z" w:id="205">
        <w:r w:rsidRPr="7160A137" w:rsidR="1A3EAFC5">
          <w:rPr>
            <w:rFonts w:ascii="Arial" w:hAnsi="Arial" w:eastAsia="Arial" w:cs="Arial"/>
            <w:color w:val="000000" w:themeColor="text1"/>
          </w:rPr>
          <w:t>acuerdo escenarios</w:t>
        </w:r>
      </w:ins>
      <w:ins w:author="PINOS EDUARDO DAMIAN" w:date="2024-10-31T03:36:00Z" w:id="206">
        <w:r w:rsidRPr="7160A137" w:rsidR="60913AC3">
          <w:rPr>
            <w:rFonts w:ascii="Arial" w:hAnsi="Arial" w:eastAsia="Arial" w:cs="Arial"/>
            <w:color w:val="000000" w:themeColor="text1"/>
          </w:rPr>
          <w:t xml:space="preserve"> d</w:t>
        </w:r>
      </w:ins>
      <w:ins w:author="PINOS EDUARDO DAMIAN" w:date="2024-10-31T03:37:00Z" w:id="207">
        <w:r w:rsidRPr="7160A137" w:rsidR="60913AC3">
          <w:rPr>
            <w:rFonts w:ascii="Arial" w:hAnsi="Arial" w:eastAsia="Arial" w:cs="Arial"/>
            <w:color w:val="000000" w:themeColor="text1"/>
          </w:rPr>
          <w:t xml:space="preserve">e distintos </w:t>
        </w:r>
      </w:ins>
      <w:ins w:author="PINOS EDUARDO DAMIAN" w:date="2024-10-31T03:38:00Z" w:id="208">
        <w:r w:rsidRPr="7160A137" w:rsidR="24E81362">
          <w:rPr>
            <w:rFonts w:ascii="Arial" w:hAnsi="Arial" w:eastAsia="Arial" w:cs="Arial"/>
            <w:color w:val="000000" w:themeColor="text1"/>
          </w:rPr>
          <w:t>países</w:t>
        </w:r>
      </w:ins>
      <w:ins w:author="PINOS EDUARDO DAMIAN" w:date="2024-10-31T03:37:00Z" w:id="209">
        <w:r w:rsidRPr="7160A137" w:rsidR="60913AC3">
          <w:rPr>
            <w:rFonts w:ascii="Arial" w:hAnsi="Arial" w:eastAsia="Arial" w:cs="Arial"/>
            <w:color w:val="000000" w:themeColor="text1"/>
          </w:rPr>
          <w:t>.</w:t>
        </w:r>
      </w:ins>
    </w:p>
    <w:p w:rsidR="36C79E60" w:rsidP="7160A137" w:rsidRDefault="36C79E60" w14:paraId="5FF52507" w14:textId="15777032">
      <w:pPr>
        <w:tabs>
          <w:tab w:val="left" w:pos="720"/>
        </w:tabs>
        <w:spacing w:line="240" w:lineRule="auto"/>
        <w:jc w:val="both"/>
        <w:rPr>
          <w:rFonts w:ascii="Arial" w:hAnsi="Arial" w:eastAsia="Arial" w:cs="Arial"/>
          <w:color w:val="000000" w:themeColor="text1"/>
        </w:rPr>
      </w:pPr>
    </w:p>
    <w:p w:rsidR="41570918" w:rsidP="7160A137" w:rsidRDefault="6DAEE3D8" w14:paraId="1B485EAE" w14:textId="1CBD6AC6">
      <w:pPr>
        <w:tabs>
          <w:tab w:val="left" w:pos="720"/>
        </w:tabs>
        <w:spacing w:line="240" w:lineRule="auto"/>
        <w:jc w:val="both"/>
        <w:rPr>
          <w:ins w:author="PINOS EDUARDO DAMIAN" w:date="2024-11-02T04:28:00Z" w16du:dateUtc="2024-11-02T04:28:53Z" w:id="210"/>
          <w:rFonts w:ascii="Arial" w:hAnsi="Arial" w:eastAsia="Arial" w:cs="Arial"/>
          <w:b/>
          <w:bCs/>
          <w:color w:val="000000" w:themeColor="text1"/>
        </w:rPr>
      </w:pPr>
      <w:r w:rsidRPr="7160A137">
        <w:rPr>
          <w:rFonts w:ascii="Arial" w:hAnsi="Arial" w:eastAsia="Arial" w:cs="Arial"/>
          <w:b/>
          <w:bCs/>
          <w:color w:val="000000" w:themeColor="text1"/>
        </w:rPr>
        <w:t>Formación y Desarrollo</w:t>
      </w:r>
    </w:p>
    <w:p w:rsidRPr="00B36814" w:rsidR="2D868ED6" w:rsidP="7160A137" w:rsidRDefault="1069D482" w14:paraId="4859F375" w14:textId="1E16DB8E">
      <w:pPr>
        <w:tabs>
          <w:tab w:val="left" w:pos="720"/>
        </w:tabs>
        <w:spacing w:line="240" w:lineRule="auto"/>
        <w:jc w:val="both"/>
        <w:rPr>
          <w:ins w:author="PINOS EDUARDO DAMIAN" w:date="2024-11-02T04:30:00Z" w16du:dateUtc="2024-11-02T04:30:13Z" w:id="211"/>
          <w:rFonts w:ascii="Arial" w:hAnsi="Arial" w:eastAsia="Arial" w:cs="Arial"/>
          <w:color w:val="000000" w:themeColor="text1"/>
        </w:rPr>
      </w:pPr>
      <w:ins w:author="PINOS EDUARDO DAMIAN" w:date="2024-11-02T04:28:00Z" w:id="212">
        <w:r w:rsidRPr="00B36814">
          <w:rPr>
            <w:rFonts w:ascii="Arial" w:hAnsi="Arial" w:eastAsia="Arial" w:cs="Arial"/>
            <w:color w:val="000000" w:themeColor="text1"/>
          </w:rPr>
          <w:t>Para la par</w:t>
        </w:r>
      </w:ins>
      <w:ins w:author="PINOS EDUARDO DAMIAN" w:date="2024-11-02T04:29:00Z" w:id="213">
        <w:r w:rsidRPr="00B36814">
          <w:rPr>
            <w:rFonts w:ascii="Arial" w:hAnsi="Arial" w:eastAsia="Arial" w:cs="Arial"/>
            <w:color w:val="000000" w:themeColor="text1"/>
          </w:rPr>
          <w:t xml:space="preserve">te de </w:t>
        </w:r>
      </w:ins>
      <w:ins w:author="PINOS EDUARDO DAMIAN" w:date="2024-11-13T04:02:00Z" w:id="214">
        <w:r w:rsidRPr="00B36814" w:rsidR="69660B04">
          <w:rPr>
            <w:rFonts w:ascii="Arial" w:hAnsi="Arial" w:eastAsia="Arial" w:cs="Arial"/>
            <w:color w:val="000000" w:themeColor="text1"/>
          </w:rPr>
          <w:t>formación</w:t>
        </w:r>
      </w:ins>
      <w:ins w:author="PINOS EDUARDO DAMIAN" w:date="2024-11-02T04:29:00Z" w:id="215">
        <w:r w:rsidRPr="00B36814">
          <w:rPr>
            <w:rFonts w:ascii="Arial" w:hAnsi="Arial" w:eastAsia="Arial" w:cs="Arial"/>
            <w:color w:val="000000" w:themeColor="text1"/>
          </w:rPr>
          <w:t xml:space="preserve"> y desarrollo este </w:t>
        </w:r>
      </w:ins>
      <w:ins w:author="PINOS EDUARDO DAMIAN" w:date="2024-11-13T04:02:00Z" w:id="216">
        <w:r w:rsidRPr="00B36814" w:rsidR="6DA14DB3">
          <w:rPr>
            <w:rFonts w:ascii="Arial" w:hAnsi="Arial" w:eastAsia="Arial" w:cs="Arial"/>
            <w:color w:val="000000" w:themeColor="text1"/>
          </w:rPr>
          <w:t>módulo</w:t>
        </w:r>
      </w:ins>
      <w:ins w:author="PINOS EDUARDO DAMIAN" w:date="2024-11-02T04:29:00Z" w:id="217">
        <w:r w:rsidRPr="00B36814">
          <w:rPr>
            <w:rFonts w:ascii="Arial" w:hAnsi="Arial" w:eastAsia="Arial" w:cs="Arial"/>
            <w:color w:val="000000" w:themeColor="text1"/>
          </w:rPr>
          <w:t xml:space="preserve"> te brinda incorporar estrategias de </w:t>
        </w:r>
      </w:ins>
      <w:ins w:author="PINOS EDUARDO DAMIAN" w:date="2024-11-13T04:02:00Z" w:id="218">
        <w:r w:rsidRPr="00B36814" w:rsidR="760EE800">
          <w:rPr>
            <w:rFonts w:ascii="Arial" w:hAnsi="Arial" w:eastAsia="Arial" w:cs="Arial"/>
            <w:color w:val="000000" w:themeColor="text1"/>
          </w:rPr>
          <w:t>implementación</w:t>
        </w:r>
      </w:ins>
      <w:ins w:author="PINOS EDUARDO DAMIAN" w:date="2024-11-02T04:29:00Z" w:id="219">
        <w:r w:rsidRPr="00B36814">
          <w:rPr>
            <w:rFonts w:ascii="Arial" w:hAnsi="Arial" w:eastAsia="Arial" w:cs="Arial"/>
            <w:color w:val="000000" w:themeColor="text1"/>
          </w:rPr>
          <w:t xml:space="preserve"> y </w:t>
        </w:r>
      </w:ins>
      <w:ins w:author="PINOS EDUARDO DAMIAN" w:date="2024-11-13T04:02:00Z" w:id="220">
        <w:r w:rsidRPr="00B36814" w:rsidR="6DFB140E">
          <w:rPr>
            <w:rFonts w:ascii="Arial" w:hAnsi="Arial" w:eastAsia="Arial" w:cs="Arial"/>
            <w:color w:val="000000" w:themeColor="text1"/>
          </w:rPr>
          <w:t>desarrollo</w:t>
        </w:r>
      </w:ins>
      <w:ins w:author="PINOS EDUARDO DAMIAN" w:date="2024-11-02T04:29:00Z" w:id="221">
        <w:r w:rsidRPr="00B36814">
          <w:rPr>
            <w:rFonts w:ascii="Arial" w:hAnsi="Arial" w:eastAsia="Arial" w:cs="Arial"/>
            <w:color w:val="000000" w:themeColor="text1"/>
          </w:rPr>
          <w:t xml:space="preserve"> </w:t>
        </w:r>
      </w:ins>
      <w:ins w:author="PINOS EDUARDO DAMIAN" w:date="2024-11-13T04:02:00Z" w:id="222">
        <w:r w:rsidRPr="00B36814" w:rsidR="036846BD">
          <w:rPr>
            <w:rFonts w:ascii="Arial" w:hAnsi="Arial" w:eastAsia="Arial" w:cs="Arial"/>
            <w:color w:val="000000" w:themeColor="text1"/>
          </w:rPr>
          <w:t>alienadas</w:t>
        </w:r>
      </w:ins>
      <w:ins w:author="PINOS EDUARDO DAMIAN" w:date="2024-11-02T04:29:00Z" w:id="223">
        <w:r w:rsidRPr="00B36814">
          <w:rPr>
            <w:rFonts w:ascii="Arial" w:hAnsi="Arial" w:eastAsia="Arial" w:cs="Arial"/>
            <w:color w:val="000000" w:themeColor="text1"/>
          </w:rPr>
          <w:t xml:space="preserve"> </w:t>
        </w:r>
      </w:ins>
      <w:ins w:author="PINOS EDUARDO DAMIAN" w:date="2024-11-02T04:30:00Z" w:id="224">
        <w:r w:rsidRPr="00B36814" w:rsidR="48639138">
          <w:rPr>
            <w:rFonts w:ascii="Arial" w:hAnsi="Arial" w:eastAsia="Arial" w:cs="Arial"/>
            <w:color w:val="000000" w:themeColor="text1"/>
          </w:rPr>
          <w:t>con los objetivos corporativos.</w:t>
        </w:r>
      </w:ins>
    </w:p>
    <w:p w:rsidR="379FA286" w:rsidP="7160A137" w:rsidRDefault="48639138" w14:paraId="4143B7A4" w14:textId="6D9AFF7F">
      <w:pPr>
        <w:tabs>
          <w:tab w:val="left" w:pos="720"/>
        </w:tabs>
        <w:spacing w:line="240" w:lineRule="auto"/>
        <w:jc w:val="both"/>
        <w:rPr>
          <w:ins w:author="PINOS EDUARDO DAMIAN" w:date="2024-11-02T04:33:00Z" w16du:dateUtc="2024-11-02T04:33:57Z" w:id="225"/>
          <w:rFonts w:ascii="Arial" w:hAnsi="Arial" w:eastAsia="Arial" w:cs="Arial"/>
          <w:color w:val="000000" w:themeColor="text1"/>
        </w:rPr>
      </w:pPr>
      <w:ins w:author="PINOS EDUARDO DAMIAN" w:date="2024-11-02T04:31:00Z" w:id="226">
        <w:r w:rsidRPr="00B36814">
          <w:rPr>
            <w:rFonts w:ascii="Arial" w:hAnsi="Arial" w:eastAsia="Arial" w:cs="Arial"/>
            <w:color w:val="000000" w:themeColor="text1"/>
          </w:rPr>
          <w:t xml:space="preserve">En la parte de las necesidades de la </w:t>
        </w:r>
      </w:ins>
      <w:ins w:author="PINOS EDUARDO DAMIAN" w:date="2024-11-13T04:02:00Z" w:id="227">
        <w:r w:rsidRPr="00B36814" w:rsidR="41B59DC9">
          <w:rPr>
            <w:rFonts w:ascii="Arial" w:hAnsi="Arial" w:eastAsia="Arial" w:cs="Arial"/>
            <w:color w:val="000000" w:themeColor="text1"/>
          </w:rPr>
          <w:t>gestión</w:t>
        </w:r>
      </w:ins>
      <w:ins w:author="PINOS EDUARDO DAMIAN" w:date="2024-11-02T04:31:00Z" w:id="228">
        <w:r w:rsidRPr="00B36814">
          <w:rPr>
            <w:rFonts w:ascii="Arial" w:hAnsi="Arial" w:eastAsia="Arial" w:cs="Arial"/>
            <w:color w:val="000000" w:themeColor="text1"/>
          </w:rPr>
          <w:t xml:space="preserve"> de </w:t>
        </w:r>
      </w:ins>
      <w:ins w:author="PINOS EDUARDO DAMIAN" w:date="2024-11-13T04:02:00Z" w:id="229">
        <w:r w:rsidRPr="00B36814" w:rsidR="1451CAA0">
          <w:rPr>
            <w:rFonts w:ascii="Arial" w:hAnsi="Arial" w:eastAsia="Arial" w:cs="Arial"/>
            <w:color w:val="000000" w:themeColor="text1"/>
          </w:rPr>
          <w:t>formación</w:t>
        </w:r>
      </w:ins>
      <w:ins w:author="PINOS EDUARDO DAMIAN" w:date="2024-11-02T04:31:00Z" w:id="230">
        <w:r w:rsidRPr="00B36814">
          <w:rPr>
            <w:rFonts w:ascii="Arial" w:hAnsi="Arial" w:eastAsia="Arial" w:cs="Arial"/>
            <w:color w:val="000000" w:themeColor="text1"/>
          </w:rPr>
          <w:t>, se utilizan</w:t>
        </w:r>
      </w:ins>
      <w:ins w:author="PINOS EDUARDO DAMIAN" w:date="2024-11-02T04:32:00Z" w:id="231">
        <w:r w:rsidRPr="00B36814">
          <w:rPr>
            <w:rFonts w:ascii="Arial" w:hAnsi="Arial" w:eastAsia="Arial" w:cs="Arial"/>
            <w:color w:val="000000" w:themeColor="text1"/>
          </w:rPr>
          <w:t xml:space="preserve"> </w:t>
        </w:r>
      </w:ins>
      <w:ins w:author="PINOS EDUARDO DAMIAN" w:date="2024-11-13T04:02:00Z" w:id="232">
        <w:r w:rsidRPr="00B36814" w:rsidR="01D1925F">
          <w:rPr>
            <w:rFonts w:ascii="Arial" w:hAnsi="Arial" w:eastAsia="Arial" w:cs="Arial"/>
            <w:color w:val="000000" w:themeColor="text1"/>
          </w:rPr>
          <w:t xml:space="preserve">diferente </w:t>
        </w:r>
      </w:ins>
      <w:r w:rsidR="00B36814">
        <w:rPr>
          <w:rFonts w:ascii="Arial" w:hAnsi="Arial" w:eastAsia="Arial" w:cs="Arial"/>
          <w:color w:val="000000" w:themeColor="text1"/>
        </w:rPr>
        <w:t xml:space="preserve">APP, </w:t>
      </w:r>
      <w:ins w:author="PINOS EDUARDO DAMIAN" w:date="2024-11-02T04:32:00Z" w:id="233">
        <w:r w:rsidRPr="00B36814" w:rsidR="6AC95E7C">
          <w:rPr>
            <w:rFonts w:ascii="Arial" w:hAnsi="Arial" w:eastAsia="Arial" w:cs="Arial"/>
            <w:color w:val="000000" w:themeColor="text1"/>
          </w:rPr>
          <w:t>como por ejemplo</w:t>
        </w:r>
      </w:ins>
      <w:r w:rsidR="00B36814">
        <w:rPr>
          <w:rFonts w:ascii="Arial" w:hAnsi="Arial" w:eastAsia="Arial" w:cs="Arial"/>
          <w:color w:val="000000" w:themeColor="text1"/>
        </w:rPr>
        <w:t xml:space="preserve">, </w:t>
      </w:r>
      <w:ins w:author="PINOS EDUARDO DAMIAN" w:date="2024-11-02T04:32:00Z" w:id="234">
        <w:r w:rsidRPr="00B36814" w:rsidR="6AC95E7C">
          <w:rPr>
            <w:rFonts w:ascii="Arial" w:hAnsi="Arial" w:eastAsia="Arial" w:cs="Arial"/>
            <w:color w:val="000000" w:themeColor="text1"/>
          </w:rPr>
          <w:t xml:space="preserve">Training </w:t>
        </w:r>
        <w:proofErr w:type="spellStart"/>
        <w:r w:rsidRPr="00B36814" w:rsidR="6AC95E7C">
          <w:rPr>
            <w:rFonts w:ascii="Arial" w:hAnsi="Arial" w:eastAsia="Arial" w:cs="Arial"/>
            <w:color w:val="000000" w:themeColor="text1"/>
          </w:rPr>
          <w:t>Needs</w:t>
        </w:r>
        <w:proofErr w:type="spellEnd"/>
        <w:r w:rsidRPr="00B36814" w:rsidR="6AC95E7C">
          <w:rPr>
            <w:rFonts w:ascii="Arial" w:hAnsi="Arial" w:eastAsia="Arial" w:cs="Arial"/>
            <w:color w:val="000000" w:themeColor="text1"/>
          </w:rPr>
          <w:t xml:space="preserve"> </w:t>
        </w:r>
        <w:proofErr w:type="spellStart"/>
        <w:r w:rsidRPr="00B36814" w:rsidR="6AC95E7C">
          <w:rPr>
            <w:rFonts w:ascii="Arial" w:hAnsi="Arial" w:eastAsia="Arial" w:cs="Arial"/>
            <w:color w:val="000000" w:themeColor="text1"/>
          </w:rPr>
          <w:t>Analysis</w:t>
        </w:r>
        <w:proofErr w:type="spellEnd"/>
        <w:r w:rsidRPr="00B36814" w:rsidR="6AC95E7C">
          <w:rPr>
            <w:rFonts w:ascii="Arial" w:hAnsi="Arial" w:eastAsia="Arial" w:cs="Arial"/>
            <w:color w:val="000000" w:themeColor="text1"/>
          </w:rPr>
          <w:t xml:space="preserve"> (Análisis de Necesidades de Capacitación)</w:t>
        </w:r>
      </w:ins>
      <w:r w:rsidR="00B36814">
        <w:rPr>
          <w:rFonts w:ascii="Arial" w:hAnsi="Arial" w:eastAsia="Arial" w:cs="Arial"/>
          <w:color w:val="000000" w:themeColor="text1"/>
        </w:rPr>
        <w:t xml:space="preserve">. </w:t>
      </w:r>
      <w:ins w:author="PINOS EDUARDO DAMIAN" w:date="2024-11-02T04:33:00Z" w:id="235">
        <w:r w:rsidRPr="00B36814" w:rsidR="6AC95E7C">
          <w:rPr>
            <w:rFonts w:ascii="Arial" w:hAnsi="Arial" w:eastAsia="Arial" w:cs="Arial"/>
            <w:color w:val="000000" w:themeColor="text1"/>
          </w:rPr>
          <w:t>Permite analizar y registrar las competencias requeridas para cada rol y comparar estas con las competencias actuales de los empleados</w:t>
        </w:r>
        <w:r w:rsidRPr="7160A137" w:rsidR="6AC95E7C">
          <w:rPr>
            <w:rFonts w:ascii="Arial" w:hAnsi="Arial" w:eastAsia="Arial" w:cs="Arial"/>
            <w:color w:val="000000" w:themeColor="text1"/>
          </w:rPr>
          <w:t>.</w:t>
        </w:r>
      </w:ins>
    </w:p>
    <w:p w:rsidR="3799ED61" w:rsidP="7160A137" w:rsidRDefault="373B0DF7" w14:paraId="00B2B8E0" w14:textId="68C75F24">
      <w:pPr>
        <w:tabs>
          <w:tab w:val="left" w:pos="720"/>
        </w:tabs>
        <w:spacing w:line="240" w:lineRule="auto"/>
        <w:jc w:val="both"/>
        <w:rPr>
          <w:ins w:author="PINOS EDUARDO DAMIAN" w:date="2024-11-02T04:35:00Z" w16du:dateUtc="2024-11-02T04:35:12Z" w:id="236"/>
          <w:rFonts w:ascii="Arial" w:hAnsi="Arial" w:eastAsia="Arial" w:cs="Arial"/>
          <w:color w:val="000000" w:themeColor="text1"/>
        </w:rPr>
      </w:pPr>
      <w:ins w:author="PINOS EDUARDO DAMIAN" w:date="2024-11-02T04:33:00Z" w:id="237">
        <w:r w:rsidRPr="7160A137">
          <w:rPr>
            <w:rFonts w:ascii="Arial" w:hAnsi="Arial" w:eastAsia="Arial" w:cs="Arial"/>
            <w:color w:val="000000" w:themeColor="text1"/>
          </w:rPr>
          <w:t xml:space="preserve">Se </w:t>
        </w:r>
      </w:ins>
      <w:ins w:author="PINOS EDUARDO DAMIAN" w:date="2024-11-02T04:34:00Z" w:id="238">
        <w:r w:rsidRPr="7160A137">
          <w:rPr>
            <w:rFonts w:ascii="Arial" w:hAnsi="Arial" w:eastAsia="Arial" w:cs="Arial"/>
            <w:color w:val="000000" w:themeColor="text1"/>
          </w:rPr>
          <w:t xml:space="preserve">utiliza la </w:t>
        </w:r>
      </w:ins>
      <w:ins w:author="PINOS EDUARDO DAMIAN" w:date="2024-11-13T04:03:00Z" w:id="239">
        <w:r w:rsidRPr="7160A137" w:rsidR="19389EBC">
          <w:rPr>
            <w:rFonts w:ascii="Arial" w:hAnsi="Arial" w:eastAsia="Arial" w:cs="Arial"/>
            <w:color w:val="000000" w:themeColor="text1"/>
          </w:rPr>
          <w:t>transacción</w:t>
        </w:r>
      </w:ins>
      <w:ins w:author="PINOS EDUARDO DAMIAN" w:date="2024-11-02T04:34:00Z" w:id="240">
        <w:r w:rsidRPr="7160A137">
          <w:rPr>
            <w:rFonts w:ascii="Arial" w:hAnsi="Arial" w:eastAsia="Arial" w:cs="Arial"/>
            <w:color w:val="000000" w:themeColor="text1"/>
          </w:rPr>
          <w:t xml:space="preserve"> de “</w:t>
        </w:r>
      </w:ins>
      <w:r w:rsidR="00B36814">
        <w:rPr>
          <w:rFonts w:ascii="Arial" w:hAnsi="Arial" w:eastAsia="Arial" w:cs="Arial"/>
          <w:color w:val="000000" w:themeColor="text1"/>
        </w:rPr>
        <w:t>PPMM</w:t>
      </w:r>
      <w:ins w:author="PINOS EDUARDO DAMIAN" w:date="2024-11-02T04:34:00Z" w:id="241">
        <w:r w:rsidRPr="7160A137">
          <w:rPr>
            <w:rFonts w:ascii="Arial" w:hAnsi="Arial" w:eastAsia="Arial" w:cs="Arial"/>
            <w:color w:val="000000" w:themeColor="text1"/>
          </w:rPr>
          <w:t>” (</w:t>
        </w:r>
      </w:ins>
      <w:r w:rsidR="00B36814">
        <w:rPr>
          <w:rFonts w:ascii="Arial" w:hAnsi="Arial" w:eastAsia="Arial" w:cs="Arial"/>
          <w:color w:val="000000" w:themeColor="text1"/>
        </w:rPr>
        <w:t>P</w:t>
      </w:r>
      <w:ins w:author="PINOS EDUARDO DAMIAN" w:date="2024-11-02T04:34:00Z" w:id="242">
        <w:r w:rsidRPr="7160A137">
          <w:rPr>
            <w:rFonts w:ascii="Arial" w:hAnsi="Arial" w:eastAsia="Arial" w:cs="Arial"/>
            <w:color w:val="000000" w:themeColor="text1"/>
          </w:rPr>
          <w:t>rofile Maintenance)</w:t>
        </w:r>
        <w:r w:rsidRPr="7160A137" w:rsidR="442E5E32">
          <w:rPr>
            <w:rFonts w:ascii="Arial" w:hAnsi="Arial" w:eastAsia="Arial" w:cs="Arial"/>
            <w:color w:val="000000" w:themeColor="text1"/>
          </w:rPr>
          <w:t xml:space="preserve">, </w:t>
        </w:r>
      </w:ins>
      <w:r w:rsidR="00B36814">
        <w:rPr>
          <w:rFonts w:ascii="Arial" w:hAnsi="Arial" w:eastAsia="Arial" w:cs="Arial"/>
          <w:color w:val="000000" w:themeColor="text1"/>
        </w:rPr>
        <w:t>es u</w:t>
      </w:r>
      <w:ins w:author="PINOS EDUARDO DAMIAN" w:date="2024-11-02T04:35:00Z" w:id="243">
        <w:r w:rsidRPr="7160A137" w:rsidR="442E5E32">
          <w:rPr>
            <w:rFonts w:ascii="Arial" w:hAnsi="Arial" w:eastAsia="Arial" w:cs="Arial"/>
            <w:color w:val="000000" w:themeColor="text1"/>
          </w:rPr>
          <w:t>tilizada para mantener y revisar los perfiles de competencias individuales y grupales. Los perfiles se comparan con los requisitos del puesto para identificar y analizar las carencias de competencias.</w:t>
        </w:r>
      </w:ins>
    </w:p>
    <w:p w:rsidR="7184CE4E" w:rsidP="7160A137" w:rsidRDefault="442E5E32" w14:paraId="4F3F7B47" w14:textId="366580AF">
      <w:pPr>
        <w:tabs>
          <w:tab w:val="left" w:pos="720"/>
        </w:tabs>
        <w:spacing w:line="240" w:lineRule="auto"/>
        <w:jc w:val="both"/>
        <w:rPr>
          <w:ins w:author="PINOS EDUARDO DAMIAN" w:date="2024-11-02T04:38:00Z" w16du:dateUtc="2024-11-02T04:38:06Z" w:id="244"/>
          <w:rFonts w:ascii="Arial" w:hAnsi="Arial" w:eastAsia="Arial" w:cs="Arial"/>
          <w:color w:val="000000" w:themeColor="text1"/>
        </w:rPr>
      </w:pPr>
      <w:ins w:author="PINOS EDUARDO DAMIAN" w:date="2024-11-02T04:35:00Z" w:id="245">
        <w:r w:rsidRPr="7160A137">
          <w:rPr>
            <w:rFonts w:ascii="Arial" w:hAnsi="Arial" w:eastAsia="Arial" w:cs="Arial"/>
            <w:color w:val="000000" w:themeColor="text1"/>
          </w:rPr>
          <w:t xml:space="preserve">Para planificar los programas de </w:t>
        </w:r>
      </w:ins>
      <w:ins w:author="PINOS EDUARDO DAMIAN" w:date="2024-11-13T04:03:00Z" w:id="246">
        <w:r w:rsidRPr="7160A137" w:rsidR="44054284">
          <w:rPr>
            <w:rFonts w:ascii="Arial" w:hAnsi="Arial" w:eastAsia="Arial" w:cs="Arial"/>
            <w:color w:val="000000" w:themeColor="text1"/>
          </w:rPr>
          <w:t>formación</w:t>
        </w:r>
      </w:ins>
      <w:ins w:author="PINOS EDUARDO DAMIAN" w:date="2024-11-02T04:35:00Z" w:id="247">
        <w:r w:rsidRPr="7160A137">
          <w:rPr>
            <w:rFonts w:ascii="Arial" w:hAnsi="Arial" w:eastAsia="Arial" w:cs="Arial"/>
            <w:color w:val="000000" w:themeColor="text1"/>
          </w:rPr>
          <w:t xml:space="preserve"> se pueden planificar eventos a </w:t>
        </w:r>
      </w:ins>
      <w:ins w:author="PINOS EDUARDO DAMIAN" w:date="2024-11-13T04:03:00Z" w:id="248">
        <w:r w:rsidRPr="7160A137" w:rsidR="2281F867">
          <w:rPr>
            <w:rFonts w:ascii="Arial" w:hAnsi="Arial" w:eastAsia="Arial" w:cs="Arial"/>
            <w:color w:val="000000" w:themeColor="text1"/>
          </w:rPr>
          <w:t>través</w:t>
        </w:r>
      </w:ins>
      <w:ins w:author="PINOS EDUARDO DAMIAN" w:date="2024-11-02T04:35:00Z" w:id="249">
        <w:r w:rsidRPr="7160A137">
          <w:rPr>
            <w:rFonts w:ascii="Arial" w:hAnsi="Arial" w:eastAsia="Arial" w:cs="Arial"/>
            <w:color w:val="000000" w:themeColor="text1"/>
          </w:rPr>
          <w:t xml:space="preserve"> de la app </w:t>
        </w:r>
      </w:ins>
      <w:ins w:author="PINOS EDUARDO DAMIAN" w:date="2024-11-02T04:36:00Z" w:id="250">
        <w:r w:rsidRPr="7160A137">
          <w:rPr>
            <w:rFonts w:ascii="Arial" w:hAnsi="Arial" w:eastAsia="Arial" w:cs="Arial"/>
            <w:color w:val="000000" w:themeColor="text1"/>
          </w:rPr>
          <w:t xml:space="preserve">training and </w:t>
        </w:r>
      </w:ins>
      <w:proofErr w:type="spellStart"/>
      <w:r w:rsidR="00B36814">
        <w:rPr>
          <w:rFonts w:ascii="Arial" w:hAnsi="Arial" w:eastAsia="Arial" w:cs="Arial"/>
          <w:color w:val="000000" w:themeColor="text1"/>
        </w:rPr>
        <w:t>E</w:t>
      </w:r>
      <w:ins w:author="PINOS EDUARDO DAMIAN" w:date="2024-11-02T04:36:00Z" w:id="251">
        <w:r w:rsidRPr="7160A137">
          <w:rPr>
            <w:rFonts w:ascii="Arial" w:hAnsi="Arial" w:eastAsia="Arial" w:cs="Arial"/>
            <w:color w:val="000000" w:themeColor="text1"/>
          </w:rPr>
          <w:t>vent</w:t>
        </w:r>
        <w:proofErr w:type="spellEnd"/>
        <w:r w:rsidRPr="7160A137">
          <w:rPr>
            <w:rFonts w:ascii="Arial" w:hAnsi="Arial" w:eastAsia="Arial" w:cs="Arial"/>
            <w:color w:val="000000" w:themeColor="text1"/>
          </w:rPr>
          <w:t xml:space="preserve"> </w:t>
        </w:r>
        <w:r w:rsidRPr="7160A137" w:rsidR="47304618">
          <w:rPr>
            <w:rFonts w:ascii="Arial" w:hAnsi="Arial" w:eastAsia="Arial" w:cs="Arial"/>
            <w:color w:val="000000" w:themeColor="text1"/>
          </w:rPr>
          <w:t xml:space="preserve">Management que permite configurar y programar eventos de </w:t>
        </w:r>
      </w:ins>
      <w:ins w:author="PINOS EDUARDO DAMIAN" w:date="2024-11-13T04:03:00Z" w:id="252">
        <w:r w:rsidRPr="7160A137" w:rsidR="01AE2E54">
          <w:rPr>
            <w:rFonts w:ascii="Arial" w:hAnsi="Arial" w:eastAsia="Arial" w:cs="Arial"/>
            <w:color w:val="000000" w:themeColor="text1"/>
          </w:rPr>
          <w:t>capacitación</w:t>
        </w:r>
      </w:ins>
      <w:ins w:author="PINOS EDUARDO DAMIAN" w:date="2024-11-02T04:36:00Z" w:id="253">
        <w:r w:rsidRPr="7160A137" w:rsidR="47304618">
          <w:rPr>
            <w:rFonts w:ascii="Arial" w:hAnsi="Arial" w:eastAsia="Arial" w:cs="Arial"/>
            <w:color w:val="000000" w:themeColor="text1"/>
          </w:rPr>
          <w:t xml:space="preserve"> a </w:t>
        </w:r>
      </w:ins>
      <w:r w:rsidRPr="7160A137" w:rsidR="06E240D8">
        <w:rPr>
          <w:rFonts w:ascii="Arial" w:hAnsi="Arial" w:eastAsia="Arial" w:cs="Arial"/>
          <w:color w:val="000000" w:themeColor="text1"/>
        </w:rPr>
        <w:t>través</w:t>
      </w:r>
      <w:ins w:author="PINOS EDUARDO DAMIAN" w:date="2024-11-02T04:36:00Z" w:id="254">
        <w:r w:rsidRPr="7160A137" w:rsidR="47304618">
          <w:rPr>
            <w:rFonts w:ascii="Arial" w:hAnsi="Arial" w:eastAsia="Arial" w:cs="Arial"/>
            <w:color w:val="000000" w:themeColor="text1"/>
          </w:rPr>
          <w:t xml:space="preserve"> de la </w:t>
        </w:r>
      </w:ins>
      <w:r w:rsidRPr="7160A137" w:rsidR="47BB2343">
        <w:rPr>
          <w:rFonts w:ascii="Arial" w:hAnsi="Arial" w:eastAsia="Arial" w:cs="Arial"/>
          <w:color w:val="000000" w:themeColor="text1"/>
        </w:rPr>
        <w:t>transacción</w:t>
      </w:r>
      <w:ins w:author="PINOS EDUARDO DAMIAN" w:date="2024-11-02T04:36:00Z" w:id="255">
        <w:r w:rsidRPr="7160A137" w:rsidR="47304618">
          <w:rPr>
            <w:rFonts w:ascii="Arial" w:hAnsi="Arial" w:eastAsia="Arial" w:cs="Arial"/>
            <w:color w:val="000000" w:themeColor="text1"/>
          </w:rPr>
          <w:t xml:space="preserve"> </w:t>
        </w:r>
      </w:ins>
      <w:proofErr w:type="spellStart"/>
      <w:ins w:author="PINOS EDUARDO DAMIAN" w:date="2024-11-02T04:37:00Z" w:id="256">
        <w:r w:rsidRPr="7160A137" w:rsidR="47304618">
          <w:rPr>
            <w:rFonts w:ascii="Arial" w:hAnsi="Arial" w:eastAsia="Arial" w:cs="Arial"/>
            <w:color w:val="000000" w:themeColor="text1"/>
          </w:rPr>
          <w:t>Participant</w:t>
        </w:r>
        <w:proofErr w:type="spellEnd"/>
        <w:r w:rsidRPr="7160A137" w:rsidR="47304618">
          <w:rPr>
            <w:rFonts w:ascii="Arial" w:hAnsi="Arial" w:eastAsia="Arial" w:cs="Arial"/>
            <w:color w:val="000000" w:themeColor="text1"/>
          </w:rPr>
          <w:t xml:space="preserve"> </w:t>
        </w:r>
      </w:ins>
      <w:proofErr w:type="spellStart"/>
      <w:r w:rsidR="00B36814">
        <w:rPr>
          <w:rFonts w:ascii="Arial" w:hAnsi="Arial" w:eastAsia="Arial" w:cs="Arial"/>
          <w:color w:val="000000" w:themeColor="text1"/>
        </w:rPr>
        <w:t>L</w:t>
      </w:r>
      <w:ins w:author="PINOS EDUARDO DAMIAN" w:date="2024-11-02T04:37:00Z" w:id="257">
        <w:r w:rsidRPr="7160A137" w:rsidR="47304618">
          <w:rPr>
            <w:rFonts w:ascii="Arial" w:hAnsi="Arial" w:eastAsia="Arial" w:cs="Arial"/>
            <w:color w:val="000000" w:themeColor="text1"/>
          </w:rPr>
          <w:t>ist</w:t>
        </w:r>
        <w:proofErr w:type="spellEnd"/>
        <w:r w:rsidRPr="7160A137" w:rsidR="47304618">
          <w:rPr>
            <w:rFonts w:ascii="Arial" w:hAnsi="Arial" w:eastAsia="Arial" w:cs="Arial"/>
            <w:color w:val="000000" w:themeColor="text1"/>
          </w:rPr>
          <w:t xml:space="preserve"> te permite la </w:t>
        </w:r>
      </w:ins>
      <w:r w:rsidRPr="7160A137" w:rsidR="6F3C476A">
        <w:rPr>
          <w:rFonts w:ascii="Arial" w:hAnsi="Arial" w:eastAsia="Arial" w:cs="Arial"/>
          <w:color w:val="000000" w:themeColor="text1"/>
        </w:rPr>
        <w:t>inscripción</w:t>
      </w:r>
      <w:ins w:author="PINOS EDUARDO DAMIAN" w:date="2024-11-02T04:37:00Z" w:id="258">
        <w:r w:rsidRPr="7160A137" w:rsidR="47304618">
          <w:rPr>
            <w:rFonts w:ascii="Arial" w:hAnsi="Arial" w:eastAsia="Arial" w:cs="Arial"/>
            <w:color w:val="000000" w:themeColor="text1"/>
          </w:rPr>
          <w:t xml:space="preserve"> y</w:t>
        </w:r>
        <w:r w:rsidRPr="7160A137" w:rsidR="041C07AC">
          <w:rPr>
            <w:rFonts w:ascii="Arial" w:hAnsi="Arial" w:eastAsia="Arial" w:cs="Arial"/>
            <w:color w:val="000000" w:themeColor="text1"/>
          </w:rPr>
          <w:t xml:space="preserve"> </w:t>
        </w:r>
      </w:ins>
      <w:r w:rsidRPr="7160A137" w:rsidR="160FE092">
        <w:rPr>
          <w:rFonts w:ascii="Arial" w:hAnsi="Arial" w:eastAsia="Arial" w:cs="Arial"/>
          <w:color w:val="000000" w:themeColor="text1"/>
        </w:rPr>
        <w:t>confirmación</w:t>
      </w:r>
      <w:ins w:author="PINOS EDUARDO DAMIAN" w:date="2024-11-02T04:37:00Z" w:id="259">
        <w:r w:rsidRPr="7160A137" w:rsidR="041C07AC">
          <w:rPr>
            <w:rFonts w:ascii="Arial" w:hAnsi="Arial" w:eastAsia="Arial" w:cs="Arial"/>
            <w:color w:val="000000" w:themeColor="text1"/>
          </w:rPr>
          <w:t xml:space="preserve"> de los participantes.</w:t>
        </w:r>
      </w:ins>
    </w:p>
    <w:p w:rsidR="6963EC08" w:rsidP="7160A137" w:rsidRDefault="00B36814" w14:paraId="5379E3E5" w14:textId="5576EEBE">
      <w:pPr>
        <w:tabs>
          <w:tab w:val="left" w:pos="720"/>
        </w:tabs>
        <w:spacing w:line="240" w:lineRule="auto"/>
        <w:jc w:val="both"/>
        <w:rPr>
          <w:ins w:author="PINOS EDUARDO DAMIAN" w:date="2024-11-02T04:40:00Z" w16du:dateUtc="2024-11-02T04:40:34Z" w:id="260"/>
          <w:rFonts w:ascii="Arial" w:hAnsi="Arial" w:eastAsia="Arial" w:cs="Arial"/>
          <w:color w:val="000000" w:themeColor="text1"/>
        </w:rPr>
      </w:pPr>
      <w:r>
        <w:rPr>
          <w:rFonts w:ascii="Arial" w:hAnsi="Arial" w:eastAsia="Arial" w:cs="Arial"/>
          <w:color w:val="000000" w:themeColor="text1"/>
        </w:rPr>
        <w:t>La</w:t>
      </w:r>
      <w:ins w:author="PINOS EDUARDO DAMIAN" w:date="2024-11-02T04:38:00Z" w:id="261">
        <w:r w:rsidRPr="7160A137" w:rsidR="041C07AC">
          <w:rPr>
            <w:rFonts w:ascii="Arial" w:hAnsi="Arial" w:eastAsia="Arial" w:cs="Arial"/>
            <w:color w:val="000000" w:themeColor="text1"/>
          </w:rPr>
          <w:t xml:space="preserve"> </w:t>
        </w:r>
      </w:ins>
      <w:r>
        <w:rPr>
          <w:rFonts w:ascii="Arial" w:hAnsi="Arial" w:eastAsia="Arial" w:cs="Arial"/>
          <w:color w:val="000000" w:themeColor="text1"/>
        </w:rPr>
        <w:t>app</w:t>
      </w:r>
      <w:ins w:author="PINOS EDUARDO DAMIAN" w:date="2024-11-02T04:38:00Z" w:id="262">
        <w:r w:rsidRPr="7160A137" w:rsidR="041C07AC">
          <w:rPr>
            <w:rFonts w:ascii="Arial" w:hAnsi="Arial" w:eastAsia="Arial" w:cs="Arial"/>
            <w:color w:val="000000" w:themeColor="text1"/>
          </w:rPr>
          <w:t xml:space="preserve"> de </w:t>
        </w:r>
        <w:proofErr w:type="spellStart"/>
        <w:r w:rsidRPr="7160A137" w:rsidR="041C07AC">
          <w:rPr>
            <w:rFonts w:ascii="Arial" w:hAnsi="Arial" w:eastAsia="Arial" w:cs="Arial"/>
            <w:color w:val="000000" w:themeColor="text1"/>
          </w:rPr>
          <w:t>Course</w:t>
        </w:r>
        <w:proofErr w:type="spellEnd"/>
        <w:r w:rsidRPr="7160A137" w:rsidR="041C07AC">
          <w:rPr>
            <w:rFonts w:ascii="Arial" w:hAnsi="Arial" w:eastAsia="Arial" w:cs="Arial"/>
            <w:color w:val="000000" w:themeColor="text1"/>
          </w:rPr>
          <w:t xml:space="preserve"> </w:t>
        </w:r>
      </w:ins>
      <w:r>
        <w:rPr>
          <w:rFonts w:ascii="Arial" w:hAnsi="Arial" w:eastAsia="Arial" w:cs="Arial"/>
          <w:color w:val="000000" w:themeColor="text1"/>
        </w:rPr>
        <w:t>C</w:t>
      </w:r>
      <w:ins w:author="PINOS EDUARDO DAMIAN" w:date="2024-11-02T04:38:00Z" w:id="263">
        <w:r w:rsidRPr="7160A137" w:rsidR="041C07AC">
          <w:rPr>
            <w:rFonts w:ascii="Arial" w:hAnsi="Arial" w:eastAsia="Arial" w:cs="Arial"/>
            <w:color w:val="000000" w:themeColor="text1"/>
          </w:rPr>
          <w:t xml:space="preserve">atalogue te permite crear y organizar un </w:t>
        </w:r>
      </w:ins>
      <w:r w:rsidRPr="7160A137">
        <w:rPr>
          <w:rFonts w:ascii="Arial" w:hAnsi="Arial" w:eastAsia="Arial" w:cs="Arial"/>
          <w:color w:val="000000" w:themeColor="text1"/>
        </w:rPr>
        <w:t>catálogo</w:t>
      </w:r>
      <w:ins w:author="PINOS EDUARDO DAMIAN" w:date="2024-11-02T04:38:00Z" w:id="264">
        <w:r w:rsidRPr="7160A137" w:rsidR="041C07AC">
          <w:rPr>
            <w:rFonts w:ascii="Arial" w:hAnsi="Arial" w:eastAsia="Arial" w:cs="Arial"/>
            <w:color w:val="000000" w:themeColor="text1"/>
          </w:rPr>
          <w:t xml:space="preserve"> de cursos que incluyen todos los eventos formativos</w:t>
        </w:r>
      </w:ins>
      <w:ins w:author="PINOS EDUARDO DAMIAN" w:date="2024-11-02T04:39:00Z" w:id="265">
        <w:r w:rsidRPr="7160A137" w:rsidR="041C07AC">
          <w:rPr>
            <w:rFonts w:ascii="Arial" w:hAnsi="Arial" w:eastAsia="Arial" w:cs="Arial"/>
            <w:color w:val="000000" w:themeColor="text1"/>
          </w:rPr>
          <w:t xml:space="preserve"> de la </w:t>
        </w:r>
      </w:ins>
      <w:r w:rsidRPr="7160A137" w:rsidR="4021241A">
        <w:rPr>
          <w:rFonts w:ascii="Arial" w:hAnsi="Arial" w:eastAsia="Arial" w:cs="Arial"/>
          <w:color w:val="000000" w:themeColor="text1"/>
        </w:rPr>
        <w:t>empresa, y</w:t>
      </w:r>
      <w:ins w:author="PINOS EDUARDO DAMIAN" w:date="2024-11-02T04:39:00Z" w:id="266">
        <w:r w:rsidRPr="7160A137" w:rsidR="041C07AC">
          <w:rPr>
            <w:rFonts w:ascii="Arial" w:hAnsi="Arial" w:eastAsia="Arial" w:cs="Arial"/>
            <w:color w:val="000000" w:themeColor="text1"/>
          </w:rPr>
          <w:t xml:space="preserve"> co</w:t>
        </w:r>
        <w:r w:rsidRPr="7160A137" w:rsidR="56097FD0">
          <w:rPr>
            <w:rFonts w:ascii="Arial" w:hAnsi="Arial" w:eastAsia="Arial" w:cs="Arial"/>
            <w:color w:val="000000" w:themeColor="text1"/>
          </w:rPr>
          <w:t xml:space="preserve">n la app de </w:t>
        </w:r>
      </w:ins>
      <w:proofErr w:type="spellStart"/>
      <w:r>
        <w:rPr>
          <w:rFonts w:ascii="Arial" w:hAnsi="Arial" w:eastAsia="Arial" w:cs="Arial"/>
          <w:color w:val="000000" w:themeColor="text1"/>
        </w:rPr>
        <w:t>A</w:t>
      </w:r>
      <w:ins w:author="PINOS EDUARDO DAMIAN" w:date="2024-11-02T04:39:00Z" w:id="267">
        <w:r w:rsidRPr="7160A137" w:rsidR="56097FD0">
          <w:rPr>
            <w:rFonts w:ascii="Arial" w:hAnsi="Arial" w:eastAsia="Arial" w:cs="Arial"/>
            <w:color w:val="000000" w:themeColor="text1"/>
          </w:rPr>
          <w:t>tendance</w:t>
        </w:r>
        <w:proofErr w:type="spellEnd"/>
        <w:r w:rsidRPr="7160A137" w:rsidR="56097FD0">
          <w:rPr>
            <w:rFonts w:ascii="Arial" w:hAnsi="Arial" w:eastAsia="Arial" w:cs="Arial"/>
            <w:color w:val="000000" w:themeColor="text1"/>
          </w:rPr>
          <w:t xml:space="preserve"> and </w:t>
        </w:r>
      </w:ins>
      <w:proofErr w:type="spellStart"/>
      <w:r>
        <w:rPr>
          <w:rFonts w:ascii="Arial" w:hAnsi="Arial" w:eastAsia="Arial" w:cs="Arial"/>
          <w:color w:val="000000" w:themeColor="text1"/>
        </w:rPr>
        <w:t>P</w:t>
      </w:r>
      <w:ins w:author="PINOS EDUARDO DAMIAN" w:date="2024-11-02T04:39:00Z" w:id="268">
        <w:r w:rsidRPr="7160A137" w:rsidR="56097FD0">
          <w:rPr>
            <w:rFonts w:ascii="Arial" w:hAnsi="Arial" w:eastAsia="Arial" w:cs="Arial"/>
            <w:color w:val="000000" w:themeColor="text1"/>
          </w:rPr>
          <w:t>articipation</w:t>
        </w:r>
        <w:proofErr w:type="spellEnd"/>
        <w:r w:rsidRPr="7160A137" w:rsidR="56097FD0">
          <w:rPr>
            <w:rFonts w:ascii="Arial" w:hAnsi="Arial" w:eastAsia="Arial" w:cs="Arial"/>
            <w:color w:val="000000" w:themeColor="text1"/>
          </w:rPr>
          <w:t xml:space="preserve"> </w:t>
        </w:r>
      </w:ins>
      <w:r>
        <w:rPr>
          <w:rFonts w:ascii="Arial" w:hAnsi="Arial" w:eastAsia="Arial" w:cs="Arial"/>
          <w:color w:val="000000" w:themeColor="text1"/>
        </w:rPr>
        <w:t>T</w:t>
      </w:r>
      <w:ins w:author="PINOS EDUARDO DAMIAN" w:date="2024-11-02T04:39:00Z" w:id="269">
        <w:r w:rsidRPr="7160A137" w:rsidR="56097FD0">
          <w:rPr>
            <w:rFonts w:ascii="Arial" w:hAnsi="Arial" w:eastAsia="Arial" w:cs="Arial"/>
            <w:color w:val="000000" w:themeColor="text1"/>
          </w:rPr>
          <w:t>racking te permite realiz</w:t>
        </w:r>
      </w:ins>
      <w:ins w:author="PINOS EDUARDO DAMIAN" w:date="2024-11-02T04:40:00Z" w:id="270">
        <w:r w:rsidRPr="7160A137" w:rsidR="56097FD0">
          <w:rPr>
            <w:rFonts w:ascii="Arial" w:hAnsi="Arial" w:eastAsia="Arial" w:cs="Arial"/>
            <w:color w:val="000000" w:themeColor="text1"/>
          </w:rPr>
          <w:t>ar un seguimiento de la asistencia y</w:t>
        </w:r>
        <w:r w:rsidRPr="7160A137" w:rsidR="34986CB1">
          <w:rPr>
            <w:rFonts w:ascii="Arial" w:hAnsi="Arial" w:eastAsia="Arial" w:cs="Arial"/>
            <w:color w:val="000000" w:themeColor="text1"/>
          </w:rPr>
          <w:t xml:space="preserve"> </w:t>
        </w:r>
        <w:r w:rsidRPr="7160A137" w:rsidR="56097FD0">
          <w:rPr>
            <w:rFonts w:ascii="Arial" w:hAnsi="Arial" w:eastAsia="Arial" w:cs="Arial"/>
            <w:color w:val="000000" w:themeColor="text1"/>
          </w:rPr>
          <w:t xml:space="preserve"> </w:t>
        </w:r>
      </w:ins>
      <w:r w:rsidRPr="7160A137" w:rsidR="5D457A4A">
        <w:rPr>
          <w:rFonts w:ascii="Arial" w:hAnsi="Arial" w:eastAsia="Arial" w:cs="Arial"/>
          <w:color w:val="000000" w:themeColor="text1"/>
        </w:rPr>
        <w:t>participación</w:t>
      </w:r>
      <w:ins w:author="PINOS EDUARDO DAMIAN" w:date="2024-11-02T04:40:00Z" w:id="271">
        <w:r w:rsidRPr="7160A137" w:rsidR="35293908">
          <w:rPr>
            <w:rFonts w:ascii="Arial" w:hAnsi="Arial" w:eastAsia="Arial" w:cs="Arial"/>
            <w:color w:val="000000" w:themeColor="text1"/>
          </w:rPr>
          <w:t xml:space="preserve"> de los empleados.</w:t>
        </w:r>
      </w:ins>
    </w:p>
    <w:p w:rsidR="74F178C3" w:rsidP="7160A137" w:rsidRDefault="35293908" w14:paraId="749AAF78" w14:textId="56798AF2">
      <w:pPr>
        <w:tabs>
          <w:tab w:val="left" w:pos="720"/>
        </w:tabs>
        <w:spacing w:line="240" w:lineRule="auto"/>
        <w:jc w:val="both"/>
        <w:rPr>
          <w:ins w:author="PINOS EDUARDO DAMIAN" w:date="2024-11-02T04:42:00Z" w16du:dateUtc="2024-11-02T04:42:20Z" w:id="272"/>
          <w:rFonts w:ascii="Arial" w:hAnsi="Arial" w:eastAsia="Arial" w:cs="Arial"/>
          <w:color w:val="000000" w:themeColor="text1"/>
        </w:rPr>
      </w:pPr>
      <w:ins w:author="PINOS EDUARDO DAMIAN" w:date="2024-11-02T04:40:00Z" w:id="273">
        <w:r w:rsidRPr="7160A137">
          <w:rPr>
            <w:rFonts w:ascii="Arial" w:hAnsi="Arial" w:eastAsia="Arial" w:cs="Arial"/>
            <w:color w:val="000000" w:themeColor="text1"/>
          </w:rPr>
          <w:t xml:space="preserve">Para la parte de </w:t>
        </w:r>
      </w:ins>
      <w:r w:rsidRPr="7160A137" w:rsidR="3421EC77">
        <w:rPr>
          <w:rFonts w:ascii="Arial" w:hAnsi="Arial" w:eastAsia="Arial" w:cs="Arial"/>
          <w:color w:val="000000" w:themeColor="text1"/>
        </w:rPr>
        <w:t>evaluación</w:t>
      </w:r>
      <w:ins w:author="PINOS EDUARDO DAMIAN" w:date="2024-11-02T04:40:00Z" w:id="274">
        <w:r w:rsidRPr="7160A137">
          <w:rPr>
            <w:rFonts w:ascii="Arial" w:hAnsi="Arial" w:eastAsia="Arial" w:cs="Arial"/>
            <w:color w:val="000000" w:themeColor="text1"/>
          </w:rPr>
          <w:t xml:space="preserve"> y </w:t>
        </w:r>
      </w:ins>
      <w:r w:rsidRPr="7160A137" w:rsidR="31DB3E35">
        <w:rPr>
          <w:rFonts w:ascii="Arial" w:hAnsi="Arial" w:eastAsia="Arial" w:cs="Arial"/>
          <w:color w:val="000000" w:themeColor="text1"/>
        </w:rPr>
        <w:t>certificación</w:t>
      </w:r>
      <w:ins w:author="PINOS EDUARDO DAMIAN" w:date="2024-11-02T04:41:00Z" w:id="275">
        <w:r w:rsidRPr="7160A137">
          <w:rPr>
            <w:rFonts w:ascii="Arial" w:hAnsi="Arial" w:eastAsia="Arial" w:cs="Arial"/>
            <w:color w:val="000000" w:themeColor="text1"/>
          </w:rPr>
          <w:t xml:space="preserve"> de competencias se puede utilizar la app de </w:t>
        </w:r>
      </w:ins>
      <w:r w:rsidR="00B36814">
        <w:rPr>
          <w:rFonts w:ascii="Arial" w:hAnsi="Arial" w:eastAsia="Arial" w:cs="Arial"/>
          <w:color w:val="000000" w:themeColor="text1"/>
        </w:rPr>
        <w:t>T</w:t>
      </w:r>
      <w:ins w:author="PINOS EDUARDO DAMIAN" w:date="2024-11-02T04:41:00Z" w:id="276">
        <w:r w:rsidRPr="7160A137">
          <w:rPr>
            <w:rFonts w:ascii="Arial" w:hAnsi="Arial" w:eastAsia="Arial" w:cs="Arial"/>
            <w:color w:val="000000" w:themeColor="text1"/>
          </w:rPr>
          <w:t xml:space="preserve">raining </w:t>
        </w:r>
      </w:ins>
      <w:proofErr w:type="spellStart"/>
      <w:r w:rsidR="00B36814">
        <w:rPr>
          <w:rFonts w:ascii="Arial" w:hAnsi="Arial" w:eastAsia="Arial" w:cs="Arial"/>
          <w:color w:val="000000" w:themeColor="text1"/>
        </w:rPr>
        <w:t>E</w:t>
      </w:r>
      <w:ins w:author="PINOS EDUARDO DAMIAN" w:date="2024-11-02T04:41:00Z" w:id="277">
        <w:r w:rsidRPr="7160A137">
          <w:rPr>
            <w:rFonts w:ascii="Arial" w:hAnsi="Arial" w:eastAsia="Arial" w:cs="Arial"/>
            <w:color w:val="000000" w:themeColor="text1"/>
          </w:rPr>
          <w:t>valuation</w:t>
        </w:r>
        <w:proofErr w:type="spellEnd"/>
        <w:r w:rsidRPr="7160A137">
          <w:rPr>
            <w:rFonts w:ascii="Arial" w:hAnsi="Arial" w:eastAsia="Arial" w:cs="Arial"/>
            <w:color w:val="000000" w:themeColor="text1"/>
          </w:rPr>
          <w:t xml:space="preserve"> que te permite recibir </w:t>
        </w:r>
      </w:ins>
      <w:r w:rsidRPr="7160A137" w:rsidR="01693C6C">
        <w:rPr>
          <w:rFonts w:ascii="Arial" w:hAnsi="Arial" w:eastAsia="Arial" w:cs="Arial"/>
          <w:color w:val="000000" w:themeColor="text1"/>
        </w:rPr>
        <w:t>evaluación</w:t>
      </w:r>
      <w:ins w:author="PINOS EDUARDO DAMIAN" w:date="2024-11-02T04:41:00Z" w:id="278">
        <w:r w:rsidRPr="7160A137">
          <w:rPr>
            <w:rFonts w:ascii="Arial" w:hAnsi="Arial" w:eastAsia="Arial" w:cs="Arial"/>
            <w:color w:val="000000" w:themeColor="text1"/>
          </w:rPr>
          <w:t xml:space="preserve"> de</w:t>
        </w:r>
      </w:ins>
      <w:ins w:author="PINOS EDUARDO DAMIAN" w:date="2024-11-02T04:42:00Z" w:id="279">
        <w:r w:rsidRPr="7160A137" w:rsidR="6379C42F">
          <w:rPr>
            <w:rFonts w:ascii="Arial" w:hAnsi="Arial" w:eastAsia="Arial" w:cs="Arial"/>
            <w:color w:val="000000" w:themeColor="text1"/>
          </w:rPr>
          <w:t xml:space="preserve"> efectividad</w:t>
        </w:r>
      </w:ins>
      <w:ins w:author="PINOS EDUARDO DAMIAN" w:date="2024-11-02T04:41:00Z" w:id="280">
        <w:r w:rsidRPr="7160A137">
          <w:rPr>
            <w:rFonts w:ascii="Arial" w:hAnsi="Arial" w:eastAsia="Arial" w:cs="Arial"/>
            <w:color w:val="000000" w:themeColor="text1"/>
          </w:rPr>
          <w:t xml:space="preserve"> lo</w:t>
        </w:r>
        <w:r w:rsidRPr="7160A137" w:rsidR="1EDAB756">
          <w:rPr>
            <w:rFonts w:ascii="Arial" w:hAnsi="Arial" w:eastAsia="Arial" w:cs="Arial"/>
            <w:color w:val="000000" w:themeColor="text1"/>
          </w:rPr>
          <w:t xml:space="preserve">s cursos y recibir </w:t>
        </w:r>
      </w:ins>
      <w:r w:rsidRPr="7160A137" w:rsidR="0628AC1D">
        <w:rPr>
          <w:rFonts w:ascii="Arial" w:hAnsi="Arial" w:eastAsia="Arial" w:cs="Arial"/>
          <w:color w:val="000000" w:themeColor="text1"/>
        </w:rPr>
        <w:t>retroalimentación</w:t>
      </w:r>
      <w:ins w:author="PINOS EDUARDO DAMIAN" w:date="2024-11-02T04:41:00Z" w:id="281">
        <w:r w:rsidRPr="7160A137" w:rsidR="1EDAB756">
          <w:rPr>
            <w:rFonts w:ascii="Arial" w:hAnsi="Arial" w:eastAsia="Arial" w:cs="Arial"/>
            <w:color w:val="000000" w:themeColor="text1"/>
          </w:rPr>
          <w:t xml:space="preserve"> de los </w:t>
        </w:r>
      </w:ins>
      <w:r w:rsidRPr="7160A137" w:rsidR="015EB0B3">
        <w:rPr>
          <w:rFonts w:ascii="Arial" w:hAnsi="Arial" w:eastAsia="Arial" w:cs="Arial"/>
          <w:color w:val="000000" w:themeColor="text1"/>
        </w:rPr>
        <w:t>mismos.</w:t>
      </w:r>
    </w:p>
    <w:p w:rsidR="171EF6C7" w:rsidP="7160A137" w:rsidRDefault="69D89BBC" w14:paraId="7A4E9E02" w14:textId="3BA1A874">
      <w:pPr>
        <w:tabs>
          <w:tab w:val="left" w:pos="720"/>
        </w:tabs>
        <w:spacing w:line="240" w:lineRule="auto"/>
        <w:jc w:val="both"/>
        <w:rPr>
          <w:ins w:author="PINOS EDUARDO DAMIAN" w:date="2024-11-02T04:46:00Z" w16du:dateUtc="2024-11-02T04:46:20Z" w:id="282"/>
          <w:rFonts w:ascii="Arial" w:hAnsi="Arial" w:eastAsia="Arial" w:cs="Arial"/>
          <w:color w:val="000000" w:themeColor="text1"/>
        </w:rPr>
      </w:pPr>
      <w:ins w:author="PINOS EDUARDO DAMIAN" w:date="2024-11-02T04:42:00Z" w:id="283">
        <w:r w:rsidRPr="7160A137">
          <w:rPr>
            <w:rFonts w:ascii="Arial" w:hAnsi="Arial" w:eastAsia="Arial" w:cs="Arial"/>
            <w:color w:val="000000" w:themeColor="text1"/>
          </w:rPr>
          <w:t xml:space="preserve">En la parte de desarrollo </w:t>
        </w:r>
      </w:ins>
      <w:r w:rsidRPr="7160A137" w:rsidR="33CC883D">
        <w:rPr>
          <w:rFonts w:ascii="Arial" w:hAnsi="Arial" w:eastAsia="Arial" w:cs="Arial"/>
          <w:color w:val="000000" w:themeColor="text1"/>
        </w:rPr>
        <w:t>profesional</w:t>
      </w:r>
      <w:ins w:author="PINOS EDUARDO DAMIAN" w:date="2024-11-02T04:43:00Z" w:id="284">
        <w:r w:rsidRPr="7160A137">
          <w:rPr>
            <w:rFonts w:ascii="Arial" w:hAnsi="Arial" w:eastAsia="Arial" w:cs="Arial"/>
            <w:color w:val="000000" w:themeColor="text1"/>
          </w:rPr>
          <w:t xml:space="preserve"> y </w:t>
        </w:r>
      </w:ins>
      <w:r w:rsidRPr="7160A137" w:rsidR="78F49020">
        <w:rPr>
          <w:rFonts w:ascii="Arial" w:hAnsi="Arial" w:eastAsia="Arial" w:cs="Arial"/>
          <w:color w:val="000000" w:themeColor="text1"/>
        </w:rPr>
        <w:t>planificación</w:t>
      </w:r>
      <w:ins w:author="PINOS EDUARDO DAMIAN" w:date="2024-11-02T04:43:00Z" w:id="285">
        <w:r w:rsidRPr="7160A137">
          <w:rPr>
            <w:rFonts w:ascii="Arial" w:hAnsi="Arial" w:eastAsia="Arial" w:cs="Arial"/>
            <w:color w:val="000000" w:themeColor="text1"/>
          </w:rPr>
          <w:t xml:space="preserve"> de carrera podemos apoyarnos en la app de </w:t>
        </w:r>
        <w:proofErr w:type="spellStart"/>
        <w:r w:rsidRPr="7160A137">
          <w:rPr>
            <w:rFonts w:ascii="Arial" w:hAnsi="Arial" w:eastAsia="Arial" w:cs="Arial"/>
            <w:color w:val="000000" w:themeColor="text1"/>
          </w:rPr>
          <w:t>Carrer</w:t>
        </w:r>
        <w:proofErr w:type="spellEnd"/>
        <w:r w:rsidRPr="7160A137">
          <w:rPr>
            <w:rFonts w:ascii="Arial" w:hAnsi="Arial" w:eastAsia="Arial" w:cs="Arial"/>
            <w:color w:val="000000" w:themeColor="text1"/>
          </w:rPr>
          <w:t xml:space="preserve"> and </w:t>
        </w:r>
        <w:proofErr w:type="spellStart"/>
        <w:r w:rsidRPr="7160A137">
          <w:rPr>
            <w:rFonts w:ascii="Arial" w:hAnsi="Arial" w:eastAsia="Arial" w:cs="Arial"/>
            <w:color w:val="000000" w:themeColor="text1"/>
          </w:rPr>
          <w:t>Suc</w:t>
        </w:r>
        <w:r w:rsidRPr="7160A137" w:rsidR="2713394A">
          <w:rPr>
            <w:rFonts w:ascii="Arial" w:hAnsi="Arial" w:eastAsia="Arial" w:cs="Arial"/>
            <w:color w:val="000000" w:themeColor="text1"/>
          </w:rPr>
          <w:t>c</w:t>
        </w:r>
        <w:r w:rsidRPr="7160A137">
          <w:rPr>
            <w:rFonts w:ascii="Arial" w:hAnsi="Arial" w:eastAsia="Arial" w:cs="Arial"/>
            <w:color w:val="000000" w:themeColor="text1"/>
          </w:rPr>
          <w:t>e</w:t>
        </w:r>
        <w:r w:rsidRPr="7160A137" w:rsidR="6F8D1F63">
          <w:rPr>
            <w:rFonts w:ascii="Arial" w:hAnsi="Arial" w:eastAsia="Arial" w:cs="Arial"/>
            <w:color w:val="000000" w:themeColor="text1"/>
          </w:rPr>
          <w:t>ss</w:t>
        </w:r>
        <w:r w:rsidRPr="7160A137">
          <w:rPr>
            <w:rFonts w:ascii="Arial" w:hAnsi="Arial" w:eastAsia="Arial" w:cs="Arial"/>
            <w:color w:val="000000" w:themeColor="text1"/>
          </w:rPr>
          <w:t>ion</w:t>
        </w:r>
      </w:ins>
      <w:proofErr w:type="spellEnd"/>
      <w:ins w:author="PINOS EDUARDO DAMIAN" w:date="2024-11-02T04:44:00Z" w:id="286">
        <w:r w:rsidRPr="7160A137" w:rsidR="161B1D47">
          <w:rPr>
            <w:rFonts w:ascii="Arial" w:hAnsi="Arial" w:eastAsia="Arial" w:cs="Arial"/>
            <w:color w:val="000000" w:themeColor="text1"/>
          </w:rPr>
          <w:t xml:space="preserve"> </w:t>
        </w:r>
      </w:ins>
      <w:proofErr w:type="spellStart"/>
      <w:r w:rsidR="00106A17">
        <w:rPr>
          <w:rFonts w:ascii="Arial" w:hAnsi="Arial" w:eastAsia="Arial" w:cs="Arial"/>
          <w:color w:val="000000" w:themeColor="text1"/>
        </w:rPr>
        <w:t>P</w:t>
      </w:r>
      <w:ins w:author="PINOS EDUARDO DAMIAN" w:date="2024-11-02T04:44:00Z" w:id="287">
        <w:r w:rsidRPr="7160A137" w:rsidR="161B1D47">
          <w:rPr>
            <w:rFonts w:ascii="Arial" w:hAnsi="Arial" w:eastAsia="Arial" w:cs="Arial"/>
            <w:color w:val="000000" w:themeColor="text1"/>
          </w:rPr>
          <w:t>lanning</w:t>
        </w:r>
        <w:proofErr w:type="spellEnd"/>
        <w:r w:rsidRPr="7160A137" w:rsidR="161B1D47">
          <w:rPr>
            <w:rFonts w:ascii="Arial" w:hAnsi="Arial" w:eastAsia="Arial" w:cs="Arial"/>
            <w:color w:val="000000" w:themeColor="text1"/>
          </w:rPr>
          <w:t xml:space="preserve"> que permite identificar roles </w:t>
        </w:r>
      </w:ins>
      <w:r w:rsidRPr="7160A137" w:rsidR="68B88601">
        <w:rPr>
          <w:rFonts w:ascii="Arial" w:hAnsi="Arial" w:eastAsia="Arial" w:cs="Arial"/>
          <w:color w:val="000000" w:themeColor="text1"/>
        </w:rPr>
        <w:t>críticos</w:t>
      </w:r>
      <w:ins w:author="PINOS EDUARDO DAMIAN" w:date="2024-11-02T04:44:00Z" w:id="288">
        <w:r w:rsidRPr="7160A137" w:rsidR="161B1D47">
          <w:rPr>
            <w:rFonts w:ascii="Arial" w:hAnsi="Arial" w:eastAsia="Arial" w:cs="Arial"/>
            <w:color w:val="000000" w:themeColor="text1"/>
          </w:rPr>
          <w:t xml:space="preserve"> en la </w:t>
        </w:r>
      </w:ins>
      <w:r w:rsidRPr="7160A137" w:rsidR="6F271A8B">
        <w:rPr>
          <w:rFonts w:ascii="Arial" w:hAnsi="Arial" w:eastAsia="Arial" w:cs="Arial"/>
          <w:color w:val="000000" w:themeColor="text1"/>
        </w:rPr>
        <w:t>organización</w:t>
      </w:r>
      <w:ins w:author="PINOS EDUARDO DAMIAN" w:date="2024-11-02T04:44:00Z" w:id="289">
        <w:r w:rsidRPr="7160A137" w:rsidR="161B1D47">
          <w:rPr>
            <w:rFonts w:ascii="Arial" w:hAnsi="Arial" w:eastAsia="Arial" w:cs="Arial"/>
            <w:color w:val="000000" w:themeColor="text1"/>
          </w:rPr>
          <w:t xml:space="preserve"> y planificar rutas de carreras para los empleados.</w:t>
        </w:r>
      </w:ins>
      <w:ins w:author="PINOS EDUARDO DAMIAN" w:date="2024-11-02T04:45:00Z" w:id="290">
        <w:r w:rsidRPr="7160A137" w:rsidR="2D75BE6F">
          <w:rPr>
            <w:rFonts w:ascii="Arial" w:hAnsi="Arial" w:eastAsia="Arial" w:cs="Arial"/>
            <w:color w:val="000000" w:themeColor="text1"/>
          </w:rPr>
          <w:t xml:space="preserve"> Con la </w:t>
        </w:r>
      </w:ins>
      <w:r w:rsidRPr="7160A137" w:rsidR="1C7F945E">
        <w:rPr>
          <w:rFonts w:ascii="Arial" w:hAnsi="Arial" w:eastAsia="Arial" w:cs="Arial"/>
          <w:color w:val="000000" w:themeColor="text1"/>
        </w:rPr>
        <w:t>transacción</w:t>
      </w:r>
      <w:ins w:author="PINOS EDUARDO DAMIAN" w:date="2024-11-02T04:45:00Z" w:id="291">
        <w:r w:rsidRPr="7160A137" w:rsidR="2D75BE6F">
          <w:rPr>
            <w:rFonts w:ascii="Arial" w:hAnsi="Arial" w:eastAsia="Arial" w:cs="Arial"/>
            <w:color w:val="000000" w:themeColor="text1"/>
          </w:rPr>
          <w:t xml:space="preserve"> </w:t>
        </w:r>
        <w:proofErr w:type="spellStart"/>
        <w:r w:rsidRPr="7160A137" w:rsidR="2D75BE6F">
          <w:rPr>
            <w:rFonts w:ascii="Arial" w:hAnsi="Arial" w:eastAsia="Arial" w:cs="Arial"/>
            <w:color w:val="000000" w:themeColor="text1"/>
          </w:rPr>
          <w:t>Carrer</w:t>
        </w:r>
        <w:proofErr w:type="spellEnd"/>
        <w:r w:rsidRPr="7160A137" w:rsidR="2D75BE6F">
          <w:rPr>
            <w:rFonts w:ascii="Arial" w:hAnsi="Arial" w:eastAsia="Arial" w:cs="Arial"/>
            <w:color w:val="000000" w:themeColor="text1"/>
          </w:rPr>
          <w:t xml:space="preserve"> </w:t>
        </w:r>
        <w:proofErr w:type="spellStart"/>
        <w:r w:rsidRPr="7160A137" w:rsidR="2D75BE6F">
          <w:rPr>
            <w:rFonts w:ascii="Arial" w:hAnsi="Arial" w:eastAsia="Arial" w:cs="Arial"/>
            <w:color w:val="000000" w:themeColor="text1"/>
          </w:rPr>
          <w:t>Planning</w:t>
        </w:r>
        <w:proofErr w:type="spellEnd"/>
        <w:r w:rsidRPr="7160A137" w:rsidR="2D75BE6F">
          <w:rPr>
            <w:rFonts w:ascii="Arial" w:hAnsi="Arial" w:eastAsia="Arial" w:cs="Arial"/>
            <w:color w:val="000000" w:themeColor="text1"/>
          </w:rPr>
          <w:t xml:space="preserve"> te permite gestionar y documentar la carrera de </w:t>
        </w:r>
      </w:ins>
      <w:ins w:author="PINOS EDUARDO DAMIAN" w:date="2024-11-02T04:46:00Z" w:id="292">
        <w:r w:rsidRPr="7160A137" w:rsidR="7045307D">
          <w:rPr>
            <w:rFonts w:ascii="Arial" w:hAnsi="Arial" w:eastAsia="Arial" w:cs="Arial"/>
            <w:color w:val="000000" w:themeColor="text1"/>
          </w:rPr>
          <w:t>cada empleado.</w:t>
        </w:r>
      </w:ins>
    </w:p>
    <w:p w:rsidRPr="001D6F92" w:rsidR="36C79E60" w:rsidP="7160A137" w:rsidRDefault="7045307D" w14:paraId="18FB1B2F" w14:textId="057D5E60">
      <w:pPr>
        <w:tabs>
          <w:tab w:val="left" w:pos="720"/>
        </w:tabs>
        <w:spacing w:line="240" w:lineRule="auto"/>
        <w:jc w:val="both"/>
        <w:rPr>
          <w:rFonts w:ascii="Arial" w:hAnsi="Arial" w:eastAsia="Arial" w:cs="Arial"/>
          <w:color w:val="000000" w:themeColor="text1"/>
        </w:rPr>
      </w:pPr>
      <w:ins w:author="PINOS EDUARDO DAMIAN" w:date="2024-11-02T04:46:00Z" w:id="293">
        <w:r w:rsidRPr="7160A137">
          <w:rPr>
            <w:rFonts w:ascii="Arial" w:hAnsi="Arial" w:eastAsia="Arial" w:cs="Arial"/>
            <w:color w:val="000000" w:themeColor="text1"/>
          </w:rPr>
          <w:t xml:space="preserve">En la parte de informes y </w:t>
        </w:r>
      </w:ins>
      <w:r w:rsidRPr="7160A137" w:rsidR="6112AEAF">
        <w:rPr>
          <w:rFonts w:ascii="Arial" w:hAnsi="Arial" w:eastAsia="Arial" w:cs="Arial"/>
          <w:color w:val="000000" w:themeColor="text1"/>
        </w:rPr>
        <w:t>análisis</w:t>
      </w:r>
      <w:ins w:author="PINOS EDUARDO DAMIAN" w:date="2024-11-02T04:46:00Z" w:id="294">
        <w:r w:rsidRPr="7160A137">
          <w:rPr>
            <w:rFonts w:ascii="Arial" w:hAnsi="Arial" w:eastAsia="Arial" w:cs="Arial"/>
            <w:color w:val="000000" w:themeColor="text1"/>
          </w:rPr>
          <w:t xml:space="preserve"> de </w:t>
        </w:r>
      </w:ins>
      <w:r w:rsidRPr="7160A137" w:rsidR="3377DFAC">
        <w:rPr>
          <w:rFonts w:ascii="Arial" w:hAnsi="Arial" w:eastAsia="Arial" w:cs="Arial"/>
          <w:color w:val="000000" w:themeColor="text1"/>
        </w:rPr>
        <w:t>información</w:t>
      </w:r>
      <w:ins w:author="PINOS EDUARDO DAMIAN" w:date="2024-11-02T04:46:00Z" w:id="295">
        <w:r w:rsidRPr="7160A137">
          <w:rPr>
            <w:rFonts w:ascii="Arial" w:hAnsi="Arial" w:eastAsia="Arial" w:cs="Arial"/>
            <w:color w:val="000000" w:themeColor="text1"/>
          </w:rPr>
          <w:t xml:space="preserve"> podemos utilizar HR </w:t>
        </w:r>
        <w:proofErr w:type="spellStart"/>
        <w:r w:rsidRPr="7160A137">
          <w:rPr>
            <w:rFonts w:ascii="Arial" w:hAnsi="Arial" w:eastAsia="Arial" w:cs="Arial"/>
            <w:color w:val="000000" w:themeColor="text1"/>
          </w:rPr>
          <w:t>reporting</w:t>
        </w:r>
        <w:proofErr w:type="spellEnd"/>
        <w:r w:rsidRPr="7160A137">
          <w:rPr>
            <w:rFonts w:ascii="Arial" w:hAnsi="Arial" w:eastAsia="Arial" w:cs="Arial"/>
            <w:color w:val="000000" w:themeColor="text1"/>
          </w:rPr>
          <w:t xml:space="preserve"> </w:t>
        </w:r>
      </w:ins>
      <w:ins w:author="PINOS EDUARDO DAMIAN" w:date="2024-11-02T04:47:00Z" w:id="296">
        <w:r w:rsidRPr="7160A137">
          <w:rPr>
            <w:rFonts w:ascii="Arial" w:hAnsi="Arial" w:eastAsia="Arial" w:cs="Arial"/>
            <w:color w:val="000000" w:themeColor="text1"/>
          </w:rPr>
          <w:t xml:space="preserve">que proporciona infirmes detallados sobre la </w:t>
        </w:r>
      </w:ins>
      <w:r w:rsidRPr="7160A137" w:rsidR="64E35B00">
        <w:rPr>
          <w:rFonts w:ascii="Arial" w:hAnsi="Arial" w:eastAsia="Arial" w:cs="Arial"/>
          <w:color w:val="000000" w:themeColor="text1"/>
        </w:rPr>
        <w:t>participación</w:t>
      </w:r>
      <w:ins w:author="PINOS EDUARDO DAMIAN" w:date="2024-11-02T04:47:00Z" w:id="297">
        <w:r w:rsidRPr="7160A137">
          <w:rPr>
            <w:rFonts w:ascii="Arial" w:hAnsi="Arial" w:eastAsia="Arial" w:cs="Arial"/>
            <w:color w:val="000000" w:themeColor="text1"/>
          </w:rPr>
          <w:t xml:space="preserve"> </w:t>
        </w:r>
        <w:r w:rsidRPr="7160A137" w:rsidR="5F4CF430">
          <w:rPr>
            <w:rFonts w:ascii="Arial" w:hAnsi="Arial" w:eastAsia="Arial" w:cs="Arial"/>
            <w:color w:val="000000" w:themeColor="text1"/>
          </w:rPr>
          <w:t xml:space="preserve">cumplimiento efectividad sobre </w:t>
        </w:r>
      </w:ins>
      <w:ins w:author="PINOS EDUARDO DAMIAN" w:date="2024-11-02T04:48:00Z" w:id="298">
        <w:r w:rsidRPr="7160A137" w:rsidR="5F4CF430">
          <w:rPr>
            <w:rFonts w:ascii="Arial" w:hAnsi="Arial" w:eastAsia="Arial" w:cs="Arial"/>
            <w:color w:val="000000" w:themeColor="text1"/>
          </w:rPr>
          <w:t xml:space="preserve">los programas de </w:t>
        </w:r>
      </w:ins>
      <w:r w:rsidRPr="7160A137" w:rsidR="674A2D07">
        <w:rPr>
          <w:rFonts w:ascii="Arial" w:hAnsi="Arial" w:eastAsia="Arial" w:cs="Arial"/>
          <w:color w:val="000000" w:themeColor="text1"/>
        </w:rPr>
        <w:t>formación</w:t>
      </w:r>
      <w:ins w:author="PINOS EDUARDO DAMIAN" w:date="2024-11-02T04:48:00Z" w:id="299">
        <w:r w:rsidRPr="7160A137" w:rsidR="5F4CF430">
          <w:rPr>
            <w:rFonts w:ascii="Arial" w:hAnsi="Arial" w:eastAsia="Arial" w:cs="Arial"/>
            <w:color w:val="000000" w:themeColor="text1"/>
          </w:rPr>
          <w:t xml:space="preserve">, a </w:t>
        </w:r>
      </w:ins>
      <w:r w:rsidRPr="7160A137" w:rsidR="172C43BE">
        <w:rPr>
          <w:rFonts w:ascii="Arial" w:hAnsi="Arial" w:eastAsia="Arial" w:cs="Arial"/>
          <w:color w:val="000000" w:themeColor="text1"/>
        </w:rPr>
        <w:t>través</w:t>
      </w:r>
      <w:ins w:author="PINOS EDUARDO DAMIAN" w:date="2024-11-02T04:48:00Z" w:id="300">
        <w:r w:rsidRPr="7160A137" w:rsidR="5F4CF430">
          <w:rPr>
            <w:rFonts w:ascii="Arial" w:hAnsi="Arial" w:eastAsia="Arial" w:cs="Arial"/>
            <w:color w:val="000000" w:themeColor="text1"/>
          </w:rPr>
          <w:t xml:space="preserve"> de la </w:t>
        </w:r>
      </w:ins>
      <w:r w:rsidRPr="7160A137" w:rsidR="3B0B188B">
        <w:rPr>
          <w:rFonts w:ascii="Arial" w:hAnsi="Arial" w:eastAsia="Arial" w:cs="Arial"/>
          <w:color w:val="000000" w:themeColor="text1"/>
        </w:rPr>
        <w:t>transacción</w:t>
      </w:r>
      <w:ins w:author="PINOS EDUARDO DAMIAN" w:date="2024-11-02T04:48:00Z" w:id="301">
        <w:r w:rsidRPr="7160A137" w:rsidR="5F4CF430">
          <w:rPr>
            <w:rFonts w:ascii="Arial" w:hAnsi="Arial" w:eastAsia="Arial" w:cs="Arial"/>
            <w:color w:val="000000" w:themeColor="text1"/>
          </w:rPr>
          <w:t xml:space="preserve"> </w:t>
        </w:r>
        <w:proofErr w:type="spellStart"/>
        <w:r w:rsidRPr="7160A137" w:rsidR="5F4CF430">
          <w:rPr>
            <w:rFonts w:ascii="Arial" w:hAnsi="Arial" w:eastAsia="Arial" w:cs="Arial"/>
            <w:color w:val="000000" w:themeColor="text1"/>
          </w:rPr>
          <w:t>employe</w:t>
        </w:r>
        <w:r w:rsidRPr="7160A137" w:rsidR="778450CB">
          <w:rPr>
            <w:rFonts w:ascii="Arial" w:hAnsi="Arial" w:eastAsia="Arial" w:cs="Arial"/>
            <w:color w:val="000000" w:themeColor="text1"/>
          </w:rPr>
          <w:t>e</w:t>
        </w:r>
        <w:proofErr w:type="spellEnd"/>
        <w:r w:rsidRPr="7160A137" w:rsidR="778450CB">
          <w:rPr>
            <w:rFonts w:ascii="Arial" w:hAnsi="Arial" w:eastAsia="Arial" w:cs="Arial"/>
            <w:color w:val="000000" w:themeColor="text1"/>
          </w:rPr>
          <w:t xml:space="preserve"> </w:t>
        </w:r>
        <w:proofErr w:type="spellStart"/>
        <w:r w:rsidRPr="7160A137" w:rsidR="778450CB">
          <w:rPr>
            <w:rFonts w:ascii="Arial" w:hAnsi="Arial" w:eastAsia="Arial" w:cs="Arial"/>
            <w:color w:val="000000" w:themeColor="text1"/>
          </w:rPr>
          <w:t>Qualification</w:t>
        </w:r>
        <w:proofErr w:type="spellEnd"/>
        <w:r w:rsidRPr="7160A137" w:rsidR="778450CB">
          <w:rPr>
            <w:rFonts w:ascii="Arial" w:hAnsi="Arial" w:eastAsia="Arial" w:cs="Arial"/>
            <w:color w:val="000000" w:themeColor="text1"/>
          </w:rPr>
          <w:t xml:space="preserve"> te permite realizar el informe detallado de </w:t>
        </w:r>
      </w:ins>
      <w:ins w:author="PINOS EDUARDO DAMIAN" w:date="2024-11-02T04:49:00Z" w:id="302">
        <w:r w:rsidRPr="7160A137" w:rsidR="778450CB">
          <w:rPr>
            <w:rFonts w:ascii="Arial" w:hAnsi="Arial" w:eastAsia="Arial" w:cs="Arial"/>
            <w:color w:val="000000" w:themeColor="text1"/>
          </w:rPr>
          <w:t xml:space="preserve">competencias de </w:t>
        </w:r>
      </w:ins>
      <w:ins w:author="PINOS EDUARDO DAMIAN" w:date="2024-11-02T04:48:00Z" w:id="303">
        <w:r w:rsidRPr="7160A137" w:rsidR="778450CB">
          <w:rPr>
            <w:rFonts w:ascii="Arial" w:hAnsi="Arial" w:eastAsia="Arial" w:cs="Arial"/>
            <w:color w:val="000000" w:themeColor="text1"/>
          </w:rPr>
          <w:t>cada em</w:t>
        </w:r>
      </w:ins>
      <w:ins w:author="PINOS EDUARDO DAMIAN" w:date="2024-11-02T04:49:00Z" w:id="304">
        <w:r w:rsidRPr="7160A137" w:rsidR="778450CB">
          <w:rPr>
            <w:rFonts w:ascii="Arial" w:hAnsi="Arial" w:eastAsia="Arial" w:cs="Arial"/>
            <w:color w:val="000000" w:themeColor="text1"/>
          </w:rPr>
          <w:t>pleado.</w:t>
        </w:r>
      </w:ins>
    </w:p>
    <w:p w:rsidR="020D3DCC" w:rsidP="7160A137" w:rsidRDefault="32E5409D" w14:paraId="5DE70DDB" w14:textId="72B46BF3">
      <w:pPr>
        <w:tabs>
          <w:tab w:val="left" w:pos="720"/>
        </w:tabs>
        <w:spacing w:line="240" w:lineRule="auto"/>
        <w:jc w:val="both"/>
        <w:rPr>
          <w:ins w:author="PINOS EDUARDO DAMIAN" w:date="2024-11-02T12:52:00Z" w16du:dateUtc="2024-11-02T12:52:48Z" w:id="305"/>
          <w:rFonts w:ascii="Arial" w:hAnsi="Arial" w:eastAsia="Arial" w:cs="Arial"/>
          <w:color w:val="000000" w:themeColor="text1"/>
        </w:rPr>
      </w:pPr>
      <w:r w:rsidRPr="7160A137">
        <w:rPr>
          <w:rFonts w:ascii="Arial" w:hAnsi="Arial" w:eastAsia="Arial" w:cs="Arial"/>
          <w:b/>
          <w:bCs/>
          <w:color w:val="000000" w:themeColor="text1"/>
        </w:rPr>
        <w:t>Gestión del Desempeño</w:t>
      </w:r>
      <w:r w:rsidRPr="7160A137">
        <w:rPr>
          <w:rFonts w:ascii="Arial" w:hAnsi="Arial" w:eastAsia="Arial" w:cs="Arial"/>
          <w:color w:val="000000" w:themeColor="text1"/>
        </w:rPr>
        <w:t>:</w:t>
      </w:r>
    </w:p>
    <w:p w:rsidR="21D35EA2" w:rsidP="7160A137" w:rsidRDefault="7CA5FF3D" w14:paraId="76B69B08" w14:textId="54B536A8">
      <w:pPr>
        <w:tabs>
          <w:tab w:val="left" w:pos="720"/>
        </w:tabs>
        <w:spacing w:line="240" w:lineRule="auto"/>
        <w:jc w:val="both"/>
        <w:rPr>
          <w:ins w:author="PINOS EDUARDO DAMIAN" w:date="2024-11-02T13:01:00Z" w16du:dateUtc="2024-11-02T13:01:07Z" w:id="306"/>
          <w:rFonts w:ascii="Arial" w:hAnsi="Arial" w:eastAsia="Arial" w:cs="Arial"/>
          <w:color w:val="000000" w:themeColor="text1"/>
        </w:rPr>
      </w:pPr>
      <w:ins w:author="PINOS EDUARDO DAMIAN" w:date="2024-11-02T12:52:00Z" w:id="307">
        <w:r w:rsidRPr="7160A137">
          <w:rPr>
            <w:rFonts w:ascii="Arial" w:hAnsi="Arial" w:eastAsia="Arial" w:cs="Arial"/>
            <w:color w:val="000000" w:themeColor="text1"/>
          </w:rPr>
          <w:t>E</w:t>
        </w:r>
      </w:ins>
      <w:r w:rsidR="001D6F92">
        <w:rPr>
          <w:rFonts w:ascii="Arial" w:hAnsi="Arial" w:eastAsia="Arial" w:cs="Arial"/>
          <w:color w:val="000000" w:themeColor="text1"/>
        </w:rPr>
        <w:t>n</w:t>
      </w:r>
      <w:ins w:author="PINOS EDUARDO DAMIAN" w:date="2024-11-02T12:52:00Z" w:id="308">
        <w:r w:rsidRPr="7160A137">
          <w:rPr>
            <w:rFonts w:ascii="Arial" w:hAnsi="Arial" w:eastAsia="Arial" w:cs="Arial"/>
            <w:color w:val="000000" w:themeColor="text1"/>
          </w:rPr>
          <w:t xml:space="preserve"> cuanto a este aspecto, </w:t>
        </w:r>
      </w:ins>
      <w:ins w:author="PINOS EDUARDO DAMIAN" w:date="2024-11-02T13:32:00Z" w:id="309">
        <w:r w:rsidRPr="7160A137" w:rsidR="28CF265C">
          <w:rPr>
            <w:rFonts w:ascii="Arial" w:hAnsi="Arial" w:eastAsia="Arial" w:cs="Arial"/>
            <w:color w:val="000000" w:themeColor="text1"/>
          </w:rPr>
          <w:t>SAP</w:t>
        </w:r>
      </w:ins>
      <w:ins w:author="PINOS EDUARDO DAMIAN" w:date="2024-11-02T12:53:00Z" w:id="310">
        <w:r w:rsidRPr="7160A137">
          <w:rPr>
            <w:rFonts w:ascii="Arial" w:hAnsi="Arial" w:eastAsia="Arial" w:cs="Arial"/>
            <w:color w:val="000000" w:themeColor="text1"/>
          </w:rPr>
          <w:t xml:space="preserve"> </w:t>
        </w:r>
      </w:ins>
      <w:r w:rsidR="001D6F92">
        <w:rPr>
          <w:rFonts w:ascii="Arial" w:hAnsi="Arial" w:eastAsia="Arial" w:cs="Arial"/>
          <w:color w:val="000000" w:themeColor="text1"/>
        </w:rPr>
        <w:t>HCM</w:t>
      </w:r>
      <w:ins w:author="PINOS EDUARDO DAMIAN" w:date="2024-11-02T12:53:00Z" w:id="311">
        <w:r w:rsidRPr="7160A137">
          <w:rPr>
            <w:rFonts w:ascii="Arial" w:hAnsi="Arial" w:eastAsia="Arial" w:cs="Arial"/>
            <w:color w:val="000000" w:themeColor="text1"/>
          </w:rPr>
          <w:t xml:space="preserve">  te permite evaluar monitorear y mejorar el rendimiento de sus </w:t>
        </w:r>
      </w:ins>
      <w:ins w:author="PINOS EDUARDO DAMIAN" w:date="2024-11-02T13:32:00Z" w:id="312">
        <w:r w:rsidRPr="7160A137" w:rsidR="32DAC699">
          <w:rPr>
            <w:rFonts w:ascii="Arial" w:hAnsi="Arial" w:eastAsia="Arial" w:cs="Arial"/>
            <w:color w:val="000000" w:themeColor="text1"/>
          </w:rPr>
          <w:t>empleados</w:t>
        </w:r>
      </w:ins>
      <w:ins w:author="PINOS EDUARDO DAMIAN" w:date="2024-11-02T12:53:00Z" w:id="313">
        <w:r w:rsidRPr="7160A137">
          <w:rPr>
            <w:rFonts w:ascii="Arial" w:hAnsi="Arial" w:eastAsia="Arial" w:cs="Arial"/>
            <w:color w:val="000000" w:themeColor="text1"/>
          </w:rPr>
          <w:t xml:space="preserve"> de </w:t>
        </w:r>
        <w:r w:rsidRPr="7160A137" w:rsidR="2CBD12AE">
          <w:rPr>
            <w:rFonts w:ascii="Arial" w:hAnsi="Arial" w:eastAsia="Arial" w:cs="Arial"/>
            <w:color w:val="000000" w:themeColor="text1"/>
          </w:rPr>
          <w:t xml:space="preserve">una manera </w:t>
        </w:r>
      </w:ins>
      <w:ins w:author="PINOS EDUARDO DAMIAN" w:date="2024-11-02T13:32:00Z" w:id="314">
        <w:r w:rsidRPr="7160A137" w:rsidR="6A947DE7">
          <w:rPr>
            <w:rFonts w:ascii="Arial" w:hAnsi="Arial" w:eastAsia="Arial" w:cs="Arial"/>
            <w:color w:val="000000" w:themeColor="text1"/>
          </w:rPr>
          <w:t>estructurada.</w:t>
        </w:r>
      </w:ins>
      <w:ins w:author="PINOS EDUARDO DAMIAN" w:date="2024-11-02T12:55:00Z" w:id="315">
        <w:r w:rsidRPr="7160A137" w:rsidR="54F05227">
          <w:rPr>
            <w:rFonts w:ascii="Arial" w:hAnsi="Arial" w:eastAsia="Arial" w:cs="Arial"/>
            <w:color w:val="000000" w:themeColor="text1"/>
          </w:rPr>
          <w:t xml:space="preserve"> Para esto se puede </w:t>
        </w:r>
      </w:ins>
      <w:ins w:author="PINOS EDUARDO DAMIAN" w:date="2024-11-02T13:32:00Z" w:id="316">
        <w:r w:rsidRPr="7160A137" w:rsidR="534E462D">
          <w:rPr>
            <w:rFonts w:ascii="Arial" w:hAnsi="Arial" w:eastAsia="Arial" w:cs="Arial"/>
            <w:color w:val="000000" w:themeColor="text1"/>
          </w:rPr>
          <w:t>utilizar</w:t>
        </w:r>
      </w:ins>
      <w:ins w:author="PINOS EDUARDO DAMIAN" w:date="2024-11-02T12:55:00Z" w:id="317">
        <w:r w:rsidRPr="7160A137" w:rsidR="54F05227">
          <w:rPr>
            <w:rFonts w:ascii="Arial" w:hAnsi="Arial" w:eastAsia="Arial" w:cs="Arial"/>
            <w:color w:val="000000" w:themeColor="text1"/>
          </w:rPr>
          <w:t xml:space="preserve"> la app de </w:t>
        </w:r>
        <w:proofErr w:type="spellStart"/>
        <w:r w:rsidRPr="7160A137" w:rsidR="54F05227">
          <w:rPr>
            <w:rFonts w:ascii="Arial" w:hAnsi="Arial" w:eastAsia="Arial" w:cs="Arial"/>
            <w:color w:val="000000" w:themeColor="text1"/>
          </w:rPr>
          <w:t>Goal</w:t>
        </w:r>
        <w:proofErr w:type="spellEnd"/>
        <w:r w:rsidRPr="7160A137" w:rsidR="54F05227">
          <w:rPr>
            <w:rFonts w:ascii="Arial" w:hAnsi="Arial" w:eastAsia="Arial" w:cs="Arial"/>
            <w:color w:val="000000" w:themeColor="text1"/>
          </w:rPr>
          <w:t xml:space="preserve"> </w:t>
        </w:r>
      </w:ins>
      <w:proofErr w:type="spellStart"/>
      <w:r w:rsidR="001D6F92">
        <w:rPr>
          <w:rFonts w:ascii="Arial" w:hAnsi="Arial" w:eastAsia="Arial" w:cs="Arial"/>
          <w:color w:val="000000" w:themeColor="text1"/>
        </w:rPr>
        <w:t>S</w:t>
      </w:r>
      <w:ins w:author="PINOS EDUARDO DAMIAN" w:date="2024-11-02T12:55:00Z" w:id="318">
        <w:r w:rsidRPr="7160A137" w:rsidR="54F05227">
          <w:rPr>
            <w:rFonts w:ascii="Arial" w:hAnsi="Arial" w:eastAsia="Arial" w:cs="Arial"/>
            <w:color w:val="000000" w:themeColor="text1"/>
          </w:rPr>
          <w:t>etting</w:t>
        </w:r>
        <w:proofErr w:type="spellEnd"/>
        <w:r w:rsidRPr="7160A137" w:rsidR="54F05227">
          <w:rPr>
            <w:rFonts w:ascii="Arial" w:hAnsi="Arial" w:eastAsia="Arial" w:cs="Arial"/>
            <w:color w:val="000000" w:themeColor="text1"/>
          </w:rPr>
          <w:t xml:space="preserve">  and performance </w:t>
        </w:r>
      </w:ins>
      <w:ins w:author="PINOS EDUARDO DAMIAN" w:date="2024-11-02T12:56:00Z" w:id="319">
        <w:r w:rsidRPr="7160A137" w:rsidR="54F05227">
          <w:rPr>
            <w:rFonts w:ascii="Arial" w:hAnsi="Arial" w:eastAsia="Arial" w:cs="Arial"/>
            <w:color w:val="000000" w:themeColor="text1"/>
          </w:rPr>
          <w:t xml:space="preserve">Management </w:t>
        </w:r>
        <w:r w:rsidRPr="7160A137" w:rsidR="7E70D7D9">
          <w:rPr>
            <w:rFonts w:ascii="Arial" w:hAnsi="Arial" w:eastAsia="Arial" w:cs="Arial"/>
            <w:color w:val="000000" w:themeColor="text1"/>
          </w:rPr>
          <w:t>(</w:t>
        </w:r>
      </w:ins>
      <w:ins w:author="PINOS EDUARDO DAMIAN" w:date="2024-11-02T13:32:00Z" w:id="320">
        <w:r w:rsidRPr="7160A137" w:rsidR="68B93026">
          <w:rPr>
            <w:rFonts w:ascii="Arial" w:hAnsi="Arial" w:eastAsia="Arial" w:cs="Arial"/>
            <w:color w:val="000000" w:themeColor="text1"/>
          </w:rPr>
          <w:t>fijación</w:t>
        </w:r>
      </w:ins>
      <w:ins w:author="PINOS EDUARDO DAMIAN" w:date="2024-11-02T12:56:00Z" w:id="321">
        <w:r w:rsidRPr="7160A137" w:rsidR="7E70D7D9">
          <w:rPr>
            <w:rFonts w:ascii="Arial" w:hAnsi="Arial" w:eastAsia="Arial" w:cs="Arial"/>
            <w:color w:val="000000" w:themeColor="text1"/>
          </w:rPr>
          <w:t xml:space="preserve"> de objetivos y </w:t>
        </w:r>
      </w:ins>
      <w:ins w:author="PINOS EDUARDO DAMIAN" w:date="2024-11-02T13:32:00Z" w:id="322">
        <w:r w:rsidRPr="7160A137" w:rsidR="016DAE58">
          <w:rPr>
            <w:rFonts w:ascii="Arial" w:hAnsi="Arial" w:eastAsia="Arial" w:cs="Arial"/>
            <w:color w:val="000000" w:themeColor="text1"/>
          </w:rPr>
          <w:t>gestión</w:t>
        </w:r>
      </w:ins>
      <w:ins w:author="PINOS EDUARDO DAMIAN" w:date="2024-11-02T12:56:00Z" w:id="323">
        <w:r w:rsidRPr="7160A137" w:rsidR="7E70D7D9">
          <w:rPr>
            <w:rFonts w:ascii="Arial" w:hAnsi="Arial" w:eastAsia="Arial" w:cs="Arial"/>
            <w:color w:val="000000" w:themeColor="text1"/>
          </w:rPr>
          <w:t xml:space="preserve"> de desempeño), </w:t>
        </w:r>
      </w:ins>
      <w:ins w:author="PINOS EDUARDO DAMIAN" w:date="2024-11-02T12:57:00Z" w:id="324">
        <w:r w:rsidRPr="7160A137" w:rsidR="7E70D7D9">
          <w:rPr>
            <w:rFonts w:ascii="Arial" w:hAnsi="Arial" w:eastAsia="Arial" w:cs="Arial"/>
            <w:color w:val="000000" w:themeColor="text1"/>
          </w:rPr>
          <w:t xml:space="preserve">facilita la </w:t>
        </w:r>
      </w:ins>
      <w:ins w:author="PINOS EDUARDO DAMIAN" w:date="2024-11-02T13:32:00Z" w:id="325">
        <w:r w:rsidRPr="7160A137" w:rsidR="6F96B310">
          <w:rPr>
            <w:rFonts w:ascii="Arial" w:hAnsi="Arial" w:eastAsia="Arial" w:cs="Arial"/>
            <w:color w:val="000000" w:themeColor="text1"/>
          </w:rPr>
          <w:t>creación</w:t>
        </w:r>
      </w:ins>
      <w:ins w:author="PINOS EDUARDO DAMIAN" w:date="2024-11-02T12:57:00Z" w:id="326">
        <w:r w:rsidRPr="7160A137" w:rsidR="13C88A74">
          <w:rPr>
            <w:rFonts w:ascii="Arial" w:hAnsi="Arial" w:eastAsia="Arial" w:cs="Arial"/>
            <w:color w:val="000000" w:themeColor="text1"/>
          </w:rPr>
          <w:t xml:space="preserve"> de </w:t>
        </w:r>
      </w:ins>
      <w:ins w:author="PINOS EDUARDO DAMIAN" w:date="2024-11-02T13:32:00Z" w:id="327">
        <w:r w:rsidRPr="7160A137" w:rsidR="5D027C1B">
          <w:rPr>
            <w:rFonts w:ascii="Arial" w:hAnsi="Arial" w:eastAsia="Arial" w:cs="Arial"/>
            <w:color w:val="000000" w:themeColor="text1"/>
          </w:rPr>
          <w:t>asignación</w:t>
        </w:r>
      </w:ins>
      <w:ins w:author="PINOS EDUARDO DAMIAN" w:date="2024-11-02T12:57:00Z" w:id="328">
        <w:r w:rsidRPr="7160A137" w:rsidR="13C88A74">
          <w:rPr>
            <w:rFonts w:ascii="Arial" w:hAnsi="Arial" w:eastAsia="Arial" w:cs="Arial"/>
            <w:color w:val="000000" w:themeColor="text1"/>
          </w:rPr>
          <w:t xml:space="preserve"> de objetivos de cada rol y permite a los gerentes o supervisores establecer metas basadas </w:t>
        </w:r>
      </w:ins>
      <w:ins w:author="PINOS EDUARDO DAMIAN" w:date="2024-11-02T12:58:00Z" w:id="329">
        <w:r w:rsidRPr="7160A137" w:rsidR="13C88A74">
          <w:rPr>
            <w:rFonts w:ascii="Arial" w:hAnsi="Arial" w:eastAsia="Arial" w:cs="Arial"/>
            <w:color w:val="000000" w:themeColor="text1"/>
          </w:rPr>
          <w:t>en competencias</w:t>
        </w:r>
        <w:r w:rsidRPr="7160A137" w:rsidR="03F082E0">
          <w:rPr>
            <w:rFonts w:ascii="Arial" w:hAnsi="Arial" w:eastAsia="Arial" w:cs="Arial"/>
            <w:color w:val="000000" w:themeColor="text1"/>
          </w:rPr>
          <w:t xml:space="preserve"> proyectos o indicadores de </w:t>
        </w:r>
      </w:ins>
      <w:ins w:author="PINOS EDUARDO DAMIAN" w:date="2024-11-02T13:32:00Z" w:id="330">
        <w:r w:rsidRPr="7160A137" w:rsidR="2DC15D5C">
          <w:rPr>
            <w:rFonts w:ascii="Arial" w:hAnsi="Arial" w:eastAsia="Arial" w:cs="Arial"/>
            <w:color w:val="000000" w:themeColor="text1"/>
          </w:rPr>
          <w:t>rendimientos</w:t>
        </w:r>
      </w:ins>
      <w:ins w:author="PINOS EDUARDO DAMIAN" w:date="2024-11-02T12:58:00Z" w:id="331">
        <w:r w:rsidRPr="7160A137" w:rsidR="03F082E0">
          <w:rPr>
            <w:rFonts w:ascii="Arial" w:hAnsi="Arial" w:eastAsia="Arial" w:cs="Arial"/>
            <w:color w:val="000000" w:themeColor="text1"/>
          </w:rPr>
          <w:t xml:space="preserve"> </w:t>
        </w:r>
      </w:ins>
      <w:r w:rsidR="001D6F92">
        <w:rPr>
          <w:rFonts w:ascii="Arial" w:hAnsi="Arial" w:eastAsia="Arial" w:cs="Arial"/>
          <w:color w:val="000000" w:themeColor="text1"/>
        </w:rPr>
        <w:t>KPI</w:t>
      </w:r>
      <w:ins w:author="PINOS EDUARDO DAMIAN" w:date="2024-11-02T12:59:00Z" w:id="332">
        <w:r w:rsidRPr="7160A137" w:rsidR="03F082E0">
          <w:rPr>
            <w:rFonts w:ascii="Arial" w:hAnsi="Arial" w:eastAsia="Arial" w:cs="Arial"/>
            <w:color w:val="000000" w:themeColor="text1"/>
          </w:rPr>
          <w:t xml:space="preserve"> y ajustarlos de acuerdo a la </w:t>
        </w:r>
      </w:ins>
      <w:ins w:author="PINOS EDUARDO DAMIAN" w:date="2024-11-02T13:32:00Z" w:id="333">
        <w:r w:rsidRPr="7160A137" w:rsidR="1F2533BD">
          <w:rPr>
            <w:rFonts w:ascii="Arial" w:hAnsi="Arial" w:eastAsia="Arial" w:cs="Arial"/>
            <w:color w:val="000000" w:themeColor="text1"/>
          </w:rPr>
          <w:t>necesidad</w:t>
        </w:r>
      </w:ins>
      <w:ins w:author="PINOS EDUARDO DAMIAN" w:date="2024-11-02T12:59:00Z" w:id="334">
        <w:r w:rsidRPr="7160A137" w:rsidR="03F082E0">
          <w:rPr>
            <w:rFonts w:ascii="Arial" w:hAnsi="Arial" w:eastAsia="Arial" w:cs="Arial"/>
            <w:color w:val="000000" w:themeColor="text1"/>
          </w:rPr>
          <w:t xml:space="preserve"> del momento.</w:t>
        </w:r>
      </w:ins>
    </w:p>
    <w:p w:rsidR="2AC42820" w:rsidP="7160A137" w:rsidRDefault="2DD030DB" w14:paraId="0F796CCD" w14:textId="3065D1D5">
      <w:pPr>
        <w:tabs>
          <w:tab w:val="left" w:pos="720"/>
        </w:tabs>
        <w:spacing w:line="240" w:lineRule="auto"/>
        <w:jc w:val="both"/>
        <w:rPr>
          <w:ins w:author="PINOS EDUARDO DAMIAN" w:date="2024-11-02T13:08:00Z" w16du:dateUtc="2024-11-02T13:08:17Z" w:id="335"/>
          <w:rFonts w:ascii="Arial" w:hAnsi="Arial" w:eastAsia="Arial" w:cs="Arial"/>
          <w:color w:val="000000" w:themeColor="text1"/>
        </w:rPr>
      </w:pPr>
      <w:ins w:author="PINOS EDUARDO DAMIAN" w:date="2024-11-02T13:33:00Z" w:id="336">
        <w:r w:rsidRPr="7160A137">
          <w:rPr>
            <w:rFonts w:ascii="Arial" w:hAnsi="Arial" w:eastAsia="Arial" w:cs="Arial"/>
            <w:color w:val="000000" w:themeColor="text1"/>
          </w:rPr>
          <w:t>También</w:t>
        </w:r>
      </w:ins>
      <w:ins w:author="PINOS EDUARDO DAMIAN" w:date="2024-11-02T13:01:00Z" w:id="337">
        <w:r w:rsidRPr="7160A137" w:rsidR="65C586E9">
          <w:rPr>
            <w:rFonts w:ascii="Arial" w:hAnsi="Arial" w:eastAsia="Arial" w:cs="Arial"/>
            <w:color w:val="000000" w:themeColor="text1"/>
          </w:rPr>
          <w:t xml:space="preserve"> se suele utilizar la app de continuos performance Management, esto sirve </w:t>
        </w:r>
      </w:ins>
      <w:ins w:author="PINOS EDUARDO DAMIAN" w:date="2024-11-02T13:02:00Z" w:id="338">
        <w:r w:rsidRPr="7160A137" w:rsidR="65C586E9">
          <w:rPr>
            <w:rFonts w:ascii="Arial" w:hAnsi="Arial" w:eastAsia="Arial" w:cs="Arial"/>
            <w:color w:val="000000" w:themeColor="text1"/>
          </w:rPr>
          <w:t xml:space="preserve">para tener sesiones de </w:t>
        </w:r>
      </w:ins>
      <w:ins w:author="PINOS EDUARDO DAMIAN" w:date="2024-11-02T13:33:00Z" w:id="339">
        <w:r w:rsidRPr="7160A137" w:rsidR="0F62D9B1">
          <w:rPr>
            <w:rFonts w:ascii="Arial" w:hAnsi="Arial" w:eastAsia="Arial" w:cs="Arial"/>
            <w:color w:val="000000" w:themeColor="text1"/>
          </w:rPr>
          <w:t>retroalimentación</w:t>
        </w:r>
      </w:ins>
      <w:ins w:author="PINOS EDUARDO DAMIAN" w:date="2024-11-02T13:02:00Z" w:id="340">
        <w:r w:rsidRPr="7160A137" w:rsidR="42067F21">
          <w:rPr>
            <w:rFonts w:ascii="Arial" w:hAnsi="Arial" w:eastAsia="Arial" w:cs="Arial"/>
            <w:color w:val="000000" w:themeColor="text1"/>
          </w:rPr>
          <w:t xml:space="preserve"> y revisar los progresos en tiempo real. Esto se documenta y se deja registrado la continua </w:t>
        </w:r>
      </w:ins>
      <w:ins w:author="PINOS EDUARDO DAMIAN" w:date="2024-11-02T13:35:00Z" w:id="341">
        <w:r w:rsidRPr="7160A137" w:rsidR="6672EFEF">
          <w:rPr>
            <w:rFonts w:ascii="Arial" w:hAnsi="Arial" w:eastAsia="Arial" w:cs="Arial"/>
            <w:color w:val="000000" w:themeColor="text1"/>
          </w:rPr>
          <w:t>mejora o</w:t>
        </w:r>
      </w:ins>
      <w:ins w:author="PINOS EDUARDO DAMIAN" w:date="2024-11-02T13:02:00Z" w:id="342">
        <w:r w:rsidRPr="7160A137" w:rsidR="42067F21">
          <w:rPr>
            <w:rFonts w:ascii="Arial" w:hAnsi="Arial" w:eastAsia="Arial" w:cs="Arial"/>
            <w:color w:val="000000" w:themeColor="text1"/>
          </w:rPr>
          <w:t xml:space="preserve"> cosas por mejorar</w:t>
        </w:r>
      </w:ins>
      <w:ins w:author="PINOS EDUARDO DAMIAN" w:date="2024-11-02T13:04:00Z" w:id="343">
        <w:r w:rsidRPr="7160A137" w:rsidR="7009B406">
          <w:rPr>
            <w:rFonts w:ascii="Arial" w:hAnsi="Arial" w:eastAsia="Arial" w:cs="Arial"/>
            <w:color w:val="000000" w:themeColor="text1"/>
          </w:rPr>
          <w:t xml:space="preserve">. Para la </w:t>
        </w:r>
      </w:ins>
      <w:ins w:author="PINOS EDUARDO DAMIAN" w:date="2024-11-02T13:33:00Z" w:id="344">
        <w:r w:rsidRPr="7160A137" w:rsidR="2A71E7D5">
          <w:rPr>
            <w:rFonts w:ascii="Arial" w:hAnsi="Arial" w:eastAsia="Arial" w:cs="Arial"/>
            <w:color w:val="000000" w:themeColor="text1"/>
          </w:rPr>
          <w:t>evaluación</w:t>
        </w:r>
      </w:ins>
      <w:ins w:author="PINOS EDUARDO DAMIAN" w:date="2024-11-02T13:04:00Z" w:id="345">
        <w:r w:rsidRPr="7160A137" w:rsidR="7009B406">
          <w:rPr>
            <w:rFonts w:ascii="Arial" w:hAnsi="Arial" w:eastAsia="Arial" w:cs="Arial"/>
            <w:color w:val="000000" w:themeColor="text1"/>
          </w:rPr>
          <w:t xml:space="preserve"> se utiliza la app de performance </w:t>
        </w:r>
        <w:proofErr w:type="spellStart"/>
        <w:r w:rsidRPr="7160A137" w:rsidR="7009B406">
          <w:rPr>
            <w:rFonts w:ascii="Arial" w:hAnsi="Arial" w:eastAsia="Arial" w:cs="Arial"/>
            <w:color w:val="000000" w:themeColor="text1"/>
          </w:rPr>
          <w:t>app</w:t>
        </w:r>
      </w:ins>
      <w:ins w:author="PINOS EDUARDO DAMIAN" w:date="2024-11-02T13:05:00Z" w:id="346">
        <w:r w:rsidRPr="7160A137" w:rsidR="7009B406">
          <w:rPr>
            <w:rFonts w:ascii="Arial" w:hAnsi="Arial" w:eastAsia="Arial" w:cs="Arial"/>
            <w:color w:val="000000" w:themeColor="text1"/>
          </w:rPr>
          <w:t>raisal</w:t>
        </w:r>
        <w:proofErr w:type="spellEnd"/>
        <w:r w:rsidRPr="7160A137" w:rsidR="2782F6E4">
          <w:rPr>
            <w:rFonts w:ascii="Arial" w:hAnsi="Arial" w:eastAsia="Arial" w:cs="Arial"/>
            <w:color w:val="000000" w:themeColor="text1"/>
          </w:rPr>
          <w:t xml:space="preserve">, que les da a los supervisores la oportunidad de realizar una </w:t>
        </w:r>
      </w:ins>
      <w:ins w:author="PINOS EDUARDO DAMIAN" w:date="2024-11-02T13:33:00Z" w:id="347">
        <w:r w:rsidRPr="7160A137" w:rsidR="56965DBB">
          <w:rPr>
            <w:rFonts w:ascii="Arial" w:hAnsi="Arial" w:eastAsia="Arial" w:cs="Arial"/>
            <w:color w:val="000000" w:themeColor="text1"/>
          </w:rPr>
          <w:t>evaluación</w:t>
        </w:r>
      </w:ins>
      <w:ins w:author="PINOS EDUARDO DAMIAN" w:date="2024-11-02T13:05:00Z" w:id="348">
        <w:r w:rsidRPr="7160A137" w:rsidR="2782F6E4">
          <w:rPr>
            <w:rFonts w:ascii="Arial" w:hAnsi="Arial" w:eastAsia="Arial" w:cs="Arial"/>
            <w:color w:val="000000" w:themeColor="text1"/>
          </w:rPr>
          <w:t xml:space="preserve"> detallada de desempeño de cada empleado.</w:t>
        </w:r>
      </w:ins>
      <w:ins w:author="PINOS EDUARDO DAMIAN" w:date="2024-11-02T13:06:00Z" w:id="349">
        <w:r w:rsidRPr="7160A137" w:rsidR="60D4563B">
          <w:rPr>
            <w:rFonts w:ascii="Arial" w:hAnsi="Arial" w:eastAsia="Arial" w:cs="Arial"/>
            <w:color w:val="000000" w:themeColor="text1"/>
          </w:rPr>
          <w:t xml:space="preserve"> </w:t>
        </w:r>
      </w:ins>
      <w:ins w:author="PINOS EDUARDO DAMIAN" w:date="2024-11-02T13:33:00Z" w:id="350">
        <w:r w:rsidRPr="7160A137" w:rsidR="276C078B">
          <w:rPr>
            <w:rFonts w:ascii="Arial" w:hAnsi="Arial" w:eastAsia="Arial" w:cs="Arial"/>
            <w:color w:val="000000" w:themeColor="text1"/>
          </w:rPr>
          <w:t>También</w:t>
        </w:r>
      </w:ins>
      <w:ins w:author="PINOS EDUARDO DAMIAN" w:date="2024-11-02T13:06:00Z" w:id="351">
        <w:r w:rsidRPr="7160A137" w:rsidR="60D4563B">
          <w:rPr>
            <w:rFonts w:ascii="Arial" w:hAnsi="Arial" w:eastAsia="Arial" w:cs="Arial"/>
            <w:color w:val="000000" w:themeColor="text1"/>
          </w:rPr>
          <w:t xml:space="preserve"> se puede utilizar la app de </w:t>
        </w:r>
      </w:ins>
      <w:ins w:author="PINOS EDUARDO DAMIAN" w:date="2024-11-02T13:33:00Z" w:id="352">
        <w:r w:rsidRPr="7160A137" w:rsidR="58013BDD">
          <w:rPr>
            <w:rFonts w:ascii="Arial" w:hAnsi="Arial" w:eastAsia="Arial" w:cs="Arial"/>
            <w:color w:val="000000" w:themeColor="text1"/>
          </w:rPr>
          <w:t>retroalimentación</w:t>
        </w:r>
      </w:ins>
      <w:ins w:author="PINOS EDUARDO DAMIAN" w:date="2024-11-02T13:06:00Z" w:id="353">
        <w:r w:rsidRPr="7160A137" w:rsidR="60D4563B">
          <w:rPr>
            <w:rFonts w:ascii="Arial" w:hAnsi="Arial" w:eastAsia="Arial" w:cs="Arial"/>
            <w:color w:val="000000" w:themeColor="text1"/>
          </w:rPr>
          <w:t xml:space="preserve"> de 360 grados (</w:t>
        </w:r>
      </w:ins>
      <w:ins w:author="PINOS EDUARDO DAMIAN" w:date="2024-11-02T13:07:00Z" w:id="354">
        <w:r w:rsidRPr="7160A137" w:rsidR="60D4563B">
          <w:rPr>
            <w:rFonts w:ascii="Arial" w:hAnsi="Arial" w:eastAsia="Arial" w:cs="Arial"/>
            <w:color w:val="000000" w:themeColor="text1"/>
          </w:rPr>
          <w:t xml:space="preserve">360-degree </w:t>
        </w:r>
        <w:proofErr w:type="spellStart"/>
        <w:r w:rsidRPr="7160A137" w:rsidR="60D4563B">
          <w:rPr>
            <w:rFonts w:ascii="Arial" w:hAnsi="Arial" w:eastAsia="Arial" w:cs="Arial"/>
            <w:color w:val="000000" w:themeColor="text1"/>
          </w:rPr>
          <w:t>Feedback</w:t>
        </w:r>
        <w:proofErr w:type="spellEnd"/>
        <w:r w:rsidRPr="7160A137" w:rsidR="60D4563B">
          <w:rPr>
            <w:rFonts w:ascii="Arial" w:hAnsi="Arial" w:eastAsia="Arial" w:cs="Arial"/>
            <w:color w:val="000000" w:themeColor="text1"/>
          </w:rPr>
          <w:t xml:space="preserve">) que proporciona </w:t>
        </w:r>
        <w:r w:rsidRPr="7160A137" w:rsidR="445CCDB5">
          <w:rPr>
            <w:rFonts w:ascii="Arial" w:hAnsi="Arial" w:eastAsia="Arial" w:cs="Arial"/>
            <w:color w:val="000000" w:themeColor="text1"/>
          </w:rPr>
          <w:t>recibir comentarios de distintas fuentes ofreciendo una perspectiva diversa sobre su</w:t>
        </w:r>
      </w:ins>
      <w:ins w:author="PINOS EDUARDO DAMIAN" w:date="2024-11-02T13:08:00Z" w:id="355">
        <w:r w:rsidRPr="7160A137" w:rsidR="445CCDB5">
          <w:rPr>
            <w:rFonts w:ascii="Arial" w:hAnsi="Arial" w:eastAsia="Arial" w:cs="Arial"/>
            <w:color w:val="000000" w:themeColor="text1"/>
          </w:rPr>
          <w:t xml:space="preserve"> rendimiento y competencias.</w:t>
        </w:r>
      </w:ins>
    </w:p>
    <w:p w:rsidR="6E9971D1" w:rsidP="7160A137" w:rsidRDefault="1454FA33" w14:paraId="239CF22F" w14:textId="1922A9B5">
      <w:pPr>
        <w:tabs>
          <w:tab w:val="left" w:pos="720"/>
        </w:tabs>
        <w:spacing w:line="240" w:lineRule="auto"/>
        <w:jc w:val="both"/>
        <w:rPr>
          <w:ins w:author="PINOS EDUARDO DAMIAN" w:date="2024-11-02T13:10:00Z" w16du:dateUtc="2024-11-02T13:10:46Z" w:id="356"/>
          <w:rFonts w:ascii="Arial" w:hAnsi="Arial" w:eastAsia="Arial" w:cs="Arial"/>
          <w:color w:val="000000" w:themeColor="text1"/>
        </w:rPr>
      </w:pPr>
      <w:ins w:author="PINOS EDUARDO DAMIAN" w:date="2024-11-02T13:08:00Z" w:id="357">
        <w:r w:rsidRPr="7160A137">
          <w:rPr>
            <w:rFonts w:ascii="Arial" w:hAnsi="Arial" w:eastAsia="Arial" w:cs="Arial"/>
            <w:color w:val="000000" w:themeColor="text1"/>
          </w:rPr>
          <w:t xml:space="preserve">En la parte de desarrollo personal se suele utilizar la app de </w:t>
        </w:r>
      </w:ins>
      <w:ins w:author="PINOS EDUARDO DAMIAN" w:date="2024-11-02T13:09:00Z" w:id="358">
        <w:r w:rsidRPr="7160A137">
          <w:rPr>
            <w:rFonts w:ascii="Arial" w:hAnsi="Arial" w:eastAsia="Arial" w:cs="Arial"/>
            <w:color w:val="000000" w:themeColor="text1"/>
          </w:rPr>
          <w:t xml:space="preserve">Individual </w:t>
        </w:r>
        <w:proofErr w:type="spellStart"/>
        <w:r w:rsidRPr="7160A137">
          <w:rPr>
            <w:rFonts w:ascii="Arial" w:hAnsi="Arial" w:eastAsia="Arial" w:cs="Arial"/>
            <w:color w:val="000000" w:themeColor="text1"/>
          </w:rPr>
          <w:t>Development</w:t>
        </w:r>
        <w:proofErr w:type="spellEnd"/>
        <w:r w:rsidRPr="7160A137">
          <w:rPr>
            <w:rFonts w:ascii="Arial" w:hAnsi="Arial" w:eastAsia="Arial" w:cs="Arial"/>
            <w:color w:val="000000" w:themeColor="text1"/>
          </w:rPr>
          <w:t xml:space="preserve"> (plan de desarrollo </w:t>
        </w:r>
      </w:ins>
      <w:ins w:author="PINOS EDUARDO DAMIAN" w:date="2024-11-02T13:33:00Z" w:id="359">
        <w:r w:rsidRPr="7160A137" w:rsidR="25C04758">
          <w:rPr>
            <w:rFonts w:ascii="Arial" w:hAnsi="Arial" w:eastAsia="Arial" w:cs="Arial"/>
            <w:color w:val="000000" w:themeColor="text1"/>
          </w:rPr>
          <w:t>individual</w:t>
        </w:r>
      </w:ins>
      <w:ins w:author="PINOS EDUARDO DAMIAN" w:date="2024-11-02T13:09:00Z" w:id="360">
        <w:r w:rsidRPr="7160A137" w:rsidR="49C15303">
          <w:rPr>
            <w:rFonts w:ascii="Arial" w:hAnsi="Arial" w:eastAsia="Arial" w:cs="Arial"/>
            <w:color w:val="000000" w:themeColor="text1"/>
          </w:rPr>
          <w:t xml:space="preserve">) que te permite documentar </w:t>
        </w:r>
      </w:ins>
      <w:ins w:author="PINOS EDUARDO DAMIAN" w:date="2024-11-02T13:10:00Z" w:id="361">
        <w:r w:rsidRPr="7160A137" w:rsidR="49C15303">
          <w:rPr>
            <w:rFonts w:ascii="Arial" w:hAnsi="Arial" w:eastAsia="Arial" w:cs="Arial"/>
            <w:color w:val="000000" w:themeColor="text1"/>
          </w:rPr>
          <w:t>metas de desarrollo y asignar actividades ca</w:t>
        </w:r>
        <w:r w:rsidRPr="7160A137" w:rsidR="4538F295">
          <w:rPr>
            <w:rFonts w:ascii="Arial" w:hAnsi="Arial" w:eastAsia="Arial" w:cs="Arial"/>
            <w:color w:val="000000" w:themeColor="text1"/>
          </w:rPr>
          <w:t>pacitaciones.</w:t>
        </w:r>
      </w:ins>
    </w:p>
    <w:p w:rsidR="1C3D460E" w:rsidP="7160A137" w:rsidRDefault="4538F295" w14:paraId="605006D8" w14:textId="79AEA7B0">
      <w:pPr>
        <w:tabs>
          <w:tab w:val="left" w:pos="720"/>
        </w:tabs>
        <w:spacing w:line="240" w:lineRule="auto"/>
        <w:jc w:val="both"/>
        <w:rPr>
          <w:ins w:author="PINOS EDUARDO DAMIAN" w:date="2024-11-02T13:13:00Z" w16du:dateUtc="2024-11-02T13:13:05Z" w:id="362"/>
          <w:rFonts w:ascii="Arial" w:hAnsi="Arial" w:eastAsia="Arial" w:cs="Arial"/>
          <w:color w:val="000000" w:themeColor="text1"/>
        </w:rPr>
      </w:pPr>
      <w:ins w:author="PINOS EDUARDO DAMIAN" w:date="2024-11-02T13:11:00Z" w:id="363">
        <w:r w:rsidRPr="7160A137">
          <w:rPr>
            <w:rFonts w:ascii="Arial" w:hAnsi="Arial" w:eastAsia="Arial" w:cs="Arial"/>
            <w:color w:val="000000" w:themeColor="text1"/>
          </w:rPr>
          <w:t xml:space="preserve">Para los </w:t>
        </w:r>
      </w:ins>
      <w:ins w:author="PINOS EDUARDO DAMIAN" w:date="2024-11-02T13:33:00Z" w:id="364">
        <w:r w:rsidRPr="7160A137" w:rsidR="71C76752">
          <w:rPr>
            <w:rFonts w:ascii="Arial" w:hAnsi="Arial" w:eastAsia="Arial" w:cs="Arial"/>
            <w:color w:val="000000" w:themeColor="text1"/>
          </w:rPr>
          <w:t>análisis</w:t>
        </w:r>
      </w:ins>
      <w:ins w:author="PINOS EDUARDO DAMIAN" w:date="2024-11-02T13:11:00Z" w:id="365">
        <w:r w:rsidRPr="7160A137">
          <w:rPr>
            <w:rFonts w:ascii="Arial" w:hAnsi="Arial" w:eastAsia="Arial" w:cs="Arial"/>
            <w:color w:val="000000" w:themeColor="text1"/>
          </w:rPr>
          <w:t xml:space="preserve"> de </w:t>
        </w:r>
      </w:ins>
      <w:ins w:author="PINOS EDUARDO DAMIAN" w:date="2024-11-02T13:33:00Z" w:id="366">
        <w:r w:rsidRPr="7160A137" w:rsidR="0156CBDB">
          <w:rPr>
            <w:rFonts w:ascii="Arial" w:hAnsi="Arial" w:eastAsia="Arial" w:cs="Arial"/>
            <w:color w:val="000000" w:themeColor="text1"/>
          </w:rPr>
          <w:t>desempeño</w:t>
        </w:r>
      </w:ins>
      <w:ins w:author="PINOS EDUARDO DAMIAN" w:date="2024-11-02T13:11:00Z" w:id="367">
        <w:r w:rsidRPr="7160A137">
          <w:rPr>
            <w:rFonts w:ascii="Arial" w:hAnsi="Arial" w:eastAsia="Arial" w:cs="Arial"/>
            <w:color w:val="000000" w:themeColor="text1"/>
          </w:rPr>
          <w:t xml:space="preserve"> e informes se utilizan los HR </w:t>
        </w:r>
        <w:proofErr w:type="spellStart"/>
        <w:r w:rsidRPr="7160A137">
          <w:rPr>
            <w:rFonts w:ascii="Arial" w:hAnsi="Arial" w:eastAsia="Arial" w:cs="Arial"/>
            <w:color w:val="000000" w:themeColor="text1"/>
          </w:rPr>
          <w:t>Reporting</w:t>
        </w:r>
        <w:proofErr w:type="spellEnd"/>
        <w:r w:rsidRPr="7160A137">
          <w:rPr>
            <w:rFonts w:ascii="Arial" w:hAnsi="Arial" w:eastAsia="Arial" w:cs="Arial"/>
            <w:color w:val="000000" w:themeColor="text1"/>
          </w:rPr>
          <w:t xml:space="preserve">, que permite tener una </w:t>
        </w:r>
      </w:ins>
      <w:ins w:author="PINOS EDUARDO DAMIAN" w:date="2024-11-02T13:33:00Z" w:id="368">
        <w:r w:rsidRPr="7160A137" w:rsidR="305BD37D">
          <w:rPr>
            <w:rFonts w:ascii="Arial" w:hAnsi="Arial" w:eastAsia="Arial" w:cs="Arial"/>
            <w:color w:val="000000" w:themeColor="text1"/>
          </w:rPr>
          <w:t>visión</w:t>
        </w:r>
      </w:ins>
      <w:ins w:author="PINOS EDUARDO DAMIAN" w:date="2024-11-02T13:11:00Z" w:id="369">
        <w:r w:rsidRPr="7160A137">
          <w:rPr>
            <w:rFonts w:ascii="Arial" w:hAnsi="Arial" w:eastAsia="Arial" w:cs="Arial"/>
            <w:color w:val="000000" w:themeColor="text1"/>
          </w:rPr>
          <w:t xml:space="preserve"> generalizada de la empresa</w:t>
        </w:r>
      </w:ins>
      <w:ins w:author="PINOS EDUARDO DAMIAN" w:date="2024-11-02T13:12:00Z" w:id="370">
        <w:r w:rsidRPr="7160A137">
          <w:rPr>
            <w:rFonts w:ascii="Arial" w:hAnsi="Arial" w:eastAsia="Arial" w:cs="Arial"/>
            <w:color w:val="000000" w:themeColor="text1"/>
          </w:rPr>
          <w:t xml:space="preserve"> y </w:t>
        </w:r>
      </w:ins>
      <w:ins w:author="PINOS EDUARDO DAMIAN" w:date="2024-11-02T13:33:00Z" w:id="371">
        <w:r w:rsidRPr="7160A137" w:rsidR="439145F8">
          <w:rPr>
            <w:rFonts w:ascii="Arial" w:hAnsi="Arial" w:eastAsia="Arial" w:cs="Arial"/>
            <w:color w:val="000000" w:themeColor="text1"/>
          </w:rPr>
          <w:t>así</w:t>
        </w:r>
      </w:ins>
      <w:ins w:author="PINOS EDUARDO DAMIAN" w:date="2024-11-02T13:12:00Z" w:id="372">
        <w:r w:rsidRPr="7160A137" w:rsidR="3224487A">
          <w:rPr>
            <w:rFonts w:ascii="Arial" w:hAnsi="Arial" w:eastAsia="Arial" w:cs="Arial"/>
            <w:color w:val="000000" w:themeColor="text1"/>
          </w:rPr>
          <w:t xml:space="preserve"> tener </w:t>
        </w:r>
      </w:ins>
      <w:ins w:author="PINOS EDUARDO DAMIAN" w:date="2024-11-02T13:33:00Z" w:id="373">
        <w:r w:rsidRPr="7160A137" w:rsidR="3DF9A28A">
          <w:rPr>
            <w:rFonts w:ascii="Arial" w:hAnsi="Arial" w:eastAsia="Arial" w:cs="Arial"/>
            <w:color w:val="000000" w:themeColor="text1"/>
          </w:rPr>
          <w:t>información</w:t>
        </w:r>
      </w:ins>
      <w:ins w:author="PINOS EDUARDO DAMIAN" w:date="2024-11-02T13:12:00Z" w:id="374">
        <w:r w:rsidRPr="7160A137" w:rsidR="3224487A">
          <w:rPr>
            <w:rFonts w:ascii="Arial" w:hAnsi="Arial" w:eastAsia="Arial" w:cs="Arial"/>
            <w:color w:val="000000" w:themeColor="text1"/>
          </w:rPr>
          <w:t xml:space="preserve"> para los gerentes para poder tomar </w:t>
        </w:r>
      </w:ins>
      <w:ins w:author="PINOS EDUARDO DAMIAN" w:date="2024-11-02T13:33:00Z" w:id="375">
        <w:r w:rsidRPr="7160A137" w:rsidR="58DA8BCA">
          <w:rPr>
            <w:rFonts w:ascii="Arial" w:hAnsi="Arial" w:eastAsia="Arial" w:cs="Arial"/>
            <w:color w:val="000000" w:themeColor="text1"/>
          </w:rPr>
          <w:t>decisiones</w:t>
        </w:r>
      </w:ins>
      <w:ins w:author="PINOS EDUARDO DAMIAN" w:date="2024-11-02T13:12:00Z" w:id="376">
        <w:r w:rsidRPr="7160A137" w:rsidR="3224487A">
          <w:rPr>
            <w:rFonts w:ascii="Arial" w:hAnsi="Arial" w:eastAsia="Arial" w:cs="Arial"/>
            <w:color w:val="000000" w:themeColor="text1"/>
          </w:rPr>
          <w:t xml:space="preserve"> en cuanto a las promociones de empleados ajustes </w:t>
        </w:r>
      </w:ins>
      <w:ins w:author="PINOS EDUARDO DAMIAN" w:date="2024-11-02T13:13:00Z" w:id="377">
        <w:r w:rsidRPr="7160A137" w:rsidR="3224487A">
          <w:rPr>
            <w:rFonts w:ascii="Arial" w:hAnsi="Arial" w:eastAsia="Arial" w:cs="Arial"/>
            <w:color w:val="000000" w:themeColor="text1"/>
          </w:rPr>
          <w:t xml:space="preserve">de sueldos y </w:t>
        </w:r>
      </w:ins>
      <w:ins w:author="PINOS EDUARDO DAMIAN" w:date="2024-11-02T13:33:00Z" w:id="378">
        <w:r w:rsidRPr="7160A137" w:rsidR="0D7C3E00">
          <w:rPr>
            <w:rFonts w:ascii="Arial" w:hAnsi="Arial" w:eastAsia="Arial" w:cs="Arial"/>
            <w:color w:val="000000" w:themeColor="text1"/>
          </w:rPr>
          <w:t>demás</w:t>
        </w:r>
      </w:ins>
      <w:ins w:author="PINOS EDUARDO DAMIAN" w:date="2024-11-02T13:13:00Z" w:id="379">
        <w:r w:rsidRPr="7160A137" w:rsidR="3224487A">
          <w:rPr>
            <w:rFonts w:ascii="Arial" w:hAnsi="Arial" w:eastAsia="Arial" w:cs="Arial"/>
            <w:color w:val="000000" w:themeColor="text1"/>
          </w:rPr>
          <w:t>.</w:t>
        </w:r>
      </w:ins>
    </w:p>
    <w:p w:rsidR="21D35EA2" w:rsidP="7160A137" w:rsidRDefault="7CA5FF3D" w14:paraId="779DCC8C" w14:textId="39E775E3">
      <w:pPr>
        <w:tabs>
          <w:tab w:val="left" w:pos="720"/>
        </w:tabs>
        <w:spacing w:line="240" w:lineRule="auto"/>
        <w:jc w:val="both"/>
        <w:rPr>
          <w:rFonts w:ascii="Arial" w:hAnsi="Arial" w:eastAsia="Arial" w:cs="Arial"/>
          <w:color w:val="000000" w:themeColor="text1"/>
        </w:rPr>
      </w:pPr>
      <w:ins w:author="PINOS EDUARDO DAMIAN" w:date="2024-11-02T12:53:00Z" w:id="380">
        <w:r w:rsidRPr="7160A137">
          <w:rPr>
            <w:rFonts w:ascii="Arial" w:hAnsi="Arial" w:eastAsia="Arial" w:cs="Arial"/>
            <w:color w:val="000000" w:themeColor="text1"/>
          </w:rPr>
          <w:t xml:space="preserve"> </w:t>
        </w:r>
      </w:ins>
    </w:p>
    <w:p w:rsidR="020D3DCC" w:rsidP="7160A137" w:rsidRDefault="32E5409D" w14:paraId="126D1C4B" w14:textId="71C2387F">
      <w:pPr>
        <w:tabs>
          <w:tab w:val="left" w:pos="720"/>
        </w:tabs>
        <w:spacing w:line="240" w:lineRule="auto"/>
        <w:jc w:val="both"/>
        <w:rPr>
          <w:ins w:author="PINOS EDUARDO DAMIAN" w:date="2024-11-02T13:13:00Z" w16du:dateUtc="2024-11-02T13:13:10Z" w:id="381"/>
          <w:rFonts w:ascii="Arial" w:hAnsi="Arial" w:eastAsia="Arial" w:cs="Arial"/>
          <w:color w:val="000000" w:themeColor="text1"/>
        </w:rPr>
      </w:pPr>
      <w:r w:rsidRPr="7160A137">
        <w:rPr>
          <w:rFonts w:ascii="Arial" w:hAnsi="Arial" w:eastAsia="Arial" w:cs="Arial"/>
          <w:b/>
          <w:bCs/>
          <w:color w:val="000000" w:themeColor="text1"/>
        </w:rPr>
        <w:t>Desvinculación de Personal</w:t>
      </w:r>
    </w:p>
    <w:p w:rsidRPr="00472B7A" w:rsidR="5EA60D25" w:rsidP="7160A137" w:rsidRDefault="7990814E" w14:paraId="489B3873" w14:textId="6031EBB2">
      <w:pPr>
        <w:tabs>
          <w:tab w:val="left" w:pos="720"/>
        </w:tabs>
        <w:spacing w:line="240" w:lineRule="auto"/>
        <w:jc w:val="both"/>
        <w:rPr>
          <w:ins w:author="PINOS EDUARDO DAMIAN" w:date="2024-11-02T13:14:00Z" w16du:dateUtc="2024-11-02T13:14:51Z" w:id="382"/>
          <w:rFonts w:ascii="Arial" w:hAnsi="Arial" w:eastAsia="Arial" w:cs="Arial"/>
          <w:color w:val="000000" w:themeColor="text1"/>
        </w:rPr>
      </w:pPr>
      <w:ins w:author="PINOS EDUARDO DAMIAN" w:date="2024-11-02T13:14:00Z" w:id="383">
        <w:r w:rsidRPr="00472B7A">
          <w:rPr>
            <w:rFonts w:ascii="Arial" w:hAnsi="Arial" w:eastAsia="Arial" w:cs="Arial"/>
            <w:color w:val="000000" w:themeColor="text1"/>
          </w:rPr>
          <w:t xml:space="preserve">A </w:t>
        </w:r>
      </w:ins>
      <w:ins w:author="PINOS EDUARDO DAMIAN" w:date="2024-11-02T13:33:00Z" w:id="384">
        <w:r w:rsidRPr="00472B7A" w:rsidR="5B678A3C">
          <w:rPr>
            <w:rFonts w:ascii="Arial" w:hAnsi="Arial" w:eastAsia="Arial" w:cs="Arial"/>
            <w:color w:val="000000" w:themeColor="text1"/>
          </w:rPr>
          <w:t>través</w:t>
        </w:r>
      </w:ins>
      <w:ins w:author="PINOS EDUARDO DAMIAN" w:date="2024-11-02T13:14:00Z" w:id="385">
        <w:r w:rsidRPr="00472B7A">
          <w:rPr>
            <w:rFonts w:ascii="Arial" w:hAnsi="Arial" w:eastAsia="Arial" w:cs="Arial"/>
            <w:color w:val="000000" w:themeColor="text1"/>
          </w:rPr>
          <w:t xml:space="preserve"> de este </w:t>
        </w:r>
      </w:ins>
      <w:ins w:author="PINOS EDUARDO DAMIAN" w:date="2024-11-02T13:35:00Z" w:id="386">
        <w:r w:rsidRPr="00472B7A" w:rsidR="042DD182">
          <w:rPr>
            <w:rFonts w:ascii="Arial" w:hAnsi="Arial" w:eastAsia="Arial" w:cs="Arial"/>
            <w:color w:val="000000" w:themeColor="text1"/>
          </w:rPr>
          <w:t>módulo</w:t>
        </w:r>
      </w:ins>
      <w:ins w:author="PINOS EDUARDO DAMIAN" w:date="2024-11-02T13:14:00Z" w:id="387">
        <w:r w:rsidRPr="00472B7A">
          <w:rPr>
            <w:rFonts w:ascii="Arial" w:hAnsi="Arial" w:eastAsia="Arial" w:cs="Arial"/>
            <w:color w:val="000000" w:themeColor="text1"/>
          </w:rPr>
          <w:t xml:space="preserve"> te permite tratar las desvinculaciones de personal de manera organizada y formal las finalizaciones laborales.</w:t>
        </w:r>
      </w:ins>
    </w:p>
    <w:p w:rsidRPr="00472B7A" w:rsidR="765F1EC6" w:rsidP="7160A137" w:rsidRDefault="25221162" w14:paraId="5F1BF7B5" w14:textId="4722F8CD">
      <w:pPr>
        <w:tabs>
          <w:tab w:val="left" w:pos="720"/>
        </w:tabs>
        <w:spacing w:line="240" w:lineRule="auto"/>
        <w:jc w:val="both"/>
        <w:rPr>
          <w:ins w:author="PINOS EDUARDO DAMIAN" w:date="2024-11-02T13:16:00Z" w16du:dateUtc="2024-11-02T13:16:23Z" w:id="388"/>
          <w:rFonts w:ascii="Arial" w:hAnsi="Arial" w:eastAsia="Arial" w:cs="Arial"/>
          <w:color w:val="000000" w:themeColor="text1"/>
        </w:rPr>
      </w:pPr>
      <w:ins w:author="PINOS EDUARDO DAMIAN" w:date="2024-11-02T13:15:00Z" w:id="389">
        <w:r w:rsidRPr="00472B7A">
          <w:rPr>
            <w:rFonts w:ascii="Arial" w:hAnsi="Arial" w:eastAsia="Arial" w:cs="Arial"/>
            <w:color w:val="000000" w:themeColor="text1"/>
          </w:rPr>
          <w:t xml:space="preserve">Se realiza la </w:t>
        </w:r>
      </w:ins>
      <w:ins w:author="PINOS EDUARDO DAMIAN" w:date="2024-11-02T13:33:00Z" w:id="390">
        <w:r w:rsidRPr="00472B7A" w:rsidR="404AADFC">
          <w:rPr>
            <w:rFonts w:ascii="Arial" w:hAnsi="Arial" w:eastAsia="Arial" w:cs="Arial"/>
            <w:color w:val="000000" w:themeColor="text1"/>
          </w:rPr>
          <w:t>notificación</w:t>
        </w:r>
      </w:ins>
      <w:ins w:author="PINOS EDUARDO DAMIAN" w:date="2024-11-02T13:15:00Z" w:id="391">
        <w:r w:rsidRPr="00472B7A">
          <w:rPr>
            <w:rFonts w:ascii="Arial" w:hAnsi="Arial" w:eastAsia="Arial" w:cs="Arial"/>
            <w:color w:val="000000" w:themeColor="text1"/>
          </w:rPr>
          <w:t xml:space="preserve"> formal donde se deja expresado el </w:t>
        </w:r>
      </w:ins>
      <w:ins w:author="PINOS EDUARDO DAMIAN" w:date="2024-11-02T13:35:00Z" w:id="392">
        <w:r w:rsidRPr="00472B7A" w:rsidR="6EFAE2A2">
          <w:rPr>
            <w:rFonts w:ascii="Arial" w:hAnsi="Arial" w:eastAsia="Arial" w:cs="Arial"/>
            <w:color w:val="000000" w:themeColor="text1"/>
          </w:rPr>
          <w:t>porqué</w:t>
        </w:r>
      </w:ins>
      <w:ins w:author="PINOS EDUARDO DAMIAN" w:date="2024-11-02T13:15:00Z" w:id="393">
        <w:r w:rsidRPr="00472B7A">
          <w:rPr>
            <w:rFonts w:ascii="Arial" w:hAnsi="Arial" w:eastAsia="Arial" w:cs="Arial"/>
            <w:color w:val="000000" w:themeColor="text1"/>
          </w:rPr>
          <w:t xml:space="preserve"> de la </w:t>
        </w:r>
      </w:ins>
      <w:ins w:author="PINOS EDUARDO DAMIAN" w:date="2024-11-02T13:33:00Z" w:id="394">
        <w:r w:rsidRPr="00472B7A" w:rsidR="3BCDFE7F">
          <w:rPr>
            <w:rFonts w:ascii="Arial" w:hAnsi="Arial" w:eastAsia="Arial" w:cs="Arial"/>
            <w:color w:val="000000" w:themeColor="text1"/>
          </w:rPr>
          <w:t>desvinculación</w:t>
        </w:r>
      </w:ins>
      <w:ins w:author="PINOS EDUARDO DAMIAN" w:date="2024-11-02T13:15:00Z" w:id="395">
        <w:r w:rsidRPr="00472B7A">
          <w:rPr>
            <w:rFonts w:ascii="Arial" w:hAnsi="Arial" w:eastAsia="Arial" w:cs="Arial"/>
            <w:color w:val="000000" w:themeColor="text1"/>
          </w:rPr>
          <w:t xml:space="preserve">, esto se puede a </w:t>
        </w:r>
      </w:ins>
      <w:ins w:author="PINOS EDUARDO DAMIAN" w:date="2024-11-02T13:33:00Z" w:id="396">
        <w:r w:rsidRPr="00472B7A" w:rsidR="491E5C4A">
          <w:rPr>
            <w:rFonts w:ascii="Arial" w:hAnsi="Arial" w:eastAsia="Arial" w:cs="Arial"/>
            <w:color w:val="000000" w:themeColor="text1"/>
          </w:rPr>
          <w:t>través</w:t>
        </w:r>
      </w:ins>
      <w:ins w:author="PINOS EDUARDO DAMIAN" w:date="2024-11-02T13:15:00Z" w:id="397">
        <w:r w:rsidRPr="00472B7A">
          <w:rPr>
            <w:rFonts w:ascii="Arial" w:hAnsi="Arial" w:eastAsia="Arial" w:cs="Arial"/>
            <w:color w:val="000000" w:themeColor="text1"/>
          </w:rPr>
          <w:t xml:space="preserve"> de la app de </w:t>
        </w:r>
        <w:proofErr w:type="spellStart"/>
        <w:r w:rsidRPr="00472B7A">
          <w:rPr>
            <w:rFonts w:ascii="Arial" w:hAnsi="Arial" w:eastAsia="Arial" w:cs="Arial"/>
            <w:color w:val="000000" w:themeColor="text1"/>
          </w:rPr>
          <w:t>Termination</w:t>
        </w:r>
        <w:proofErr w:type="spellEnd"/>
        <w:r w:rsidRPr="00472B7A">
          <w:rPr>
            <w:rFonts w:ascii="Arial" w:hAnsi="Arial" w:eastAsia="Arial" w:cs="Arial"/>
            <w:color w:val="000000" w:themeColor="text1"/>
          </w:rPr>
          <w:t xml:space="preserve"> </w:t>
        </w:r>
      </w:ins>
      <w:ins w:author="PINOS EDUARDO DAMIAN" w:date="2024-11-02T13:16:00Z" w:id="398">
        <w:r w:rsidRPr="00472B7A">
          <w:rPr>
            <w:rFonts w:ascii="Arial" w:hAnsi="Arial" w:eastAsia="Arial" w:cs="Arial"/>
            <w:color w:val="000000" w:themeColor="text1"/>
          </w:rPr>
          <w:t xml:space="preserve">que permite cumplir con las </w:t>
        </w:r>
      </w:ins>
      <w:ins w:author="PINOS EDUARDO DAMIAN" w:date="2024-11-02T13:34:00Z" w:id="399">
        <w:r w:rsidRPr="00472B7A" w:rsidR="0A45CE0F">
          <w:rPr>
            <w:rFonts w:ascii="Arial" w:hAnsi="Arial" w:eastAsia="Arial" w:cs="Arial"/>
            <w:color w:val="000000" w:themeColor="text1"/>
          </w:rPr>
          <w:t>políticas</w:t>
        </w:r>
      </w:ins>
      <w:ins w:author="PINOS EDUARDO DAMIAN" w:date="2024-11-02T13:16:00Z" w:id="400">
        <w:r w:rsidRPr="00472B7A">
          <w:rPr>
            <w:rFonts w:ascii="Arial" w:hAnsi="Arial" w:eastAsia="Arial" w:cs="Arial"/>
            <w:color w:val="000000" w:themeColor="text1"/>
          </w:rPr>
          <w:t xml:space="preserve"> de la empresa y se document</w:t>
        </w:r>
        <w:r w:rsidRPr="00472B7A" w:rsidR="4BD5CA61">
          <w:rPr>
            <w:rFonts w:ascii="Arial" w:hAnsi="Arial" w:eastAsia="Arial" w:cs="Arial"/>
            <w:color w:val="000000" w:themeColor="text1"/>
          </w:rPr>
          <w:t xml:space="preserve">a la </w:t>
        </w:r>
      </w:ins>
      <w:ins w:author="PINOS EDUARDO DAMIAN" w:date="2024-11-02T13:34:00Z" w:id="401">
        <w:r w:rsidRPr="00472B7A" w:rsidR="6518DB4D">
          <w:rPr>
            <w:rFonts w:ascii="Arial" w:hAnsi="Arial" w:eastAsia="Arial" w:cs="Arial"/>
            <w:color w:val="000000" w:themeColor="text1"/>
          </w:rPr>
          <w:t>desvinculación</w:t>
        </w:r>
      </w:ins>
      <w:ins w:author="PINOS EDUARDO DAMIAN" w:date="2024-11-02T13:16:00Z" w:id="402">
        <w:r w:rsidRPr="00472B7A" w:rsidR="4BD5CA61">
          <w:rPr>
            <w:rFonts w:ascii="Arial" w:hAnsi="Arial" w:eastAsia="Arial" w:cs="Arial"/>
            <w:color w:val="000000" w:themeColor="text1"/>
          </w:rPr>
          <w:t>.</w:t>
        </w:r>
      </w:ins>
    </w:p>
    <w:p w:rsidRPr="00472B7A" w:rsidR="3D64C9AE" w:rsidP="7160A137" w:rsidRDefault="4BD5CA61" w14:paraId="132A9A67" w14:textId="4A8A08D2">
      <w:pPr>
        <w:tabs>
          <w:tab w:val="left" w:pos="720"/>
        </w:tabs>
        <w:spacing w:line="240" w:lineRule="auto"/>
        <w:jc w:val="both"/>
        <w:rPr>
          <w:ins w:author="PINOS EDUARDO DAMIAN" w:date="2024-11-02T13:18:00Z" w16du:dateUtc="2024-11-02T13:18:20Z" w:id="403"/>
          <w:rFonts w:ascii="Arial" w:hAnsi="Arial" w:eastAsia="Arial" w:cs="Arial"/>
          <w:color w:val="000000" w:themeColor="text1"/>
        </w:rPr>
      </w:pPr>
      <w:ins w:author="PINOS EDUARDO DAMIAN" w:date="2024-11-02T13:16:00Z" w:id="404">
        <w:r w:rsidRPr="00472B7A">
          <w:rPr>
            <w:rFonts w:ascii="Arial" w:hAnsi="Arial" w:eastAsia="Arial" w:cs="Arial"/>
            <w:color w:val="000000" w:themeColor="text1"/>
          </w:rPr>
          <w:t xml:space="preserve">Para la parte administrativa legal se utiliza la app </w:t>
        </w:r>
      </w:ins>
      <w:proofErr w:type="spellStart"/>
      <w:ins w:author="PINOS EDUARDO DAMIAN" w:date="2024-11-02T13:17:00Z" w:id="405">
        <w:r w:rsidRPr="00472B7A">
          <w:rPr>
            <w:rFonts w:ascii="Arial" w:hAnsi="Arial" w:eastAsia="Arial" w:cs="Arial"/>
            <w:color w:val="000000" w:themeColor="text1"/>
          </w:rPr>
          <w:t>Offboarding</w:t>
        </w:r>
        <w:proofErr w:type="spellEnd"/>
        <w:r w:rsidRPr="00472B7A">
          <w:rPr>
            <w:rFonts w:ascii="Arial" w:hAnsi="Arial" w:eastAsia="Arial" w:cs="Arial"/>
            <w:color w:val="000000" w:themeColor="text1"/>
          </w:rPr>
          <w:t xml:space="preserve"> </w:t>
        </w:r>
        <w:proofErr w:type="spellStart"/>
        <w:r w:rsidRPr="00472B7A">
          <w:rPr>
            <w:rFonts w:ascii="Arial" w:hAnsi="Arial" w:eastAsia="Arial" w:cs="Arial"/>
            <w:color w:val="000000" w:themeColor="text1"/>
          </w:rPr>
          <w:t>Administration</w:t>
        </w:r>
        <w:proofErr w:type="spellEnd"/>
        <w:r w:rsidRPr="00472B7A">
          <w:rPr>
            <w:rFonts w:ascii="Arial" w:hAnsi="Arial" w:eastAsia="Arial" w:cs="Arial"/>
            <w:color w:val="000000" w:themeColor="text1"/>
          </w:rPr>
          <w:t xml:space="preserve"> </w:t>
        </w:r>
      </w:ins>
      <w:ins w:author="PINOS EDUARDO DAMIAN" w:date="2024-11-02T13:35:00Z" w:id="406">
        <w:r w:rsidRPr="00472B7A" w:rsidR="50B9B567">
          <w:rPr>
            <w:rFonts w:ascii="Arial" w:hAnsi="Arial" w:eastAsia="Arial" w:cs="Arial"/>
            <w:color w:val="000000" w:themeColor="text1"/>
          </w:rPr>
          <w:t>(administración</w:t>
        </w:r>
      </w:ins>
      <w:ins w:author="PINOS EDUARDO DAMIAN" w:date="2024-11-02T13:17:00Z" w:id="407">
        <w:r w:rsidRPr="00472B7A">
          <w:rPr>
            <w:rFonts w:ascii="Arial" w:hAnsi="Arial" w:eastAsia="Arial" w:cs="Arial"/>
            <w:color w:val="000000" w:themeColor="text1"/>
          </w:rPr>
          <w:t xml:space="preserve"> de salida)</w:t>
        </w:r>
        <w:r w:rsidRPr="00472B7A" w:rsidR="23BD314C">
          <w:rPr>
            <w:rFonts w:ascii="Arial" w:hAnsi="Arial" w:eastAsia="Arial" w:cs="Arial"/>
            <w:color w:val="000000" w:themeColor="text1"/>
          </w:rPr>
          <w:t xml:space="preserve"> que gestiona la </w:t>
        </w:r>
      </w:ins>
      <w:ins w:author="PINOS EDUARDO DAMIAN" w:date="2024-11-02T13:34:00Z" w:id="408">
        <w:r w:rsidRPr="00472B7A" w:rsidR="147D400D">
          <w:rPr>
            <w:rFonts w:ascii="Arial" w:hAnsi="Arial" w:eastAsia="Arial" w:cs="Arial"/>
            <w:color w:val="000000" w:themeColor="text1"/>
          </w:rPr>
          <w:t>creación</w:t>
        </w:r>
      </w:ins>
      <w:ins w:author="PINOS EDUARDO DAMIAN" w:date="2024-11-02T13:17:00Z" w:id="409">
        <w:r w:rsidRPr="00472B7A" w:rsidR="23BD314C">
          <w:rPr>
            <w:rFonts w:ascii="Arial" w:hAnsi="Arial" w:eastAsia="Arial" w:cs="Arial"/>
            <w:color w:val="000000" w:themeColor="text1"/>
          </w:rPr>
          <w:t xml:space="preserve"> y </w:t>
        </w:r>
      </w:ins>
      <w:ins w:author="PINOS EDUARDO DAMIAN" w:date="2024-11-02T13:34:00Z" w:id="410">
        <w:r w:rsidRPr="00472B7A" w:rsidR="0B5BC5CA">
          <w:rPr>
            <w:rFonts w:ascii="Arial" w:hAnsi="Arial" w:eastAsia="Arial" w:cs="Arial"/>
            <w:color w:val="000000" w:themeColor="text1"/>
          </w:rPr>
          <w:t>organización</w:t>
        </w:r>
      </w:ins>
      <w:ins w:author="PINOS EDUARDO DAMIAN" w:date="2024-11-02T13:17:00Z" w:id="411">
        <w:r w:rsidRPr="00472B7A" w:rsidR="23BD314C">
          <w:rPr>
            <w:rFonts w:ascii="Arial" w:hAnsi="Arial" w:eastAsia="Arial" w:cs="Arial"/>
            <w:color w:val="000000" w:themeColor="text1"/>
          </w:rPr>
          <w:t xml:space="preserve"> de documento</w:t>
        </w:r>
      </w:ins>
      <w:ins w:author="PINOS EDUARDO DAMIAN" w:date="2024-11-02T13:18:00Z" w:id="412">
        <w:r w:rsidRPr="00472B7A" w:rsidR="23BD314C">
          <w:rPr>
            <w:rFonts w:ascii="Arial" w:hAnsi="Arial" w:eastAsia="Arial" w:cs="Arial"/>
            <w:color w:val="000000" w:themeColor="text1"/>
          </w:rPr>
          <w:t xml:space="preserve">s de salida como acuerdo de fin de contrato beneficios y </w:t>
        </w:r>
      </w:ins>
      <w:ins w:author="PINOS EDUARDO DAMIAN" w:date="2024-11-02T13:34:00Z" w:id="413">
        <w:r w:rsidRPr="00472B7A" w:rsidR="7147CD1C">
          <w:rPr>
            <w:rFonts w:ascii="Arial" w:hAnsi="Arial" w:eastAsia="Arial" w:cs="Arial"/>
            <w:color w:val="000000" w:themeColor="text1"/>
          </w:rPr>
          <w:t>demás</w:t>
        </w:r>
      </w:ins>
      <w:ins w:author="PINOS EDUARDO DAMIAN" w:date="2024-11-02T13:18:00Z" w:id="414">
        <w:r w:rsidRPr="00472B7A" w:rsidR="23BD314C">
          <w:rPr>
            <w:rFonts w:ascii="Arial" w:hAnsi="Arial" w:eastAsia="Arial" w:cs="Arial"/>
            <w:color w:val="000000" w:themeColor="text1"/>
          </w:rPr>
          <w:t>.</w:t>
        </w:r>
      </w:ins>
    </w:p>
    <w:p w:rsidRPr="00472B7A" w:rsidR="413C9A78" w:rsidP="7160A137" w:rsidRDefault="23BD314C" w14:paraId="5531CBE1" w14:textId="3DACB36D">
      <w:pPr>
        <w:tabs>
          <w:tab w:val="left" w:pos="720"/>
        </w:tabs>
        <w:spacing w:line="240" w:lineRule="auto"/>
        <w:jc w:val="both"/>
        <w:rPr>
          <w:ins w:author="PINOS EDUARDO DAMIAN" w:date="2024-11-02T13:22:00Z" w16du:dateUtc="2024-11-02T13:22:00Z" w:id="415"/>
          <w:rFonts w:ascii="Arial" w:hAnsi="Arial" w:eastAsia="Arial" w:cs="Arial"/>
          <w:color w:val="000000" w:themeColor="text1"/>
        </w:rPr>
      </w:pPr>
      <w:ins w:author="PINOS EDUARDO DAMIAN" w:date="2024-11-02T13:18:00Z" w:id="416">
        <w:r w:rsidRPr="00472B7A">
          <w:rPr>
            <w:rFonts w:ascii="Arial" w:hAnsi="Arial" w:eastAsia="Arial" w:cs="Arial"/>
            <w:color w:val="000000" w:themeColor="text1"/>
          </w:rPr>
          <w:t xml:space="preserve">Para la </w:t>
        </w:r>
      </w:ins>
      <w:ins w:author="PINOS EDUARDO DAMIAN" w:date="2024-11-02T13:34:00Z" w:id="417">
        <w:r w:rsidRPr="00472B7A" w:rsidR="23ABBE58">
          <w:rPr>
            <w:rFonts w:ascii="Arial" w:hAnsi="Arial" w:eastAsia="Arial" w:cs="Arial"/>
            <w:color w:val="000000" w:themeColor="text1"/>
          </w:rPr>
          <w:t>devolución</w:t>
        </w:r>
      </w:ins>
      <w:ins w:author="PINOS EDUARDO DAMIAN" w:date="2024-11-02T13:18:00Z" w:id="418">
        <w:r w:rsidRPr="00472B7A">
          <w:rPr>
            <w:rFonts w:ascii="Arial" w:hAnsi="Arial" w:eastAsia="Arial" w:cs="Arial"/>
            <w:color w:val="000000" w:themeColor="text1"/>
          </w:rPr>
          <w:t xml:space="preserve"> de Bienes y seguridad, se util</w:t>
        </w:r>
      </w:ins>
      <w:ins w:author="PINOS EDUARDO DAMIAN" w:date="2024-11-02T13:19:00Z" w:id="419">
        <w:r w:rsidRPr="00472B7A">
          <w:rPr>
            <w:rFonts w:ascii="Arial" w:hAnsi="Arial" w:eastAsia="Arial" w:cs="Arial"/>
            <w:color w:val="000000" w:themeColor="text1"/>
          </w:rPr>
          <w:t xml:space="preserve">izan la app de </w:t>
        </w:r>
        <w:proofErr w:type="spellStart"/>
        <w:r w:rsidRPr="00472B7A">
          <w:rPr>
            <w:rFonts w:ascii="Arial" w:hAnsi="Arial" w:eastAsia="Arial" w:cs="Arial"/>
            <w:color w:val="000000" w:themeColor="text1"/>
          </w:rPr>
          <w:t>Asset</w:t>
        </w:r>
        <w:proofErr w:type="spellEnd"/>
        <w:r w:rsidRPr="00472B7A">
          <w:rPr>
            <w:rFonts w:ascii="Arial" w:hAnsi="Arial" w:eastAsia="Arial" w:cs="Arial"/>
            <w:color w:val="000000" w:themeColor="text1"/>
          </w:rPr>
          <w:t xml:space="preserve"> Management (</w:t>
        </w:r>
      </w:ins>
      <w:ins w:author="PINOS EDUARDO DAMIAN" w:date="2024-11-02T13:34:00Z" w:id="420">
        <w:r w:rsidRPr="00472B7A" w:rsidR="5482D337">
          <w:rPr>
            <w:rFonts w:ascii="Arial" w:hAnsi="Arial" w:eastAsia="Arial" w:cs="Arial"/>
            <w:color w:val="000000" w:themeColor="text1"/>
          </w:rPr>
          <w:t>gestión</w:t>
        </w:r>
      </w:ins>
      <w:ins w:author="PINOS EDUARDO DAMIAN" w:date="2024-11-02T13:19:00Z" w:id="421">
        <w:r w:rsidRPr="00472B7A">
          <w:rPr>
            <w:rFonts w:ascii="Arial" w:hAnsi="Arial" w:eastAsia="Arial" w:cs="Arial"/>
            <w:color w:val="000000" w:themeColor="text1"/>
          </w:rPr>
          <w:t xml:space="preserve"> de bienes)</w:t>
        </w:r>
        <w:r w:rsidRPr="00472B7A" w:rsidR="2E4C8457">
          <w:rPr>
            <w:rFonts w:ascii="Arial" w:hAnsi="Arial" w:eastAsia="Arial" w:cs="Arial"/>
            <w:color w:val="000000" w:themeColor="text1"/>
          </w:rPr>
          <w:t xml:space="preserve"> </w:t>
        </w:r>
      </w:ins>
      <w:ins w:author="PINOS EDUARDO DAMIAN" w:date="2024-11-02T13:20:00Z" w:id="422">
        <w:r w:rsidRPr="00472B7A" w:rsidR="2E4C8457">
          <w:rPr>
            <w:rFonts w:ascii="Arial" w:hAnsi="Arial" w:eastAsia="Arial" w:cs="Arial"/>
            <w:color w:val="000000" w:themeColor="text1"/>
          </w:rPr>
          <w:t xml:space="preserve">facilita el rastreo y la </w:t>
        </w:r>
      </w:ins>
      <w:ins w:author="PINOS EDUARDO DAMIAN" w:date="2024-11-02T13:34:00Z" w:id="423">
        <w:r w:rsidRPr="00472B7A" w:rsidR="7DEBCA6E">
          <w:rPr>
            <w:rFonts w:ascii="Arial" w:hAnsi="Arial" w:eastAsia="Arial" w:cs="Arial"/>
            <w:color w:val="000000" w:themeColor="text1"/>
          </w:rPr>
          <w:t>devolución</w:t>
        </w:r>
      </w:ins>
      <w:ins w:author="PINOS EDUARDO DAMIAN" w:date="2024-11-02T13:20:00Z" w:id="424">
        <w:r w:rsidRPr="00472B7A" w:rsidR="2E4C8457">
          <w:rPr>
            <w:rFonts w:ascii="Arial" w:hAnsi="Arial" w:eastAsia="Arial" w:cs="Arial"/>
            <w:color w:val="000000" w:themeColor="text1"/>
          </w:rPr>
          <w:t xml:space="preserve"> vinculados al empleado. </w:t>
        </w:r>
      </w:ins>
      <w:ins w:author="PINOS EDUARDO DAMIAN" w:date="2024-11-02T13:34:00Z" w:id="425">
        <w:r w:rsidRPr="00472B7A" w:rsidR="28BE4C51">
          <w:rPr>
            <w:rFonts w:ascii="Arial" w:hAnsi="Arial" w:eastAsia="Arial" w:cs="Arial"/>
            <w:color w:val="000000" w:themeColor="text1"/>
          </w:rPr>
          <w:t>También</w:t>
        </w:r>
      </w:ins>
      <w:ins w:author="PINOS EDUARDO DAMIAN" w:date="2024-11-02T13:20:00Z" w:id="426">
        <w:r w:rsidRPr="00472B7A" w:rsidR="2E4C8457">
          <w:rPr>
            <w:rFonts w:ascii="Arial" w:hAnsi="Arial" w:eastAsia="Arial" w:cs="Arial"/>
            <w:color w:val="000000" w:themeColor="text1"/>
          </w:rPr>
          <w:t xml:space="preserve"> utilizamos la app Access </w:t>
        </w:r>
        <w:proofErr w:type="spellStart"/>
        <w:r w:rsidRPr="00472B7A" w:rsidR="2E4C8457">
          <w:rPr>
            <w:rFonts w:ascii="Arial" w:hAnsi="Arial" w:eastAsia="Arial" w:cs="Arial"/>
            <w:color w:val="000000" w:themeColor="text1"/>
          </w:rPr>
          <w:t>security</w:t>
        </w:r>
        <w:proofErr w:type="spellEnd"/>
        <w:r w:rsidRPr="00472B7A" w:rsidR="2E4C8457">
          <w:rPr>
            <w:rFonts w:ascii="Arial" w:hAnsi="Arial" w:eastAsia="Arial" w:cs="Arial"/>
            <w:color w:val="000000" w:themeColor="text1"/>
          </w:rPr>
          <w:t xml:space="preserve"> Management </w:t>
        </w:r>
      </w:ins>
      <w:ins w:author="PINOS EDUARDO DAMIAN" w:date="2024-11-02T13:21:00Z" w:id="427">
        <w:r w:rsidRPr="00472B7A" w:rsidR="18A2FABA">
          <w:rPr>
            <w:rFonts w:ascii="Arial" w:hAnsi="Arial" w:eastAsia="Arial" w:cs="Arial"/>
            <w:color w:val="000000" w:themeColor="text1"/>
          </w:rPr>
          <w:t xml:space="preserve">gestiona la </w:t>
        </w:r>
      </w:ins>
      <w:ins w:author="PINOS EDUARDO DAMIAN" w:date="2024-11-02T13:34:00Z" w:id="428">
        <w:r w:rsidRPr="00472B7A" w:rsidR="5806C3E1">
          <w:rPr>
            <w:rFonts w:ascii="Arial" w:hAnsi="Arial" w:eastAsia="Arial" w:cs="Arial"/>
            <w:color w:val="000000" w:themeColor="text1"/>
          </w:rPr>
          <w:t>eliminación</w:t>
        </w:r>
      </w:ins>
      <w:ins w:author="PINOS EDUARDO DAMIAN" w:date="2024-11-02T13:21:00Z" w:id="429">
        <w:r w:rsidRPr="00472B7A" w:rsidR="18A2FABA">
          <w:rPr>
            <w:rFonts w:ascii="Arial" w:hAnsi="Arial" w:eastAsia="Arial" w:cs="Arial"/>
            <w:color w:val="000000" w:themeColor="text1"/>
          </w:rPr>
          <w:t xml:space="preserve"> de accesos a los sistemas internos y plataformas de la empresa.</w:t>
        </w:r>
      </w:ins>
    </w:p>
    <w:p w:rsidRPr="00472B7A" w:rsidR="21771E92" w:rsidP="7160A137" w:rsidRDefault="18A2FABA" w14:paraId="3935E149" w14:textId="08F01FBE">
      <w:pPr>
        <w:tabs>
          <w:tab w:val="left" w:pos="720"/>
        </w:tabs>
        <w:spacing w:line="240" w:lineRule="auto"/>
        <w:jc w:val="both"/>
        <w:rPr>
          <w:ins w:author="PINOS EDUARDO DAMIAN" w:date="2024-11-02T13:24:00Z" w16du:dateUtc="2024-11-02T13:24:02Z" w:id="430"/>
          <w:rFonts w:ascii="Arial" w:hAnsi="Arial" w:eastAsia="Arial" w:cs="Arial"/>
          <w:color w:val="000000" w:themeColor="text1"/>
        </w:rPr>
      </w:pPr>
      <w:ins w:author="PINOS EDUARDO DAMIAN" w:date="2024-11-02T13:22:00Z" w:id="431">
        <w:r w:rsidRPr="00472B7A">
          <w:rPr>
            <w:rFonts w:ascii="Arial" w:hAnsi="Arial" w:eastAsia="Arial" w:cs="Arial"/>
            <w:color w:val="000000" w:themeColor="text1"/>
          </w:rPr>
          <w:t xml:space="preserve">Entrevistas de salida y </w:t>
        </w:r>
      </w:ins>
      <w:ins w:author="PINOS EDUARDO DAMIAN" w:date="2024-11-02T13:34:00Z" w:id="432">
        <w:r w:rsidRPr="00472B7A" w:rsidR="7C5838B7">
          <w:rPr>
            <w:rFonts w:ascii="Arial" w:hAnsi="Arial" w:eastAsia="Arial" w:cs="Arial"/>
            <w:color w:val="000000" w:themeColor="text1"/>
          </w:rPr>
          <w:t>análisis</w:t>
        </w:r>
      </w:ins>
      <w:ins w:author="PINOS EDUARDO DAMIAN" w:date="2024-11-02T13:22:00Z" w:id="433">
        <w:r w:rsidRPr="00472B7A">
          <w:rPr>
            <w:rFonts w:ascii="Arial" w:hAnsi="Arial" w:eastAsia="Arial" w:cs="Arial"/>
            <w:color w:val="000000" w:themeColor="text1"/>
          </w:rPr>
          <w:t xml:space="preserve"> de </w:t>
        </w:r>
      </w:ins>
      <w:ins w:author="PINOS EDUARDO DAMIAN" w:date="2024-11-02T13:34:00Z" w:id="434">
        <w:r w:rsidRPr="00472B7A" w:rsidR="6D603F55">
          <w:rPr>
            <w:rFonts w:ascii="Arial" w:hAnsi="Arial" w:eastAsia="Arial" w:cs="Arial"/>
            <w:color w:val="000000" w:themeColor="text1"/>
          </w:rPr>
          <w:t>retención</w:t>
        </w:r>
      </w:ins>
      <w:ins w:author="PINOS EDUARDO DAMIAN" w:date="2024-11-02T13:22:00Z" w:id="435">
        <w:r w:rsidRPr="00472B7A">
          <w:rPr>
            <w:rFonts w:ascii="Arial" w:hAnsi="Arial" w:eastAsia="Arial" w:cs="Arial"/>
            <w:color w:val="000000" w:themeColor="text1"/>
          </w:rPr>
          <w:t xml:space="preserve"> de conocimiento, para esto se utiliza la app </w:t>
        </w:r>
        <w:proofErr w:type="spellStart"/>
        <w:r w:rsidRPr="00472B7A">
          <w:rPr>
            <w:rFonts w:ascii="Arial" w:hAnsi="Arial" w:eastAsia="Arial" w:cs="Arial"/>
            <w:color w:val="000000" w:themeColor="text1"/>
          </w:rPr>
          <w:t>Exit</w:t>
        </w:r>
        <w:proofErr w:type="spellEnd"/>
        <w:r w:rsidRPr="00472B7A">
          <w:rPr>
            <w:rFonts w:ascii="Arial" w:hAnsi="Arial" w:eastAsia="Arial" w:cs="Arial"/>
            <w:color w:val="000000" w:themeColor="text1"/>
          </w:rPr>
          <w:t xml:space="preserve"> Interview</w:t>
        </w:r>
      </w:ins>
      <w:ins w:author="PINOS EDUARDO DAMIAN" w:date="2024-11-02T13:23:00Z" w:id="436">
        <w:r w:rsidRPr="00472B7A" w:rsidR="15DD2D83">
          <w:rPr>
            <w:rFonts w:ascii="Arial" w:hAnsi="Arial" w:eastAsia="Arial" w:cs="Arial"/>
            <w:color w:val="000000" w:themeColor="text1"/>
          </w:rPr>
          <w:t xml:space="preserve"> (entrevista de salida) crea cuestionarios sobre la </w:t>
        </w:r>
      </w:ins>
      <w:ins w:author="PINOS EDUARDO DAMIAN" w:date="2024-11-02T13:34:00Z" w:id="437">
        <w:r w:rsidRPr="00472B7A" w:rsidR="163CC69D">
          <w:rPr>
            <w:rFonts w:ascii="Arial" w:hAnsi="Arial" w:eastAsia="Arial" w:cs="Arial"/>
            <w:color w:val="000000" w:themeColor="text1"/>
          </w:rPr>
          <w:t>percepción</w:t>
        </w:r>
      </w:ins>
      <w:ins w:author="PINOS EDUARDO DAMIAN" w:date="2024-11-02T13:23:00Z" w:id="438">
        <w:r w:rsidRPr="00472B7A" w:rsidR="15DD2D83">
          <w:rPr>
            <w:rFonts w:ascii="Arial" w:hAnsi="Arial" w:eastAsia="Arial" w:cs="Arial"/>
            <w:color w:val="000000" w:themeColor="text1"/>
          </w:rPr>
          <w:t xml:space="preserve"> del empleado sobre la empresa identifica posibles mejoras</w:t>
        </w:r>
      </w:ins>
      <w:ins w:author="PINOS EDUARDO DAMIAN" w:date="2024-11-02T13:24:00Z" w:id="439">
        <w:r w:rsidRPr="00472B7A" w:rsidR="15DD2D83">
          <w:rPr>
            <w:rFonts w:ascii="Arial" w:hAnsi="Arial" w:eastAsia="Arial" w:cs="Arial"/>
            <w:color w:val="000000" w:themeColor="text1"/>
          </w:rPr>
          <w:t>.</w:t>
        </w:r>
      </w:ins>
    </w:p>
    <w:p w:rsidRPr="00472B7A" w:rsidR="4061A5DB" w:rsidP="7160A137" w:rsidRDefault="1A19F989" w14:paraId="55AB2BBD" w14:textId="65781037">
      <w:pPr>
        <w:tabs>
          <w:tab w:val="left" w:pos="720"/>
        </w:tabs>
        <w:spacing w:line="240" w:lineRule="auto"/>
        <w:jc w:val="both"/>
        <w:rPr>
          <w:ins w:author="PINOS EDUARDO DAMIAN" w:date="2024-11-02T13:26:00Z" w16du:dateUtc="2024-11-02T13:26:12Z" w:id="440"/>
          <w:rFonts w:ascii="Arial" w:hAnsi="Arial" w:eastAsia="Arial" w:cs="Arial"/>
          <w:color w:val="000000" w:themeColor="text1"/>
        </w:rPr>
      </w:pPr>
      <w:ins w:author="PINOS EDUARDO DAMIAN" w:date="2024-11-02T13:24:00Z" w:id="441">
        <w:r w:rsidRPr="00472B7A">
          <w:rPr>
            <w:rFonts w:ascii="Arial" w:hAnsi="Arial" w:eastAsia="Arial" w:cs="Arial"/>
            <w:color w:val="000000" w:themeColor="text1"/>
          </w:rPr>
          <w:t xml:space="preserve">Para la parte de </w:t>
        </w:r>
      </w:ins>
      <w:ins w:author="PINOS EDUARDO DAMIAN" w:date="2024-11-02T13:34:00Z" w:id="442">
        <w:r w:rsidRPr="00472B7A" w:rsidR="7C75BF59">
          <w:rPr>
            <w:rFonts w:ascii="Arial" w:hAnsi="Arial" w:eastAsia="Arial" w:cs="Arial"/>
            <w:color w:val="000000" w:themeColor="text1"/>
          </w:rPr>
          <w:t>retención</w:t>
        </w:r>
      </w:ins>
      <w:ins w:author="PINOS EDUARDO DAMIAN" w:date="2024-11-02T13:24:00Z" w:id="443">
        <w:r w:rsidRPr="00472B7A">
          <w:rPr>
            <w:rFonts w:ascii="Arial" w:hAnsi="Arial" w:eastAsia="Arial" w:cs="Arial"/>
            <w:color w:val="000000" w:themeColor="text1"/>
          </w:rPr>
          <w:t xml:space="preserve"> de conocimiento se utiliza la app de </w:t>
        </w:r>
        <w:proofErr w:type="spellStart"/>
        <w:r w:rsidRPr="00472B7A">
          <w:rPr>
            <w:rFonts w:ascii="Arial" w:hAnsi="Arial" w:eastAsia="Arial" w:cs="Arial"/>
            <w:color w:val="000000" w:themeColor="text1"/>
          </w:rPr>
          <w:t>knowledge</w:t>
        </w:r>
        <w:proofErr w:type="spellEnd"/>
        <w:r w:rsidRPr="00472B7A">
          <w:rPr>
            <w:rFonts w:ascii="Arial" w:hAnsi="Arial" w:eastAsia="Arial" w:cs="Arial"/>
            <w:color w:val="000000" w:themeColor="text1"/>
          </w:rPr>
          <w:t xml:space="preserve"> transfer (transferencia de cono</w:t>
        </w:r>
      </w:ins>
      <w:ins w:author="PINOS EDUARDO DAMIAN" w:date="2024-11-02T13:25:00Z" w:id="444">
        <w:r w:rsidRPr="00472B7A">
          <w:rPr>
            <w:rFonts w:ascii="Arial" w:hAnsi="Arial" w:eastAsia="Arial" w:cs="Arial"/>
            <w:color w:val="000000" w:themeColor="text1"/>
          </w:rPr>
          <w:t>cimiento)</w:t>
        </w:r>
        <w:r w:rsidRPr="00472B7A" w:rsidR="45676605">
          <w:rPr>
            <w:rFonts w:ascii="Arial" w:hAnsi="Arial" w:eastAsia="Arial" w:cs="Arial"/>
            <w:color w:val="000000" w:themeColor="text1"/>
          </w:rPr>
          <w:t xml:space="preserve"> permite documentar los </w:t>
        </w:r>
      </w:ins>
      <w:ins w:author="PINOS EDUARDO DAMIAN" w:date="2024-11-02T13:34:00Z" w:id="445">
        <w:r w:rsidRPr="00472B7A" w:rsidR="0921B06E">
          <w:rPr>
            <w:rFonts w:ascii="Arial" w:hAnsi="Arial" w:eastAsia="Arial" w:cs="Arial"/>
            <w:color w:val="000000" w:themeColor="text1"/>
          </w:rPr>
          <w:t>conocimientos</w:t>
        </w:r>
      </w:ins>
      <w:ins w:author="PINOS EDUARDO DAMIAN" w:date="2024-11-02T13:25:00Z" w:id="446">
        <w:r w:rsidRPr="00472B7A" w:rsidR="45676605">
          <w:rPr>
            <w:rFonts w:ascii="Arial" w:hAnsi="Arial" w:eastAsia="Arial" w:cs="Arial"/>
            <w:color w:val="000000" w:themeColor="text1"/>
          </w:rPr>
          <w:t xml:space="preserve"> participaciones clave en proyectos facilitando el traspaso de </w:t>
        </w:r>
      </w:ins>
      <w:ins w:author="PINOS EDUARDO DAMIAN" w:date="2024-11-02T13:34:00Z" w:id="447">
        <w:r w:rsidRPr="00472B7A" w:rsidR="1709D21C">
          <w:rPr>
            <w:rFonts w:ascii="Arial" w:hAnsi="Arial" w:eastAsia="Arial" w:cs="Arial"/>
            <w:color w:val="000000" w:themeColor="text1"/>
          </w:rPr>
          <w:t>información</w:t>
        </w:r>
      </w:ins>
      <w:ins w:author="PINOS EDUARDO DAMIAN" w:date="2024-11-02T13:25:00Z" w:id="448">
        <w:r w:rsidRPr="00472B7A" w:rsidR="45676605">
          <w:rPr>
            <w:rFonts w:ascii="Arial" w:hAnsi="Arial" w:eastAsia="Arial" w:cs="Arial"/>
            <w:color w:val="000000" w:themeColor="text1"/>
          </w:rPr>
          <w:t xml:space="preserve"> del empleado.</w:t>
        </w:r>
      </w:ins>
    </w:p>
    <w:p w:rsidRPr="00472B7A" w:rsidR="0DF6C073" w:rsidP="7160A137" w:rsidRDefault="5022370F" w14:paraId="128C3759" w14:textId="4368E200">
      <w:pPr>
        <w:tabs>
          <w:tab w:val="left" w:pos="720"/>
        </w:tabs>
        <w:spacing w:line="240" w:lineRule="auto"/>
        <w:jc w:val="both"/>
        <w:rPr>
          <w:ins w:author="PINOS EDUARDO DAMIAN" w:date="2024-11-02T13:29:00Z" w16du:dateUtc="2024-11-02T13:29:31Z" w:id="449"/>
          <w:rFonts w:ascii="Arial" w:hAnsi="Arial" w:eastAsia="Arial" w:cs="Arial"/>
          <w:color w:val="000000" w:themeColor="text1"/>
        </w:rPr>
      </w:pPr>
      <w:ins w:author="PINOS EDUARDO DAMIAN" w:date="2024-11-02T13:34:00Z" w:id="450">
        <w:r w:rsidRPr="00472B7A">
          <w:rPr>
            <w:rFonts w:ascii="Arial" w:hAnsi="Arial" w:eastAsia="Arial" w:cs="Arial"/>
            <w:color w:val="000000" w:themeColor="text1"/>
          </w:rPr>
          <w:t>Para</w:t>
        </w:r>
      </w:ins>
      <w:ins w:author="PINOS EDUARDO DAMIAN" w:date="2024-11-02T13:26:00Z" w:id="451">
        <w:r w:rsidRPr="00472B7A" w:rsidR="45676605">
          <w:rPr>
            <w:rFonts w:ascii="Arial" w:hAnsi="Arial" w:eastAsia="Arial" w:cs="Arial"/>
            <w:color w:val="000000" w:themeColor="text1"/>
          </w:rPr>
          <w:t xml:space="preserve"> el cierre de beneficios y compensaciones utilizamos la app de </w:t>
        </w:r>
        <w:proofErr w:type="spellStart"/>
        <w:r w:rsidRPr="00472B7A" w:rsidR="45676605">
          <w:rPr>
            <w:rFonts w:ascii="Arial" w:hAnsi="Arial" w:eastAsia="Arial" w:cs="Arial"/>
            <w:color w:val="000000" w:themeColor="text1"/>
          </w:rPr>
          <w:t>Benefits</w:t>
        </w:r>
      </w:ins>
      <w:proofErr w:type="spellEnd"/>
      <w:ins w:author="PINOS EDUARDO DAMIAN" w:date="2024-11-02T13:27:00Z" w:id="452">
        <w:r w:rsidRPr="00472B7A" w:rsidR="7F513AD0">
          <w:rPr>
            <w:rFonts w:ascii="Arial" w:hAnsi="Arial" w:eastAsia="Arial" w:cs="Arial"/>
            <w:color w:val="000000" w:themeColor="text1"/>
          </w:rPr>
          <w:t xml:space="preserve"> and </w:t>
        </w:r>
        <w:proofErr w:type="spellStart"/>
        <w:r w:rsidRPr="00472B7A" w:rsidR="7F513AD0">
          <w:rPr>
            <w:rFonts w:ascii="Arial" w:hAnsi="Arial" w:eastAsia="Arial" w:cs="Arial"/>
            <w:color w:val="000000" w:themeColor="text1"/>
          </w:rPr>
          <w:t>Compesantion</w:t>
        </w:r>
        <w:proofErr w:type="spellEnd"/>
        <w:r w:rsidRPr="00472B7A" w:rsidR="7F513AD0">
          <w:rPr>
            <w:rFonts w:ascii="Arial" w:hAnsi="Arial" w:eastAsia="Arial" w:cs="Arial"/>
            <w:color w:val="000000" w:themeColor="text1"/>
          </w:rPr>
          <w:t xml:space="preserve"> </w:t>
        </w:r>
        <w:proofErr w:type="spellStart"/>
        <w:r w:rsidRPr="00472B7A" w:rsidR="7F513AD0">
          <w:rPr>
            <w:rFonts w:ascii="Arial" w:hAnsi="Arial" w:eastAsia="Arial" w:cs="Arial"/>
            <w:color w:val="000000" w:themeColor="text1"/>
          </w:rPr>
          <w:t>Termination</w:t>
        </w:r>
        <w:proofErr w:type="spellEnd"/>
        <w:r w:rsidRPr="00472B7A" w:rsidR="7F513AD0">
          <w:rPr>
            <w:rFonts w:ascii="Arial" w:hAnsi="Arial" w:eastAsia="Arial" w:cs="Arial"/>
            <w:color w:val="000000" w:themeColor="text1"/>
          </w:rPr>
          <w:t xml:space="preserve"> </w:t>
        </w:r>
      </w:ins>
      <w:ins w:author="PINOS EDUARDO DAMIAN" w:date="2024-11-02T13:28:00Z" w:id="453">
        <w:r w:rsidRPr="00472B7A" w:rsidR="7F513AD0">
          <w:rPr>
            <w:rFonts w:ascii="Arial" w:hAnsi="Arial" w:eastAsia="Arial" w:cs="Arial"/>
            <w:color w:val="000000" w:themeColor="text1"/>
          </w:rPr>
          <w:t>facilita el cierre de</w:t>
        </w:r>
        <w:r w:rsidRPr="00472B7A" w:rsidR="213BC3C6">
          <w:rPr>
            <w:rFonts w:ascii="Arial" w:hAnsi="Arial" w:eastAsia="Arial" w:cs="Arial"/>
            <w:color w:val="000000" w:themeColor="text1"/>
          </w:rPr>
          <w:t xml:space="preserve"> beneficios</w:t>
        </w:r>
      </w:ins>
      <w:ins w:author="PINOS EDUARDO DAMIAN" w:date="2024-11-02T13:29:00Z" w:id="454">
        <w:r w:rsidRPr="00472B7A" w:rsidR="213BC3C6">
          <w:rPr>
            <w:rFonts w:ascii="Arial" w:hAnsi="Arial" w:eastAsia="Arial" w:cs="Arial"/>
            <w:color w:val="000000" w:themeColor="text1"/>
          </w:rPr>
          <w:t xml:space="preserve"> y seguro</w:t>
        </w:r>
      </w:ins>
      <w:ins w:author="PINOS EDUARDO DAMIAN" w:date="2024-11-02T13:28:00Z" w:id="455">
        <w:r w:rsidRPr="00472B7A" w:rsidR="213BC3C6">
          <w:rPr>
            <w:rFonts w:ascii="Arial" w:hAnsi="Arial" w:eastAsia="Arial" w:cs="Arial"/>
            <w:color w:val="000000" w:themeColor="text1"/>
          </w:rPr>
          <w:t xml:space="preserve"> del empleado dejando registro actual</w:t>
        </w:r>
      </w:ins>
      <w:ins w:author="PINOS EDUARDO DAMIAN" w:date="2024-11-02T13:29:00Z" w:id="456">
        <w:r w:rsidRPr="00472B7A" w:rsidR="213BC3C6">
          <w:rPr>
            <w:rFonts w:ascii="Arial" w:hAnsi="Arial" w:eastAsia="Arial" w:cs="Arial"/>
            <w:color w:val="000000" w:themeColor="text1"/>
          </w:rPr>
          <w:t>i</w:t>
        </w:r>
      </w:ins>
      <w:ins w:author="PINOS EDUARDO DAMIAN" w:date="2024-11-02T13:28:00Z" w:id="457">
        <w:r w:rsidRPr="00472B7A" w:rsidR="213BC3C6">
          <w:rPr>
            <w:rFonts w:ascii="Arial" w:hAnsi="Arial" w:eastAsia="Arial" w:cs="Arial"/>
            <w:color w:val="000000" w:themeColor="text1"/>
          </w:rPr>
          <w:t>zado en el sistema.</w:t>
        </w:r>
      </w:ins>
    </w:p>
    <w:p w:rsidRPr="00472B7A" w:rsidR="735AF24D" w:rsidP="7160A137" w:rsidRDefault="7BAB56BD" w14:paraId="7A3AAC38" w14:textId="06046049">
      <w:pPr>
        <w:tabs>
          <w:tab w:val="left" w:pos="720"/>
        </w:tabs>
        <w:spacing w:line="240" w:lineRule="auto"/>
        <w:jc w:val="both"/>
        <w:rPr>
          <w:rFonts w:ascii="Arial" w:hAnsi="Arial" w:eastAsia="Arial" w:cs="Arial"/>
          <w:color w:val="000000" w:themeColor="text1"/>
        </w:rPr>
      </w:pPr>
      <w:ins w:author="PINOS EDUARDO DAMIAN" w:date="2024-11-02T13:29:00Z" w:id="458">
        <w:r w:rsidRPr="00472B7A">
          <w:rPr>
            <w:rFonts w:ascii="Arial" w:hAnsi="Arial" w:eastAsia="Arial" w:cs="Arial"/>
            <w:color w:val="000000" w:themeColor="text1"/>
          </w:rPr>
          <w:t xml:space="preserve">Se realiza el informe de </w:t>
        </w:r>
      </w:ins>
      <w:ins w:author="PINOS EDUARDO DAMIAN" w:date="2024-11-02T13:35:00Z" w:id="459">
        <w:r w:rsidRPr="00472B7A" w:rsidR="55ECACAB">
          <w:rPr>
            <w:rFonts w:ascii="Arial" w:hAnsi="Arial" w:eastAsia="Arial" w:cs="Arial"/>
            <w:color w:val="000000" w:themeColor="text1"/>
          </w:rPr>
          <w:t>desvinculación</w:t>
        </w:r>
      </w:ins>
      <w:ins w:author="PINOS EDUARDO DAMIAN" w:date="2024-11-02T13:30:00Z" w:id="460">
        <w:r w:rsidRPr="00472B7A">
          <w:rPr>
            <w:rFonts w:ascii="Arial" w:hAnsi="Arial" w:eastAsia="Arial" w:cs="Arial"/>
            <w:color w:val="000000" w:themeColor="text1"/>
          </w:rPr>
          <w:t xml:space="preserve"> a </w:t>
        </w:r>
      </w:ins>
      <w:ins w:author="PINOS EDUARDO DAMIAN" w:date="2024-11-02T13:35:00Z" w:id="461">
        <w:r w:rsidRPr="00472B7A" w:rsidR="4855C07F">
          <w:rPr>
            <w:rFonts w:ascii="Arial" w:hAnsi="Arial" w:eastAsia="Arial" w:cs="Arial"/>
            <w:color w:val="000000" w:themeColor="text1"/>
          </w:rPr>
          <w:t>través</w:t>
        </w:r>
      </w:ins>
      <w:ins w:author="PINOS EDUARDO DAMIAN" w:date="2024-11-02T13:30:00Z" w:id="462">
        <w:r w:rsidRPr="00472B7A">
          <w:rPr>
            <w:rFonts w:ascii="Arial" w:hAnsi="Arial" w:eastAsia="Arial" w:cs="Arial"/>
            <w:color w:val="000000" w:themeColor="text1"/>
          </w:rPr>
          <w:t xml:space="preserve"> de la app </w:t>
        </w:r>
        <w:proofErr w:type="spellStart"/>
        <w:r w:rsidRPr="00472B7A">
          <w:rPr>
            <w:rFonts w:ascii="Arial" w:hAnsi="Arial" w:eastAsia="Arial" w:cs="Arial"/>
            <w:color w:val="000000" w:themeColor="text1"/>
          </w:rPr>
          <w:t>Analitic</w:t>
        </w:r>
        <w:r w:rsidRPr="00472B7A" w:rsidR="44826502">
          <w:rPr>
            <w:rFonts w:ascii="Arial" w:hAnsi="Arial" w:eastAsia="Arial" w:cs="Arial"/>
            <w:color w:val="000000" w:themeColor="text1"/>
          </w:rPr>
          <w:t>s</w:t>
        </w:r>
        <w:proofErr w:type="spellEnd"/>
        <w:r w:rsidRPr="00472B7A" w:rsidR="44826502">
          <w:rPr>
            <w:rFonts w:ascii="Arial" w:hAnsi="Arial" w:eastAsia="Arial" w:cs="Arial"/>
            <w:color w:val="000000" w:themeColor="text1"/>
          </w:rPr>
          <w:t xml:space="preserve"> </w:t>
        </w:r>
        <w:proofErr w:type="spellStart"/>
        <w:r w:rsidRPr="00472B7A" w:rsidR="44826502">
          <w:rPr>
            <w:rFonts w:ascii="Arial" w:hAnsi="Arial" w:eastAsia="Arial" w:cs="Arial"/>
            <w:color w:val="000000" w:themeColor="text1"/>
          </w:rPr>
          <w:t>for</w:t>
        </w:r>
        <w:proofErr w:type="spellEnd"/>
        <w:r w:rsidRPr="00472B7A">
          <w:rPr>
            <w:rFonts w:ascii="Arial" w:hAnsi="Arial" w:eastAsia="Arial" w:cs="Arial"/>
            <w:color w:val="000000" w:themeColor="text1"/>
          </w:rPr>
          <w:t xml:space="preserve"> </w:t>
        </w:r>
        <w:proofErr w:type="spellStart"/>
        <w:r w:rsidRPr="00472B7A">
          <w:rPr>
            <w:rFonts w:ascii="Arial" w:hAnsi="Arial" w:eastAsia="Arial" w:cs="Arial"/>
            <w:color w:val="000000" w:themeColor="text1"/>
          </w:rPr>
          <w:t>offboarding</w:t>
        </w:r>
      </w:ins>
      <w:proofErr w:type="spellEnd"/>
    </w:p>
    <w:p w:rsidR="7160A137" w:rsidP="7160A137" w:rsidRDefault="460997C3" w14:paraId="3E321DC4" w14:textId="30ABA963">
      <w:pPr>
        <w:spacing w:after="0" w:line="240" w:lineRule="auto"/>
        <w:jc w:val="both"/>
        <w:rPr>
          <w:rFonts w:ascii="Arial" w:hAnsi="Arial" w:eastAsia="Arial" w:cs="Arial"/>
          <w:color w:val="000000" w:themeColor="text1"/>
        </w:rPr>
      </w:pPr>
      <w:ins w:author="PINOS EDUARDO DAMIAN" w:date="2024-11-02T13:30:00Z" w:id="463">
        <w:r w:rsidRPr="7160A137">
          <w:rPr>
            <w:rFonts w:ascii="Arial" w:hAnsi="Arial" w:eastAsia="Arial" w:cs="Arial"/>
            <w:color w:val="000000" w:themeColor="text1"/>
          </w:rPr>
          <w:t xml:space="preserve">Te da un </w:t>
        </w:r>
      </w:ins>
      <w:ins w:author="PINOS EDUARDO DAMIAN" w:date="2024-11-02T13:35:00Z" w:id="464">
        <w:r w:rsidRPr="7160A137" w:rsidR="7A4C58EE">
          <w:rPr>
            <w:rFonts w:ascii="Arial" w:hAnsi="Arial" w:eastAsia="Arial" w:cs="Arial"/>
            <w:color w:val="000000" w:themeColor="text1"/>
          </w:rPr>
          <w:t>análisis</w:t>
        </w:r>
      </w:ins>
      <w:ins w:author="PINOS EDUARDO DAMIAN" w:date="2024-11-02T13:31:00Z" w:id="465">
        <w:r w:rsidRPr="7160A137">
          <w:rPr>
            <w:rFonts w:ascii="Arial" w:hAnsi="Arial" w:eastAsia="Arial" w:cs="Arial"/>
            <w:color w:val="000000" w:themeColor="text1"/>
          </w:rPr>
          <w:t xml:space="preserve"> detallado </w:t>
        </w:r>
      </w:ins>
      <w:ins w:author="PINOS EDUARDO DAMIAN" w:date="2024-11-02T13:35:00Z" w:id="466">
        <w:r w:rsidRPr="7160A137" w:rsidR="201FCA71">
          <w:rPr>
            <w:rFonts w:ascii="Arial" w:hAnsi="Arial" w:eastAsia="Arial" w:cs="Arial"/>
            <w:color w:val="000000" w:themeColor="text1"/>
          </w:rPr>
          <w:t>del</w:t>
        </w:r>
      </w:ins>
      <w:ins w:author="PINOS EDUARDO DAMIAN" w:date="2024-11-02T13:31:00Z" w:id="467">
        <w:r w:rsidRPr="7160A137">
          <w:rPr>
            <w:rFonts w:ascii="Arial" w:hAnsi="Arial" w:eastAsia="Arial" w:cs="Arial"/>
            <w:color w:val="000000" w:themeColor="text1"/>
          </w:rPr>
          <w:t xml:space="preserve"> informe de </w:t>
        </w:r>
      </w:ins>
      <w:ins w:author="PINOS EDUARDO DAMIAN" w:date="2024-11-02T13:35:00Z" w:id="468">
        <w:r w:rsidRPr="7160A137" w:rsidR="224E81F2">
          <w:rPr>
            <w:rFonts w:ascii="Arial" w:hAnsi="Arial" w:eastAsia="Arial" w:cs="Arial"/>
            <w:color w:val="000000" w:themeColor="text1"/>
          </w:rPr>
          <w:t>desvinculación</w:t>
        </w:r>
      </w:ins>
      <w:ins w:author="PINOS EDUARDO DAMIAN" w:date="2024-11-02T13:31:00Z" w:id="469">
        <w:r w:rsidRPr="7160A137">
          <w:rPr>
            <w:rFonts w:ascii="Arial" w:hAnsi="Arial" w:eastAsia="Arial" w:cs="Arial"/>
            <w:color w:val="000000" w:themeColor="text1"/>
          </w:rPr>
          <w:t xml:space="preserve"> del empleado.</w:t>
        </w:r>
      </w:ins>
    </w:p>
    <w:p w:rsidR="7160A137" w:rsidP="7160A137" w:rsidRDefault="7160A137" w14:paraId="6EA01B7D" w14:textId="15E25ACB">
      <w:pPr>
        <w:spacing w:after="0" w:line="240" w:lineRule="auto"/>
        <w:jc w:val="both"/>
        <w:rPr>
          <w:rFonts w:ascii="Arial" w:hAnsi="Arial" w:eastAsia="Arial" w:cs="Arial"/>
          <w:color w:val="000000" w:themeColor="text1"/>
        </w:rPr>
      </w:pPr>
    </w:p>
    <w:p w:rsidR="7160A137" w:rsidP="7160A137" w:rsidRDefault="7160A137" w14:paraId="2CB0BADA" w14:textId="66B3A0EE">
      <w:pPr>
        <w:spacing w:after="0" w:line="240" w:lineRule="auto"/>
        <w:jc w:val="both"/>
        <w:rPr>
          <w:rFonts w:ascii="Arial" w:hAnsi="Arial" w:eastAsia="Arial" w:cs="Arial"/>
          <w:color w:val="000000" w:themeColor="text1"/>
        </w:rPr>
      </w:pPr>
    </w:p>
    <w:p w:rsidR="206F8946" w:rsidP="7160A137" w:rsidRDefault="206F8946" w14:paraId="19E9EA45" w14:textId="7A190161">
      <w:pPr>
        <w:spacing w:after="0" w:line="240" w:lineRule="auto"/>
        <w:jc w:val="both"/>
        <w:rPr>
          <w:ins w:author="PINOS EDUARDO DAMIAN" w:date="2024-11-02T13:31:00Z" w16du:dateUtc="2024-11-02T13:31:18Z" w:id="470"/>
          <w:rFonts w:ascii="Arial" w:hAnsi="Arial" w:eastAsia="Arial" w:cs="Arial"/>
          <w:color w:val="000000" w:themeColor="text1"/>
        </w:rPr>
      </w:pPr>
      <w:r w:rsidRPr="7160A137">
        <w:rPr>
          <w:rFonts w:ascii="Arial" w:hAnsi="Arial" w:eastAsia="Arial" w:cs="Arial"/>
          <w:color w:val="000000" w:themeColor="text1"/>
        </w:rPr>
        <w:t>Mostramos como quedan el puesto asignado en la unidad organizativa de seguridad a un empleado</w:t>
      </w:r>
    </w:p>
    <w:p w:rsidR="36C79E60" w:rsidP="7160A137" w:rsidRDefault="36C79E60" w14:paraId="05F585FA" w14:textId="203391F2">
      <w:pPr>
        <w:spacing w:after="0" w:line="240" w:lineRule="auto"/>
        <w:jc w:val="both"/>
        <w:rPr>
          <w:rFonts w:ascii="Arial" w:hAnsi="Arial" w:eastAsia="Arial" w:cs="Arial"/>
          <w:color w:val="000000" w:themeColor="text1"/>
        </w:rPr>
      </w:pPr>
    </w:p>
    <w:p w:rsidR="7160A137" w:rsidP="7160A137" w:rsidRDefault="7160A137" w14:paraId="7C5FA841" w14:textId="7A7E11EE">
      <w:pPr>
        <w:spacing w:after="0" w:line="240" w:lineRule="auto"/>
        <w:jc w:val="both"/>
        <w:rPr>
          <w:rFonts w:ascii="Arial" w:hAnsi="Arial" w:eastAsia="Arial" w:cs="Arial"/>
          <w:color w:val="000000" w:themeColor="text1"/>
        </w:rPr>
      </w:pPr>
    </w:p>
    <w:p w:rsidR="206F8946" w:rsidP="7160A137" w:rsidRDefault="206F8946" w14:paraId="324B8709" w14:textId="4DDC7E6B">
      <w:pPr>
        <w:spacing w:after="0" w:line="240" w:lineRule="auto"/>
        <w:jc w:val="both"/>
        <w:rPr>
          <w:rFonts w:ascii="Arial" w:hAnsi="Arial" w:eastAsia="Arial" w:cs="Arial"/>
          <w:color w:val="000000" w:themeColor="text1"/>
        </w:rPr>
      </w:pPr>
      <w:r>
        <w:rPr>
          <w:noProof/>
        </w:rPr>
        <w:drawing>
          <wp:inline distT="0" distB="0" distL="0" distR="0" wp14:anchorId="359A1FE3" wp14:editId="69BCB53C">
            <wp:extent cx="5943600" cy="2590800"/>
            <wp:effectExtent l="0" t="0" r="0" b="0"/>
            <wp:docPr id="383025519" name="Picture 38302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Pr="004F6E4C" w:rsidR="0DC98618" w:rsidP="7160A137" w:rsidRDefault="0DC98618" w14:paraId="79086D4C" w14:textId="095D8E13">
      <w:pPr>
        <w:spacing w:line="240" w:lineRule="auto"/>
        <w:jc w:val="both"/>
        <w:rPr>
          <w:rFonts w:ascii="Arial" w:hAnsi="Arial" w:eastAsia="Arial" w:cs="Arial"/>
          <w:color w:val="000000" w:themeColor="text1"/>
        </w:rPr>
      </w:pPr>
    </w:p>
    <w:p w:rsidRPr="004F6E4C" w:rsidR="007673AF" w:rsidP="7160A137" w:rsidRDefault="007673AF" w14:paraId="3EE9ACD5" w14:textId="067E9A78">
      <w:pPr>
        <w:spacing w:line="240" w:lineRule="auto"/>
        <w:jc w:val="both"/>
        <w:rPr>
          <w:rFonts w:ascii="Arial" w:hAnsi="Arial" w:eastAsia="Arial" w:cs="Arial"/>
          <w:color w:val="000000" w:themeColor="text1"/>
        </w:rPr>
      </w:pPr>
    </w:p>
    <w:p w:rsidRPr="004F6E4C" w:rsidR="007673AF" w:rsidP="7160A137" w:rsidRDefault="206F8946" w14:paraId="56327D56" w14:textId="42C35173">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Mostramos las diferentes posiciones que formamos con la unidad organizativa que creamos</w:t>
      </w:r>
    </w:p>
    <w:p w:rsidRPr="004F6E4C" w:rsidR="007673AF" w:rsidP="7160A137" w:rsidRDefault="206F8946" w14:paraId="1E050D52" w14:textId="07A9F4EE">
      <w:pPr>
        <w:spacing w:line="240" w:lineRule="auto"/>
        <w:jc w:val="both"/>
        <w:rPr>
          <w:rFonts w:ascii="Arial" w:hAnsi="Arial" w:eastAsia="Arial" w:cs="Arial"/>
          <w:b/>
          <w:bCs/>
          <w:color w:val="000000" w:themeColor="text1"/>
        </w:rPr>
      </w:pPr>
      <w:r>
        <w:rPr>
          <w:noProof/>
        </w:rPr>
        <w:drawing>
          <wp:inline distT="0" distB="0" distL="0" distR="0" wp14:anchorId="75B3BB4B" wp14:editId="3AC7C778">
            <wp:extent cx="5943600" cy="2286000"/>
            <wp:effectExtent l="0" t="0" r="0" b="0"/>
            <wp:docPr id="1156937235" name="Picture 115693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rsidR="7160A137" w:rsidP="7160A137" w:rsidRDefault="7160A137" w14:paraId="66EC9DED" w14:textId="3B9E19B8">
      <w:pPr>
        <w:spacing w:line="240" w:lineRule="auto"/>
        <w:jc w:val="both"/>
        <w:rPr>
          <w:rFonts w:ascii="Arial" w:hAnsi="Arial" w:eastAsia="Arial" w:cs="Arial"/>
          <w:b/>
          <w:bCs/>
          <w:color w:val="000000" w:themeColor="text1"/>
        </w:rPr>
      </w:pPr>
    </w:p>
    <w:p w:rsidR="4A886833" w:rsidP="7160A137" w:rsidRDefault="4A886833" w14:paraId="3A915FE2" w14:textId="36653320">
      <w:pPr>
        <w:spacing w:line="240" w:lineRule="auto"/>
        <w:jc w:val="both"/>
        <w:rPr>
          <w:rFonts w:ascii="Arial" w:hAnsi="Arial" w:eastAsia="Arial" w:cs="Arial"/>
          <w:b/>
          <w:bCs/>
          <w:color w:val="000000" w:themeColor="text1"/>
          <w:u w:val="single"/>
        </w:rPr>
      </w:pPr>
      <w:r>
        <w:rPr>
          <w:noProof/>
        </w:rPr>
        <w:drawing>
          <wp:inline distT="0" distB="0" distL="0" distR="0" wp14:anchorId="192EB922" wp14:editId="04867474">
            <wp:extent cx="2619740" cy="2372056"/>
            <wp:effectExtent l="0" t="0" r="0" b="0"/>
            <wp:docPr id="1029161803" name="Picture 102916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19740" cy="2372056"/>
                    </a:xfrm>
                    <a:prstGeom prst="rect">
                      <a:avLst/>
                    </a:prstGeom>
                  </pic:spPr>
                </pic:pic>
              </a:graphicData>
            </a:graphic>
          </wp:inline>
        </w:drawing>
      </w:r>
    </w:p>
    <w:p w:rsidR="7160A137" w:rsidP="7160A137" w:rsidRDefault="7160A137" w14:paraId="68D20BE8" w14:textId="622F75A8">
      <w:pPr>
        <w:spacing w:line="240" w:lineRule="auto"/>
        <w:jc w:val="both"/>
        <w:rPr>
          <w:rFonts w:ascii="Arial" w:hAnsi="Arial" w:eastAsia="Arial" w:cs="Arial"/>
          <w:b/>
          <w:bCs/>
          <w:color w:val="000000" w:themeColor="text1"/>
          <w:u w:val="single"/>
        </w:rPr>
      </w:pPr>
    </w:p>
    <w:p w:rsidRPr="004F6E4C" w:rsidR="00E67C0E" w:rsidP="7160A137" w:rsidRDefault="0574673D" w14:paraId="477CD1CD" w14:textId="4D997F32">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 xml:space="preserve">MÓDULO </w:t>
      </w:r>
      <w:r w:rsidRPr="7160A137" w:rsidR="03CE09D8">
        <w:rPr>
          <w:rFonts w:ascii="Arial" w:hAnsi="Arial" w:eastAsia="Arial" w:cs="Arial"/>
          <w:b/>
          <w:bCs/>
          <w:color w:val="000000" w:themeColor="text1"/>
          <w:u w:val="single"/>
        </w:rPr>
        <w:t>WM</w:t>
      </w:r>
    </w:p>
    <w:p w:rsidRPr="004F6E4C" w:rsidR="00E67C0E" w:rsidP="7160A137" w:rsidRDefault="385CECF5" w14:paraId="1A89708E" w14:textId="77777777">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TEORÍA</w:t>
      </w:r>
    </w:p>
    <w:p w:rsidRPr="004F6E4C" w:rsidR="00C6657D" w:rsidP="7160A137" w:rsidRDefault="3D59D03E" w14:paraId="37D3EEA2" w14:textId="1A423B9B">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Explicar la relevancia de la implementación del módulo </w:t>
      </w:r>
      <w:r w:rsidRPr="7160A137" w:rsidR="6DC48F55">
        <w:rPr>
          <w:rFonts w:ascii="Arial" w:hAnsi="Arial" w:eastAsia="Arial" w:cs="Arial"/>
          <w:color w:val="000000" w:themeColor="text1"/>
        </w:rPr>
        <w:t>WM</w:t>
      </w:r>
      <w:r w:rsidRPr="7160A137">
        <w:rPr>
          <w:rFonts w:ascii="Arial" w:hAnsi="Arial" w:eastAsia="Arial" w:cs="Arial"/>
          <w:color w:val="000000" w:themeColor="text1"/>
        </w:rPr>
        <w:t xml:space="preserve"> en la compañía. </w:t>
      </w:r>
    </w:p>
    <w:p w:rsidRPr="004F6E4C" w:rsidR="00C6657D" w:rsidP="7160A137" w:rsidRDefault="3D59D03E" w14:paraId="57D92BDC" w14:textId="77777777">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Indicar las personas que serán necesarias para llevar a cabo el proceso (teniendo en cuenta la segregación de funciones). Determine en este caso cómo debería quedar la estructura del proceso. </w:t>
      </w:r>
    </w:p>
    <w:p w:rsidR="6C297DE6" w:rsidP="7160A137" w:rsidRDefault="6881B6FA" w14:paraId="512985C5" w14:textId="77777777">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PRÁCTICA</w:t>
      </w:r>
    </w:p>
    <w:p w:rsidR="6C297DE6" w:rsidP="7160A137" w:rsidRDefault="6881B6FA" w14:paraId="0B9B7F20" w14:textId="37E528C2">
      <w:pPr>
        <w:pStyle w:val="ListParagraph"/>
        <w:numPr>
          <w:ilvl w:val="0"/>
          <w:numId w:val="2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Realizar, al menos, 5 veces el proceso WM desde la creación de una orden de compra (Guía “</w:t>
      </w:r>
      <w:proofErr w:type="spellStart"/>
      <w:r w:rsidRPr="7160A137">
        <w:rPr>
          <w:rFonts w:ascii="Arial" w:hAnsi="Arial" w:eastAsia="Arial" w:cs="Arial"/>
          <w:i/>
          <w:iCs/>
          <w:color w:val="000000" w:themeColor="text1"/>
        </w:rPr>
        <w:t>Warehouse</w:t>
      </w:r>
      <w:proofErr w:type="spellEnd"/>
      <w:r w:rsidRPr="7160A137">
        <w:rPr>
          <w:rFonts w:ascii="Arial" w:hAnsi="Arial" w:eastAsia="Arial" w:cs="Arial"/>
          <w:i/>
          <w:iCs/>
          <w:color w:val="000000" w:themeColor="text1"/>
        </w:rPr>
        <w:t xml:space="preserve"> Management I</w:t>
      </w:r>
      <w:r w:rsidRPr="7160A137">
        <w:rPr>
          <w:rFonts w:ascii="Arial" w:hAnsi="Arial" w:eastAsia="Arial" w:cs="Arial"/>
          <w:color w:val="000000" w:themeColor="text1"/>
        </w:rPr>
        <w:t>”)</w:t>
      </w:r>
    </w:p>
    <w:p w:rsidR="6C297DE6" w:rsidP="7160A137" w:rsidRDefault="6881B6FA" w14:paraId="0F36288A" w14:textId="19B0961C">
      <w:pPr>
        <w:pStyle w:val="ListParagraph"/>
        <w:numPr>
          <w:ilvl w:val="0"/>
          <w:numId w:val="2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Realizar, al menos, 5 veces el proceso WM desde la creación de una orden de venta (Guía “</w:t>
      </w:r>
      <w:proofErr w:type="spellStart"/>
      <w:r w:rsidRPr="7160A137">
        <w:rPr>
          <w:rFonts w:ascii="Arial" w:hAnsi="Arial" w:eastAsia="Arial" w:cs="Arial"/>
          <w:i/>
          <w:iCs/>
          <w:color w:val="000000" w:themeColor="text1"/>
        </w:rPr>
        <w:t>Warehouse</w:t>
      </w:r>
      <w:proofErr w:type="spellEnd"/>
      <w:r w:rsidRPr="7160A137">
        <w:rPr>
          <w:rFonts w:ascii="Arial" w:hAnsi="Arial" w:eastAsia="Arial" w:cs="Arial"/>
          <w:i/>
          <w:iCs/>
          <w:color w:val="000000" w:themeColor="text1"/>
        </w:rPr>
        <w:t xml:space="preserve"> Management III</w:t>
      </w:r>
      <w:r w:rsidRPr="7160A137">
        <w:rPr>
          <w:rFonts w:ascii="Arial" w:hAnsi="Arial" w:eastAsia="Arial" w:cs="Arial"/>
          <w:color w:val="000000" w:themeColor="text1"/>
        </w:rPr>
        <w:t>”)</w:t>
      </w:r>
    </w:p>
    <w:p w:rsidR="523498AE" w:rsidP="7160A137" w:rsidRDefault="523498AE" w14:paraId="66173C57" w14:textId="37F43535">
      <w:pPr>
        <w:spacing w:line="240" w:lineRule="auto"/>
        <w:jc w:val="both"/>
        <w:rPr>
          <w:rFonts w:ascii="Arial" w:hAnsi="Arial" w:eastAsia="Arial" w:cs="Arial"/>
          <w:color w:val="000000" w:themeColor="text1"/>
        </w:rPr>
      </w:pPr>
    </w:p>
    <w:p w:rsidRPr="004F6E4C" w:rsidR="0DC98618" w:rsidP="7160A137" w:rsidRDefault="0DC98618" w14:paraId="0DFB6935" w14:textId="00364BDA">
      <w:pPr>
        <w:pStyle w:val="ListParagraph"/>
        <w:tabs>
          <w:tab w:val="left" w:pos="720"/>
        </w:tabs>
        <w:spacing w:line="240" w:lineRule="auto"/>
        <w:jc w:val="both"/>
        <w:rPr>
          <w:rFonts w:ascii="Arial" w:hAnsi="Arial" w:eastAsia="Arial" w:cs="Arial"/>
          <w:color w:val="000000" w:themeColor="text1"/>
        </w:rPr>
      </w:pPr>
    </w:p>
    <w:p w:rsidRPr="004F6E4C" w:rsidR="01F3D222" w:rsidP="7160A137" w:rsidRDefault="69723EEC" w14:paraId="69D6A84A" w14:textId="7FD5B73A">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El módulo </w:t>
      </w:r>
      <w:r w:rsidRPr="7160A137">
        <w:rPr>
          <w:rFonts w:ascii="Arial" w:hAnsi="Arial" w:eastAsia="Arial" w:cs="Arial"/>
          <w:b/>
          <w:bCs/>
          <w:color w:val="000000" w:themeColor="text1"/>
        </w:rPr>
        <w:t xml:space="preserve">SAP </w:t>
      </w:r>
      <w:proofErr w:type="spellStart"/>
      <w:r w:rsidRPr="7160A137">
        <w:rPr>
          <w:rFonts w:ascii="Arial" w:hAnsi="Arial" w:eastAsia="Arial" w:cs="Arial"/>
          <w:b/>
          <w:bCs/>
          <w:color w:val="000000" w:themeColor="text1"/>
        </w:rPr>
        <w:t>Warehouse</w:t>
      </w:r>
      <w:proofErr w:type="spellEnd"/>
      <w:r w:rsidRPr="7160A137">
        <w:rPr>
          <w:rFonts w:ascii="Arial" w:hAnsi="Arial" w:eastAsia="Arial" w:cs="Arial"/>
          <w:b/>
          <w:bCs/>
          <w:color w:val="000000" w:themeColor="text1"/>
        </w:rPr>
        <w:t xml:space="preserve"> Management (WM)</w:t>
      </w:r>
      <w:r w:rsidRPr="7160A137">
        <w:rPr>
          <w:rFonts w:ascii="Arial" w:hAnsi="Arial" w:eastAsia="Arial" w:cs="Arial"/>
          <w:color w:val="000000" w:themeColor="text1"/>
        </w:rPr>
        <w:t xml:space="preserve"> es una solución integral diseñada para optimizar las operaciones logísticas y de gestión de almacenes. Este módulo es crucial para empresas que buscan una mayor eficiencia y control sobre su inventario operaciones de almacén, permitiendo una gestión ágil y precisa. </w:t>
      </w:r>
      <w:r w:rsidRPr="7160A137" w:rsidR="0C1B8409">
        <w:rPr>
          <w:rFonts w:ascii="Arial" w:hAnsi="Arial" w:eastAsia="Arial" w:cs="Arial"/>
          <w:color w:val="000000" w:themeColor="text1"/>
        </w:rPr>
        <w:t>S</w:t>
      </w:r>
      <w:r w:rsidRPr="7160A137">
        <w:rPr>
          <w:rFonts w:ascii="Arial" w:hAnsi="Arial" w:eastAsia="Arial" w:cs="Arial"/>
          <w:color w:val="000000" w:themeColor="text1"/>
        </w:rPr>
        <w:t>e analizará la relevancia de implementar SAP WM, destacando sus beneficios, características, cualidades y el potencial para mejorar la cadena de suministro y operaciones logísticas de YPF solar.</w:t>
      </w:r>
    </w:p>
    <w:p w:rsidR="3FE4CEDF" w:rsidP="7160A137" w:rsidRDefault="7261B24F" w14:paraId="2E95B7E7" w14:textId="1F819950">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Para la </w:t>
      </w:r>
      <w:r w:rsidRPr="7160A137" w:rsidR="044B767A">
        <w:rPr>
          <w:rFonts w:ascii="Arial" w:hAnsi="Arial" w:eastAsia="Arial" w:cs="Arial"/>
          <w:color w:val="000000" w:themeColor="text1"/>
        </w:rPr>
        <w:t>visualización</w:t>
      </w:r>
      <w:r w:rsidRPr="7160A137">
        <w:rPr>
          <w:rFonts w:ascii="Arial" w:hAnsi="Arial" w:eastAsia="Arial" w:cs="Arial"/>
          <w:color w:val="000000" w:themeColor="text1"/>
        </w:rPr>
        <w:t xml:space="preserve"> de stock se utiliza la app de S</w:t>
      </w:r>
      <w:r w:rsidRPr="7160A137" w:rsidR="0829A541">
        <w:rPr>
          <w:rFonts w:ascii="Arial" w:hAnsi="Arial" w:eastAsia="Arial" w:cs="Arial"/>
          <w:color w:val="000000" w:themeColor="text1"/>
        </w:rPr>
        <w:t>TOCK</w:t>
      </w:r>
      <w:r w:rsidRPr="7160A137">
        <w:rPr>
          <w:rFonts w:ascii="Arial" w:hAnsi="Arial" w:eastAsia="Arial" w:cs="Arial"/>
          <w:color w:val="000000" w:themeColor="text1"/>
        </w:rPr>
        <w:t xml:space="preserve"> O</w:t>
      </w:r>
      <w:r w:rsidRPr="7160A137" w:rsidR="6DE31026">
        <w:rPr>
          <w:rFonts w:ascii="Arial" w:hAnsi="Arial" w:eastAsia="Arial" w:cs="Arial"/>
          <w:color w:val="000000" w:themeColor="text1"/>
        </w:rPr>
        <w:t>VERVIEW</w:t>
      </w:r>
      <w:r w:rsidRPr="7160A137" w:rsidR="56082F47">
        <w:rPr>
          <w:rFonts w:ascii="Arial" w:hAnsi="Arial" w:eastAsia="Arial" w:cs="Arial"/>
          <w:color w:val="000000" w:themeColor="text1"/>
        </w:rPr>
        <w:t xml:space="preserve">, que proporciona una vista consolidad de las existencias disponibles incluidas las cantidades bloqueadas en </w:t>
      </w:r>
      <w:r w:rsidRPr="7160A137" w:rsidR="6E19A58A">
        <w:rPr>
          <w:rFonts w:ascii="Arial" w:hAnsi="Arial" w:eastAsia="Arial" w:cs="Arial"/>
          <w:color w:val="000000" w:themeColor="text1"/>
        </w:rPr>
        <w:t>tránsito</w:t>
      </w:r>
      <w:r w:rsidRPr="7160A137" w:rsidR="56082F47">
        <w:rPr>
          <w:rFonts w:ascii="Arial" w:hAnsi="Arial" w:eastAsia="Arial" w:cs="Arial"/>
          <w:color w:val="000000" w:themeColor="text1"/>
        </w:rPr>
        <w:t xml:space="preserve"> y disponibles para la venta</w:t>
      </w:r>
      <w:r w:rsidRPr="7160A137" w:rsidR="1C61CC21">
        <w:rPr>
          <w:rFonts w:ascii="Arial" w:hAnsi="Arial" w:eastAsia="Arial" w:cs="Arial"/>
          <w:color w:val="000000" w:themeColor="text1"/>
        </w:rPr>
        <w:t xml:space="preserve"> o </w:t>
      </w:r>
      <w:r w:rsidRPr="7160A137" w:rsidR="15EED006">
        <w:rPr>
          <w:rFonts w:ascii="Arial" w:hAnsi="Arial" w:eastAsia="Arial" w:cs="Arial"/>
          <w:color w:val="000000" w:themeColor="text1"/>
        </w:rPr>
        <w:t>producción</w:t>
      </w:r>
      <w:r w:rsidRPr="7160A137" w:rsidR="1C61CC21">
        <w:rPr>
          <w:rFonts w:ascii="Arial" w:hAnsi="Arial" w:eastAsia="Arial" w:cs="Arial"/>
          <w:color w:val="000000" w:themeColor="text1"/>
        </w:rPr>
        <w:t>.</w:t>
      </w:r>
    </w:p>
    <w:p w:rsidR="3345ED33" w:rsidP="7160A137" w:rsidRDefault="3345ED33" w14:paraId="7625A28B" w14:textId="4FDC00B8">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 la hora de la entrada de </w:t>
      </w:r>
      <w:r w:rsidRPr="7160A137" w:rsidR="7C5902F3">
        <w:rPr>
          <w:rFonts w:ascii="Arial" w:hAnsi="Arial" w:eastAsia="Arial" w:cs="Arial"/>
          <w:color w:val="000000" w:themeColor="text1"/>
        </w:rPr>
        <w:t>mercancías</w:t>
      </w:r>
      <w:r w:rsidRPr="7160A137">
        <w:rPr>
          <w:rFonts w:ascii="Arial" w:hAnsi="Arial" w:eastAsia="Arial" w:cs="Arial"/>
          <w:color w:val="000000" w:themeColor="text1"/>
        </w:rPr>
        <w:t xml:space="preserve"> utilizamos la app de GOODS RECEIPT, que docum</w:t>
      </w:r>
      <w:r w:rsidRPr="7160A137" w:rsidR="4A7572D9">
        <w:rPr>
          <w:rFonts w:ascii="Arial" w:hAnsi="Arial" w:eastAsia="Arial" w:cs="Arial"/>
          <w:color w:val="000000" w:themeColor="text1"/>
        </w:rPr>
        <w:t xml:space="preserve">enta el ingreso de materiales al inventario, ya sea por compras o por transferencias internas. Este proceso actualiza </w:t>
      </w:r>
      <w:r w:rsidRPr="7160A137" w:rsidR="62F54772">
        <w:rPr>
          <w:rFonts w:ascii="Arial" w:hAnsi="Arial" w:eastAsia="Arial" w:cs="Arial"/>
          <w:color w:val="000000" w:themeColor="text1"/>
        </w:rPr>
        <w:t>automáticamente</w:t>
      </w:r>
      <w:r w:rsidRPr="7160A137" w:rsidR="4CC5795A">
        <w:rPr>
          <w:rFonts w:ascii="Arial" w:hAnsi="Arial" w:eastAsia="Arial" w:cs="Arial"/>
          <w:color w:val="000000" w:themeColor="text1"/>
        </w:rPr>
        <w:t xml:space="preserve"> los niveles de stock y el valor del inventario.</w:t>
      </w:r>
    </w:p>
    <w:p w:rsidR="511E7BD1" w:rsidP="7160A137" w:rsidRDefault="511E7BD1" w14:paraId="5098E2C8" w14:textId="38DD216D">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Al momento de la salida de mercaderías se utiliza la app POST GOODS ISSUE, que refleja el retiro de </w:t>
      </w:r>
      <w:r w:rsidRPr="7160A137" w:rsidR="5980D752">
        <w:rPr>
          <w:rFonts w:ascii="Arial" w:hAnsi="Arial" w:eastAsia="Arial" w:cs="Arial"/>
          <w:color w:val="000000" w:themeColor="text1"/>
        </w:rPr>
        <w:t xml:space="preserve">materiales del </w:t>
      </w:r>
      <w:ins w:author="PINOS EDUARDO DAMIAN" w:date="2024-11-13T03:58:00Z" w:id="471">
        <w:r w:rsidRPr="7160A137" w:rsidR="16B8C927">
          <w:rPr>
            <w:rFonts w:ascii="Arial" w:hAnsi="Arial" w:eastAsia="Arial" w:cs="Arial"/>
            <w:color w:val="000000" w:themeColor="text1"/>
          </w:rPr>
          <w:t>inventario,</w:t>
        </w:r>
      </w:ins>
      <w:r w:rsidRPr="7160A137" w:rsidR="5980D752">
        <w:rPr>
          <w:rFonts w:ascii="Arial" w:hAnsi="Arial" w:eastAsia="Arial" w:cs="Arial"/>
          <w:color w:val="000000" w:themeColor="text1"/>
        </w:rPr>
        <w:t xml:space="preserve"> ya sea por consumo interno envío a clientes o por producción. Este movimiento reduce los niveles de stock</w:t>
      </w:r>
      <w:r w:rsidRPr="7160A137" w:rsidR="0EAC49E4">
        <w:rPr>
          <w:rFonts w:ascii="Arial" w:hAnsi="Arial" w:eastAsia="Arial" w:cs="Arial"/>
          <w:color w:val="000000" w:themeColor="text1"/>
        </w:rPr>
        <w:t xml:space="preserve"> y ajusta los valores en el sistema.</w:t>
      </w:r>
    </w:p>
    <w:p w:rsidR="0EAC49E4" w:rsidP="7160A137" w:rsidRDefault="0EAC49E4" w14:paraId="18B036B7" w14:textId="5A6A9DBE">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También se puede utilizar la transferencia de stock a </w:t>
      </w:r>
      <w:ins w:author="PINOS EDUARDO DAMIAN" w:date="2024-11-13T03:58:00Z" w:id="472">
        <w:r w:rsidRPr="7160A137" w:rsidR="6E22E428">
          <w:rPr>
            <w:rFonts w:ascii="Arial" w:hAnsi="Arial" w:eastAsia="Arial" w:cs="Arial"/>
            <w:color w:val="000000" w:themeColor="text1"/>
          </w:rPr>
          <w:t>través</w:t>
        </w:r>
      </w:ins>
      <w:r w:rsidRPr="7160A137">
        <w:rPr>
          <w:rFonts w:ascii="Arial" w:hAnsi="Arial" w:eastAsia="Arial" w:cs="Arial"/>
          <w:color w:val="000000" w:themeColor="text1"/>
        </w:rPr>
        <w:t xml:space="preserve"> de la app TRANSFER POSTING, que permite mover inventa</w:t>
      </w:r>
      <w:r w:rsidRPr="7160A137" w:rsidR="2997951D">
        <w:rPr>
          <w:rFonts w:ascii="Arial" w:hAnsi="Arial" w:eastAsia="Arial" w:cs="Arial"/>
          <w:color w:val="000000" w:themeColor="text1"/>
        </w:rPr>
        <w:t>rio entre diferentes ubicaciones</w:t>
      </w:r>
      <w:r w:rsidRPr="7160A137" w:rsidR="3714A1B9">
        <w:rPr>
          <w:rFonts w:ascii="Arial" w:hAnsi="Arial" w:eastAsia="Arial" w:cs="Arial"/>
          <w:color w:val="000000" w:themeColor="text1"/>
        </w:rPr>
        <w:t xml:space="preserve"> o almacenes sin necesidad de afectar el nivel total de inventario. Este proceso es muy </w:t>
      </w:r>
      <w:ins w:author="PINOS EDUARDO DAMIAN" w:date="2024-11-13T03:58:00Z" w:id="473">
        <w:r w:rsidRPr="7160A137" w:rsidR="1C724792">
          <w:rPr>
            <w:rFonts w:ascii="Arial" w:hAnsi="Arial" w:eastAsia="Arial" w:cs="Arial"/>
            <w:color w:val="000000" w:themeColor="text1"/>
          </w:rPr>
          <w:t>útil</w:t>
        </w:r>
      </w:ins>
      <w:r w:rsidRPr="7160A137" w:rsidR="3714A1B9">
        <w:rPr>
          <w:rFonts w:ascii="Arial" w:hAnsi="Arial" w:eastAsia="Arial" w:cs="Arial"/>
          <w:color w:val="000000" w:themeColor="text1"/>
        </w:rPr>
        <w:t xml:space="preserve"> para optimizar el al</w:t>
      </w:r>
      <w:r w:rsidRPr="7160A137" w:rsidR="1BBA2D88">
        <w:rPr>
          <w:rFonts w:ascii="Arial" w:hAnsi="Arial" w:eastAsia="Arial" w:cs="Arial"/>
          <w:color w:val="000000" w:themeColor="text1"/>
        </w:rPr>
        <w:t>macenamiento y la distribución.</w:t>
      </w:r>
    </w:p>
    <w:p w:rsidR="0895EDF9" w:rsidP="7160A137" w:rsidRDefault="0895EDF9" w14:paraId="047EA932" w14:textId="2E3AF11D">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Este </w:t>
      </w:r>
      <w:ins w:author="PINOS EDUARDO DAMIAN" w:date="2024-11-13T03:58:00Z" w:id="474">
        <w:r w:rsidRPr="7160A137" w:rsidR="2AF09DF2">
          <w:rPr>
            <w:rFonts w:ascii="Arial" w:hAnsi="Arial" w:eastAsia="Arial" w:cs="Arial"/>
            <w:color w:val="000000" w:themeColor="text1"/>
          </w:rPr>
          <w:t>módulo</w:t>
        </w:r>
      </w:ins>
      <w:r w:rsidRPr="7160A137">
        <w:rPr>
          <w:rFonts w:ascii="Arial" w:hAnsi="Arial" w:eastAsia="Arial" w:cs="Arial"/>
          <w:color w:val="000000" w:themeColor="text1"/>
        </w:rPr>
        <w:t xml:space="preserve"> te permite </w:t>
      </w:r>
      <w:ins w:author="PINOS EDUARDO DAMIAN" w:date="2024-11-13T03:58:00Z" w:id="475">
        <w:r w:rsidRPr="7160A137" w:rsidR="0491EB58">
          <w:rPr>
            <w:rFonts w:ascii="Arial" w:hAnsi="Arial" w:eastAsia="Arial" w:cs="Arial"/>
            <w:color w:val="000000" w:themeColor="text1"/>
          </w:rPr>
          <w:t>también</w:t>
        </w:r>
      </w:ins>
      <w:r w:rsidRPr="7160A137">
        <w:rPr>
          <w:rFonts w:ascii="Arial" w:hAnsi="Arial" w:eastAsia="Arial" w:cs="Arial"/>
          <w:color w:val="000000" w:themeColor="text1"/>
        </w:rPr>
        <w:t xml:space="preserve"> el ajuste de inventario a </w:t>
      </w:r>
      <w:ins w:author="PINOS EDUARDO DAMIAN" w:date="2024-11-13T03:58:00Z" w:id="476">
        <w:r w:rsidRPr="7160A137" w:rsidR="14E5F01E">
          <w:rPr>
            <w:rFonts w:ascii="Arial" w:hAnsi="Arial" w:eastAsia="Arial" w:cs="Arial"/>
            <w:color w:val="000000" w:themeColor="text1"/>
          </w:rPr>
          <w:t>través</w:t>
        </w:r>
      </w:ins>
      <w:r w:rsidRPr="7160A137">
        <w:rPr>
          <w:rFonts w:ascii="Arial" w:hAnsi="Arial" w:eastAsia="Arial" w:cs="Arial"/>
          <w:color w:val="000000" w:themeColor="text1"/>
        </w:rPr>
        <w:t xml:space="preserve"> de la app PHYSICAL INVENTORY, que permite la verificación y corrección </w:t>
      </w:r>
      <w:r w:rsidRPr="7160A137" w:rsidR="5FFA1391">
        <w:rPr>
          <w:rFonts w:ascii="Arial" w:hAnsi="Arial" w:eastAsia="Arial" w:cs="Arial"/>
          <w:color w:val="000000" w:themeColor="text1"/>
        </w:rPr>
        <w:t xml:space="preserve">de los niveles de stock registrados en el sistema mediante un conteo </w:t>
      </w:r>
      <w:ins w:author="PINOS EDUARDO DAMIAN" w:date="2024-11-13T03:58:00Z" w:id="477">
        <w:r w:rsidRPr="7160A137" w:rsidR="1090AB65">
          <w:rPr>
            <w:rFonts w:ascii="Arial" w:hAnsi="Arial" w:eastAsia="Arial" w:cs="Arial"/>
            <w:color w:val="000000" w:themeColor="text1"/>
          </w:rPr>
          <w:t>físico</w:t>
        </w:r>
      </w:ins>
      <w:r w:rsidRPr="7160A137" w:rsidR="5FFA1391">
        <w:rPr>
          <w:rFonts w:ascii="Arial" w:hAnsi="Arial" w:eastAsia="Arial" w:cs="Arial"/>
          <w:color w:val="000000" w:themeColor="text1"/>
        </w:rPr>
        <w:t xml:space="preserve">. Este proceso asegura que el inventario en el sistema </w:t>
      </w:r>
      <w:ins w:author="PINOS EDUARDO DAMIAN" w:date="2024-11-13T03:58:00Z" w:id="478">
        <w:r w:rsidRPr="7160A137" w:rsidR="4284AC23">
          <w:rPr>
            <w:rFonts w:ascii="Arial" w:hAnsi="Arial" w:eastAsia="Arial" w:cs="Arial"/>
            <w:color w:val="000000" w:themeColor="text1"/>
          </w:rPr>
          <w:t>coincida</w:t>
        </w:r>
      </w:ins>
      <w:r w:rsidRPr="7160A137" w:rsidR="7012D27A">
        <w:rPr>
          <w:rFonts w:ascii="Arial" w:hAnsi="Arial" w:eastAsia="Arial" w:cs="Arial"/>
          <w:color w:val="000000" w:themeColor="text1"/>
        </w:rPr>
        <w:t xml:space="preserve"> con el inventario real.</w:t>
      </w:r>
    </w:p>
    <w:p w:rsidR="7012D27A" w:rsidP="7160A137" w:rsidRDefault="7012D27A" w14:paraId="32ADBA57" w14:textId="182A408C">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Se puede consultar y hacer reportes de inventario, a </w:t>
      </w:r>
      <w:ins w:author="PINOS EDUARDO DAMIAN" w:date="2024-11-13T03:58:00Z" w:id="479">
        <w:r w:rsidRPr="7160A137" w:rsidR="6F936D4F">
          <w:rPr>
            <w:rFonts w:ascii="Arial" w:hAnsi="Arial" w:eastAsia="Arial" w:cs="Arial"/>
            <w:color w:val="000000" w:themeColor="text1"/>
          </w:rPr>
          <w:t>través</w:t>
        </w:r>
      </w:ins>
      <w:r w:rsidRPr="7160A137">
        <w:rPr>
          <w:rFonts w:ascii="Arial" w:hAnsi="Arial" w:eastAsia="Arial" w:cs="Arial"/>
          <w:color w:val="000000" w:themeColor="text1"/>
        </w:rPr>
        <w:t xml:space="preserve"> de la app INVENTORY REPORT, permite monitorear el estado de los materiales</w:t>
      </w:r>
      <w:r w:rsidRPr="7160A137" w:rsidR="71E237E2">
        <w:rPr>
          <w:rFonts w:ascii="Arial" w:hAnsi="Arial" w:eastAsia="Arial" w:cs="Arial"/>
          <w:color w:val="000000" w:themeColor="text1"/>
        </w:rPr>
        <w:t xml:space="preserve">, analizar tendencias de stock, y obtener </w:t>
      </w:r>
      <w:ins w:author="PINOS EDUARDO DAMIAN" w:date="2024-11-13T03:58:00Z" w:id="480">
        <w:r w:rsidRPr="7160A137" w:rsidR="54C0057B">
          <w:rPr>
            <w:rFonts w:ascii="Arial" w:hAnsi="Arial" w:eastAsia="Arial" w:cs="Arial"/>
            <w:color w:val="000000" w:themeColor="text1"/>
          </w:rPr>
          <w:t>información</w:t>
        </w:r>
      </w:ins>
      <w:r w:rsidRPr="7160A137" w:rsidR="71E237E2">
        <w:rPr>
          <w:rFonts w:ascii="Arial" w:hAnsi="Arial" w:eastAsia="Arial" w:cs="Arial"/>
          <w:color w:val="000000" w:themeColor="text1"/>
        </w:rPr>
        <w:t xml:space="preserve"> para la toma de decisiones. </w:t>
      </w:r>
    </w:p>
    <w:p w:rsidR="7160A137" w:rsidP="7160A137" w:rsidRDefault="7160A137" w14:paraId="4B21EBA1" w14:textId="7C05586A">
      <w:pPr>
        <w:tabs>
          <w:tab w:val="left" w:pos="720"/>
        </w:tabs>
        <w:spacing w:line="240" w:lineRule="auto"/>
        <w:jc w:val="both"/>
        <w:rPr>
          <w:rFonts w:ascii="Arial" w:hAnsi="Arial" w:eastAsia="Arial" w:cs="Arial"/>
          <w:color w:val="000000" w:themeColor="text1"/>
        </w:rPr>
      </w:pPr>
    </w:p>
    <w:p w:rsidR="7160A137" w:rsidP="7160A137" w:rsidRDefault="5395E3AC" w14:paraId="106C4DFB" w14:textId="3B2A37F2">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Organigrama de la empresa de acuerdo con los parámetros del </w:t>
      </w:r>
      <w:r w:rsidRPr="7160A137" w:rsidR="00163540">
        <w:rPr>
          <w:rFonts w:ascii="Arial" w:hAnsi="Arial" w:eastAsia="Arial" w:cs="Arial"/>
          <w:color w:val="000000" w:themeColor="text1"/>
        </w:rPr>
        <w:t>módulo</w:t>
      </w:r>
      <w:r w:rsidRPr="7160A137">
        <w:rPr>
          <w:rFonts w:ascii="Arial" w:hAnsi="Arial" w:eastAsia="Arial" w:cs="Arial"/>
          <w:color w:val="000000" w:themeColor="text1"/>
        </w:rPr>
        <w:t xml:space="preserve"> WM</w:t>
      </w:r>
    </w:p>
    <w:p w:rsidR="7160A137" w:rsidP="7160A137" w:rsidRDefault="7160A137" w14:paraId="62D66939" w14:textId="656ABC1D">
      <w:pPr>
        <w:tabs>
          <w:tab w:val="left" w:pos="720"/>
        </w:tabs>
        <w:spacing w:line="240" w:lineRule="auto"/>
        <w:jc w:val="both"/>
        <w:rPr>
          <w:rFonts w:ascii="Arial" w:hAnsi="Arial" w:eastAsia="Arial" w:cs="Arial"/>
          <w:color w:val="000000" w:themeColor="text1"/>
        </w:rPr>
      </w:pPr>
    </w:p>
    <w:p w:rsidR="753A5656" w:rsidP="7160A137" w:rsidRDefault="753A5656" w14:paraId="0695B1CB" w14:textId="00FD87E1">
      <w:pPr>
        <w:tabs>
          <w:tab w:val="left" w:pos="720"/>
        </w:tabs>
        <w:spacing w:line="240" w:lineRule="auto"/>
        <w:jc w:val="both"/>
        <w:rPr>
          <w:rFonts w:ascii="Arial" w:hAnsi="Arial" w:eastAsia="Arial" w:cs="Arial"/>
          <w:color w:val="000000" w:themeColor="text1"/>
        </w:rPr>
      </w:pPr>
      <w:r>
        <w:rPr>
          <w:noProof/>
        </w:rPr>
        <w:drawing>
          <wp:inline distT="0" distB="0" distL="0" distR="0" wp14:anchorId="1F573138" wp14:editId="0F40AB52">
            <wp:extent cx="5474682" cy="3615241"/>
            <wp:effectExtent l="0" t="0" r="0" b="0"/>
            <wp:docPr id="1822558137" name="Picture 182255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74682" cy="3615241"/>
                    </a:xfrm>
                    <a:prstGeom prst="rect">
                      <a:avLst/>
                    </a:prstGeom>
                  </pic:spPr>
                </pic:pic>
              </a:graphicData>
            </a:graphic>
          </wp:inline>
        </w:drawing>
      </w:r>
    </w:p>
    <w:p w:rsidRPr="004F6E4C" w:rsidR="0DC98618" w:rsidP="7160A137" w:rsidRDefault="251BB867" w14:paraId="7D35D19D" w14:textId="584AEEDA">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Jefe de almacenes: Supervisa todas las operaciones de almacenamiento y </w:t>
      </w:r>
      <w:r w:rsidRPr="7160A137" w:rsidR="03111EDE">
        <w:rPr>
          <w:rFonts w:ascii="Arial" w:hAnsi="Arial" w:eastAsia="Arial" w:cs="Arial"/>
          <w:color w:val="000000" w:themeColor="text1"/>
        </w:rPr>
        <w:t>logística</w:t>
      </w:r>
      <w:r w:rsidRPr="7160A137">
        <w:rPr>
          <w:rFonts w:ascii="Arial" w:hAnsi="Arial" w:eastAsia="Arial" w:cs="Arial"/>
          <w:color w:val="000000" w:themeColor="text1"/>
        </w:rPr>
        <w:t>. Asegurando que los procesos cumplan c</w:t>
      </w:r>
      <w:r w:rsidRPr="7160A137" w:rsidR="48970EDB">
        <w:rPr>
          <w:rFonts w:ascii="Arial" w:hAnsi="Arial" w:eastAsia="Arial" w:cs="Arial"/>
          <w:color w:val="000000" w:themeColor="text1"/>
        </w:rPr>
        <w:t xml:space="preserve">on los </w:t>
      </w:r>
      <w:r w:rsidRPr="7160A137" w:rsidR="4C11336C">
        <w:rPr>
          <w:rFonts w:ascii="Arial" w:hAnsi="Arial" w:eastAsia="Arial" w:cs="Arial"/>
          <w:color w:val="000000" w:themeColor="text1"/>
        </w:rPr>
        <w:t>estándares</w:t>
      </w:r>
      <w:r w:rsidRPr="7160A137" w:rsidR="48970EDB">
        <w:rPr>
          <w:rFonts w:ascii="Arial" w:hAnsi="Arial" w:eastAsia="Arial" w:cs="Arial"/>
          <w:color w:val="000000" w:themeColor="text1"/>
        </w:rPr>
        <w:t xml:space="preserve"> de eficiencia y calidad.</w:t>
      </w:r>
    </w:p>
    <w:p w:rsidR="48970EDB" w:rsidP="7160A137" w:rsidRDefault="48970EDB" w14:paraId="7D03480F" w14:textId="164039D1">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48970EDB" w:rsidP="7160A137" w:rsidRDefault="48970EDB" w14:paraId="751BF4F4" w14:textId="3571B752">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Supervisor de logística: Coordina las actividades diarias del </w:t>
      </w:r>
      <w:r w:rsidRPr="7160A137" w:rsidR="078E342B">
        <w:rPr>
          <w:rFonts w:ascii="Arial" w:hAnsi="Arial" w:eastAsia="Arial" w:cs="Arial"/>
          <w:color w:val="000000" w:themeColor="text1"/>
        </w:rPr>
        <w:t>almacén</w:t>
      </w:r>
      <w:r w:rsidRPr="7160A137">
        <w:rPr>
          <w:rFonts w:ascii="Arial" w:hAnsi="Arial" w:eastAsia="Arial" w:cs="Arial"/>
          <w:color w:val="000000" w:themeColor="text1"/>
        </w:rPr>
        <w:t xml:space="preserve"> como la </w:t>
      </w:r>
      <w:r w:rsidRPr="7160A137" w:rsidR="488D0EDC">
        <w:rPr>
          <w:rFonts w:ascii="Arial" w:hAnsi="Arial" w:eastAsia="Arial" w:cs="Arial"/>
          <w:color w:val="000000" w:themeColor="text1"/>
        </w:rPr>
        <w:t>recepción</w:t>
      </w:r>
      <w:r w:rsidRPr="7160A137">
        <w:rPr>
          <w:rFonts w:ascii="Arial" w:hAnsi="Arial" w:eastAsia="Arial" w:cs="Arial"/>
          <w:color w:val="000000" w:themeColor="text1"/>
        </w:rPr>
        <w:t xml:space="preserve"> el almacenamiento </w:t>
      </w:r>
      <w:r w:rsidRPr="7160A137" w:rsidR="5B2C058B">
        <w:rPr>
          <w:rFonts w:ascii="Arial" w:hAnsi="Arial" w:eastAsia="Arial" w:cs="Arial"/>
          <w:color w:val="000000" w:themeColor="text1"/>
        </w:rPr>
        <w:t>reubicación</w:t>
      </w:r>
      <w:r w:rsidRPr="7160A137" w:rsidR="3CFAA019">
        <w:rPr>
          <w:rFonts w:ascii="Arial" w:hAnsi="Arial" w:eastAsia="Arial" w:cs="Arial"/>
          <w:color w:val="000000" w:themeColor="text1"/>
        </w:rPr>
        <w:t xml:space="preserve"> y despacho de </w:t>
      </w:r>
      <w:r w:rsidRPr="7160A137" w:rsidR="00163540">
        <w:rPr>
          <w:rFonts w:ascii="Arial" w:hAnsi="Arial" w:eastAsia="Arial" w:cs="Arial"/>
          <w:color w:val="000000" w:themeColor="text1"/>
        </w:rPr>
        <w:t>mercaderías</w:t>
      </w:r>
      <w:r w:rsidRPr="7160A137" w:rsidR="3CFAA019">
        <w:rPr>
          <w:rFonts w:ascii="Arial" w:hAnsi="Arial" w:eastAsia="Arial" w:cs="Arial"/>
          <w:color w:val="000000" w:themeColor="text1"/>
        </w:rPr>
        <w:t>.</w:t>
      </w:r>
      <w:r w:rsidR="00163540">
        <w:rPr>
          <w:rFonts w:ascii="Arial" w:hAnsi="Arial" w:eastAsia="Arial" w:cs="Arial"/>
          <w:color w:val="000000" w:themeColor="text1"/>
        </w:rPr>
        <w:t xml:space="preserve"> </w:t>
      </w:r>
      <w:r w:rsidRPr="7160A137" w:rsidR="3CFAA019">
        <w:rPr>
          <w:rFonts w:ascii="Arial" w:hAnsi="Arial" w:eastAsia="Arial" w:cs="Arial"/>
          <w:color w:val="000000" w:themeColor="text1"/>
        </w:rPr>
        <w:t>Supervisa el inventario y las actividades del personal.</w:t>
      </w:r>
    </w:p>
    <w:p w:rsidR="72E0321E" w:rsidP="7160A137" w:rsidRDefault="72E0321E" w14:paraId="2F7E626F" w14:textId="6DDF4548">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3CFAA019" w:rsidP="7160A137" w:rsidRDefault="3CFAA019" w14:paraId="18F882A4" w14:textId="1519502E">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Coordinador de almacenes: Planifica y programa las operaciones de almacenamiento optimizando el flujo de trabajo</w:t>
      </w:r>
      <w:r w:rsidRPr="7160A137" w:rsidR="61B9AF61">
        <w:rPr>
          <w:rFonts w:ascii="Arial" w:hAnsi="Arial" w:eastAsia="Arial" w:cs="Arial"/>
          <w:color w:val="000000" w:themeColor="text1"/>
        </w:rPr>
        <w:t xml:space="preserve">. Colabora en la </w:t>
      </w:r>
      <w:r w:rsidRPr="7160A137" w:rsidR="68820EC8">
        <w:rPr>
          <w:rFonts w:ascii="Arial" w:hAnsi="Arial" w:eastAsia="Arial" w:cs="Arial"/>
          <w:color w:val="000000" w:themeColor="text1"/>
        </w:rPr>
        <w:t>gestión</w:t>
      </w:r>
      <w:r w:rsidRPr="7160A137" w:rsidR="61B9AF61">
        <w:rPr>
          <w:rFonts w:ascii="Arial" w:hAnsi="Arial" w:eastAsia="Arial" w:cs="Arial"/>
          <w:color w:val="000000" w:themeColor="text1"/>
        </w:rPr>
        <w:t xml:space="preserve"> de las ordenes de traslado y el monitoreo de tareas.</w:t>
      </w:r>
    </w:p>
    <w:p w:rsidR="20915EB4" w:rsidP="7160A137" w:rsidRDefault="20915EB4" w14:paraId="73C49F40" w14:textId="13A0692D">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2</w:t>
      </w:r>
    </w:p>
    <w:p w:rsidR="61B9AF61" w:rsidP="7160A137" w:rsidRDefault="61B9AF61" w14:paraId="6FF746BB" w14:textId="6EA6E419">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Operadores</w:t>
      </w:r>
      <w:r w:rsidRPr="7160A137" w:rsidR="35E6C83F">
        <w:rPr>
          <w:rFonts w:ascii="Arial" w:hAnsi="Arial" w:eastAsia="Arial" w:cs="Arial"/>
          <w:color w:val="000000" w:themeColor="text1"/>
        </w:rPr>
        <w:t xml:space="preserve"> de </w:t>
      </w:r>
      <w:r w:rsidRPr="7160A137" w:rsidR="0E6CFD85">
        <w:rPr>
          <w:rFonts w:ascii="Arial" w:hAnsi="Arial" w:eastAsia="Arial" w:cs="Arial"/>
          <w:color w:val="000000" w:themeColor="text1"/>
        </w:rPr>
        <w:t>almacén</w:t>
      </w:r>
      <w:r w:rsidRPr="7160A137" w:rsidR="35E6C83F">
        <w:rPr>
          <w:rFonts w:ascii="Arial" w:hAnsi="Arial" w:eastAsia="Arial" w:cs="Arial"/>
          <w:color w:val="000000" w:themeColor="text1"/>
        </w:rPr>
        <w:t>: Realizan actividades de carga y descarga almacenamiento y control de inventario</w:t>
      </w:r>
      <w:r w:rsidRPr="7160A137" w:rsidR="5F725B79">
        <w:rPr>
          <w:rFonts w:ascii="Arial" w:hAnsi="Arial" w:eastAsia="Arial" w:cs="Arial"/>
          <w:color w:val="000000" w:themeColor="text1"/>
        </w:rPr>
        <w:t xml:space="preserve">, </w:t>
      </w:r>
      <w:r w:rsidRPr="7160A137" w:rsidR="355EC03B">
        <w:rPr>
          <w:rFonts w:ascii="Arial" w:hAnsi="Arial" w:eastAsia="Arial" w:cs="Arial"/>
          <w:color w:val="000000" w:themeColor="text1"/>
        </w:rPr>
        <w:t>también</w:t>
      </w:r>
      <w:r w:rsidRPr="7160A137" w:rsidR="5F725B79">
        <w:rPr>
          <w:rFonts w:ascii="Arial" w:hAnsi="Arial" w:eastAsia="Arial" w:cs="Arial"/>
          <w:color w:val="000000" w:themeColor="text1"/>
        </w:rPr>
        <w:t xml:space="preserve"> se encarga de empacar y despachar </w:t>
      </w:r>
      <w:r w:rsidRPr="7160A137" w:rsidR="0037633B">
        <w:rPr>
          <w:rFonts w:ascii="Arial" w:hAnsi="Arial" w:eastAsia="Arial" w:cs="Arial"/>
          <w:color w:val="000000" w:themeColor="text1"/>
        </w:rPr>
        <w:t>mercancías</w:t>
      </w:r>
      <w:r w:rsidRPr="7160A137" w:rsidR="5F725B79">
        <w:rPr>
          <w:rFonts w:ascii="Arial" w:hAnsi="Arial" w:eastAsia="Arial" w:cs="Arial"/>
          <w:color w:val="000000" w:themeColor="text1"/>
        </w:rPr>
        <w:t xml:space="preserve"> asegurando que se cumplan las especificaciones del pedido.</w:t>
      </w:r>
    </w:p>
    <w:p w:rsidR="5F725B79" w:rsidP="7160A137" w:rsidRDefault="5F725B79" w14:paraId="1027E3A0" w14:textId="02DC2ADD">
      <w:pPr>
        <w:tabs>
          <w:tab w:val="left" w:pos="720"/>
        </w:tabs>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personas:15</w:t>
      </w:r>
    </w:p>
    <w:p w:rsidR="01B5CC63" w:rsidP="01B5CC63" w:rsidRDefault="01B5CC63" w14:paraId="2D3311F8" w14:textId="4EBB2F1C">
      <w:pPr>
        <w:tabs>
          <w:tab w:val="left" w:pos="720"/>
        </w:tabs>
        <w:spacing w:line="240" w:lineRule="auto"/>
        <w:jc w:val="both"/>
        <w:rPr>
          <w:rFonts w:ascii="Arial" w:hAnsi="Arial" w:eastAsia="Arial" w:cs="Arial"/>
          <w:color w:val="000000" w:themeColor="text1"/>
        </w:rPr>
      </w:pPr>
    </w:p>
    <w:p w:rsidR="01B5CC63" w:rsidP="01B5CC63" w:rsidRDefault="5C80E329" w14:paraId="450AA93F" w14:textId="64B05762">
      <w:pPr>
        <w:tabs>
          <w:tab w:val="left" w:pos="720"/>
        </w:tabs>
        <w:spacing w:line="240" w:lineRule="auto"/>
        <w:jc w:val="both"/>
        <w:rPr>
          <w:rFonts w:ascii="Arial" w:hAnsi="Arial" w:eastAsia="Arial" w:cs="Arial"/>
          <w:color w:val="000000" w:themeColor="text1"/>
        </w:rPr>
      </w:pPr>
      <w:r>
        <w:rPr>
          <w:noProof/>
        </w:rPr>
        <w:drawing>
          <wp:inline distT="0" distB="0" distL="0" distR="0" wp14:anchorId="5474B578" wp14:editId="0CA102C7">
            <wp:extent cx="3915321" cy="1571844"/>
            <wp:effectExtent l="0" t="0" r="0" b="0"/>
            <wp:docPr id="1916985487" name="Picture 1916985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15321" cy="1571844"/>
                    </a:xfrm>
                    <a:prstGeom prst="rect">
                      <a:avLst/>
                    </a:prstGeom>
                  </pic:spPr>
                </pic:pic>
              </a:graphicData>
            </a:graphic>
          </wp:inline>
        </w:drawing>
      </w:r>
    </w:p>
    <w:p w:rsidRPr="004F6E4C" w:rsidR="002C139D" w:rsidP="7160A137" w:rsidRDefault="002C139D" w14:paraId="7DD0E37C" w14:textId="29BDE7EE">
      <w:pPr>
        <w:spacing w:line="240" w:lineRule="auto"/>
        <w:jc w:val="both"/>
        <w:rPr>
          <w:rFonts w:ascii="Arial" w:hAnsi="Arial" w:eastAsia="Arial" w:cs="Arial"/>
          <w:color w:val="000000" w:themeColor="text1"/>
        </w:rPr>
      </w:pPr>
    </w:p>
    <w:p w:rsidRPr="004F6E4C" w:rsidR="002C139D" w:rsidP="7160A137" w:rsidRDefault="1D1095E6" w14:paraId="3C420D92" w14:textId="2F527483">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MÓDULO PS</w:t>
      </w:r>
    </w:p>
    <w:p w:rsidRPr="00F12342" w:rsidR="002C139D" w:rsidP="7160A137" w:rsidRDefault="1D1095E6" w14:paraId="4D0F6AD0" w14:textId="77777777">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TEORÍA</w:t>
      </w:r>
    </w:p>
    <w:p w:rsidRPr="00F12342" w:rsidR="002C139D" w:rsidP="7160A137" w:rsidRDefault="1D1095E6" w14:paraId="6381800F" w14:textId="2AAE63BC">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Explicar la relevancia de la implementación del módulo P</w:t>
      </w:r>
      <w:r w:rsidRPr="7160A137" w:rsidR="4823D265">
        <w:rPr>
          <w:rFonts w:ascii="Arial" w:hAnsi="Arial" w:eastAsia="Arial" w:cs="Arial"/>
          <w:color w:val="000000" w:themeColor="text1"/>
        </w:rPr>
        <w:t>S</w:t>
      </w:r>
      <w:r w:rsidRPr="7160A137">
        <w:rPr>
          <w:rFonts w:ascii="Arial" w:hAnsi="Arial" w:eastAsia="Arial" w:cs="Arial"/>
          <w:color w:val="000000" w:themeColor="text1"/>
        </w:rPr>
        <w:t xml:space="preserve"> en la compañía. </w:t>
      </w:r>
    </w:p>
    <w:p w:rsidRPr="00F12342" w:rsidR="002C139D" w:rsidP="7160A137" w:rsidRDefault="4823D265" w14:paraId="7A1A98C3" w14:textId="7DA70FB4">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Explicar y ejemplificar cómo sería una estructura de proyectos típica. </w:t>
      </w:r>
    </w:p>
    <w:p w:rsidRPr="00F12342" w:rsidR="002C139D" w:rsidP="7160A137" w:rsidRDefault="1D1095E6" w14:paraId="69635E75" w14:textId="77777777">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Indicar las personas que serán necesarias para llevar a cabo el proceso (teniendo en cuenta la segregación de funciones). Determine en este caso cómo debería quedar la estructura del proceso. </w:t>
      </w:r>
    </w:p>
    <w:p w:rsidR="4FFD0939" w:rsidP="7160A137" w:rsidRDefault="27519C09" w14:paraId="17C5EC98" w14:textId="77777777">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PRÁCTICA</w:t>
      </w:r>
    </w:p>
    <w:p w:rsidR="4FFD0939" w:rsidP="7160A137" w:rsidRDefault="27519C09" w14:paraId="3033F911" w14:textId="3EB06DA8">
      <w:pPr>
        <w:pStyle w:val="ListParagraph"/>
        <w:numPr>
          <w:ilvl w:val="0"/>
          <w:numId w:val="2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Crear, al menos, dos proyectos completos de acuerdo con la guía “</w:t>
      </w:r>
      <w:r w:rsidRPr="7160A137">
        <w:rPr>
          <w:rFonts w:ascii="Arial" w:hAnsi="Arial" w:eastAsia="Arial" w:cs="Arial"/>
          <w:i/>
          <w:iCs/>
          <w:color w:val="000000" w:themeColor="text1"/>
        </w:rPr>
        <w:t>Project Management (PS)</w:t>
      </w:r>
      <w:r w:rsidRPr="7160A137">
        <w:rPr>
          <w:rFonts w:ascii="Arial" w:hAnsi="Arial" w:eastAsia="Arial" w:cs="Arial"/>
          <w:color w:val="000000" w:themeColor="text1"/>
        </w:rPr>
        <w:t>”.</w:t>
      </w:r>
    </w:p>
    <w:p w:rsidR="7160A137" w:rsidP="7160A137" w:rsidRDefault="7160A137" w14:paraId="66475BC9" w14:textId="3A1FC08E">
      <w:pPr>
        <w:spacing w:line="240" w:lineRule="auto"/>
        <w:jc w:val="both"/>
        <w:rPr>
          <w:rFonts w:ascii="Arial" w:hAnsi="Arial" w:eastAsia="Arial" w:cs="Arial"/>
          <w:color w:val="000000" w:themeColor="text1"/>
        </w:rPr>
      </w:pPr>
    </w:p>
    <w:p w:rsidR="002C139D" w:rsidP="7160A137" w:rsidRDefault="74E56456" w14:paraId="270C362A" w14:textId="72B2CB87">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El </w:t>
      </w:r>
      <w:r w:rsidRPr="7160A137" w:rsidR="281BE861">
        <w:rPr>
          <w:rFonts w:ascii="Arial" w:hAnsi="Arial" w:eastAsia="Arial" w:cs="Arial"/>
          <w:color w:val="000000" w:themeColor="text1"/>
        </w:rPr>
        <w:t>módulo</w:t>
      </w:r>
      <w:r w:rsidRPr="7160A137">
        <w:rPr>
          <w:rFonts w:ascii="Arial" w:hAnsi="Arial" w:eastAsia="Arial" w:cs="Arial"/>
          <w:color w:val="000000" w:themeColor="text1"/>
        </w:rPr>
        <w:t xml:space="preserve"> de Proyect </w:t>
      </w:r>
      <w:proofErr w:type="spellStart"/>
      <w:r w:rsidRPr="7160A137">
        <w:rPr>
          <w:rFonts w:ascii="Arial" w:hAnsi="Arial" w:eastAsia="Arial" w:cs="Arial"/>
          <w:color w:val="000000" w:themeColor="text1"/>
        </w:rPr>
        <w:t>System</w:t>
      </w:r>
      <w:proofErr w:type="spellEnd"/>
      <w:r w:rsidRPr="7160A137">
        <w:rPr>
          <w:rFonts w:ascii="Arial" w:hAnsi="Arial" w:eastAsia="Arial" w:cs="Arial"/>
          <w:color w:val="000000" w:themeColor="text1"/>
        </w:rPr>
        <w:t xml:space="preserve"> es una herramienta integral que permite </w:t>
      </w:r>
      <w:r w:rsidRPr="7160A137" w:rsidR="61AC0127">
        <w:rPr>
          <w:rFonts w:ascii="Arial" w:hAnsi="Arial" w:eastAsia="Arial" w:cs="Arial"/>
          <w:color w:val="000000" w:themeColor="text1"/>
        </w:rPr>
        <w:t xml:space="preserve">la </w:t>
      </w:r>
      <w:r w:rsidRPr="7160A137" w:rsidR="42D97722">
        <w:rPr>
          <w:rFonts w:ascii="Arial" w:hAnsi="Arial" w:eastAsia="Arial" w:cs="Arial"/>
          <w:color w:val="000000" w:themeColor="text1"/>
        </w:rPr>
        <w:t>planificación</w:t>
      </w:r>
      <w:r w:rsidRPr="7160A137" w:rsidR="61AC0127">
        <w:rPr>
          <w:rFonts w:ascii="Arial" w:hAnsi="Arial" w:eastAsia="Arial" w:cs="Arial"/>
          <w:color w:val="000000" w:themeColor="text1"/>
        </w:rPr>
        <w:t xml:space="preserve">, ejecución y control de proyectos de forma eficiente. Con este módulo se gestionan </w:t>
      </w:r>
      <w:r w:rsidRPr="7160A137" w:rsidR="2938F7AC">
        <w:rPr>
          <w:rFonts w:ascii="Arial" w:hAnsi="Arial" w:eastAsia="Arial" w:cs="Arial"/>
          <w:color w:val="000000" w:themeColor="text1"/>
        </w:rPr>
        <w:t xml:space="preserve">proyectos complejos y se coordinan las actividades de </w:t>
      </w:r>
      <w:r w:rsidRPr="7160A137" w:rsidR="34061AC4">
        <w:rPr>
          <w:rFonts w:ascii="Arial" w:hAnsi="Arial" w:eastAsia="Arial" w:cs="Arial"/>
          <w:color w:val="000000" w:themeColor="text1"/>
        </w:rPr>
        <w:t>múltiples</w:t>
      </w:r>
      <w:r w:rsidRPr="7160A137" w:rsidR="2938F7AC">
        <w:rPr>
          <w:rFonts w:ascii="Arial" w:hAnsi="Arial" w:eastAsia="Arial" w:cs="Arial"/>
          <w:color w:val="000000" w:themeColor="text1"/>
        </w:rPr>
        <w:t xml:space="preserve"> departamentos asegurando que los proyectos se entreguen en tiempo </w:t>
      </w:r>
      <w:r w:rsidRPr="7160A137" w:rsidR="1E21F2CF">
        <w:rPr>
          <w:rFonts w:ascii="Arial" w:hAnsi="Arial" w:eastAsia="Arial" w:cs="Arial"/>
          <w:color w:val="000000" w:themeColor="text1"/>
        </w:rPr>
        <w:t>y forma y dentro del presupuesto pactado.</w:t>
      </w:r>
    </w:p>
    <w:p w:rsidR="002C139D" w:rsidP="7160A137" w:rsidRDefault="38F32015" w14:paraId="78F9444A" w14:textId="29EF7AEB">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A</w:t>
      </w:r>
      <w:r w:rsidRPr="7160A137" w:rsidR="2938F7AC">
        <w:rPr>
          <w:rFonts w:ascii="Arial" w:hAnsi="Arial" w:eastAsia="Arial" w:cs="Arial"/>
          <w:color w:val="000000" w:themeColor="text1"/>
        </w:rPr>
        <w:t xml:space="preserve"> </w:t>
      </w:r>
      <w:r w:rsidRPr="7160A137" w:rsidR="2F9510C3">
        <w:rPr>
          <w:rFonts w:ascii="Arial" w:hAnsi="Arial" w:eastAsia="Arial" w:cs="Arial"/>
          <w:color w:val="000000" w:themeColor="text1"/>
        </w:rPr>
        <w:t>continuación,</w:t>
      </w:r>
      <w:r w:rsidRPr="7160A137">
        <w:rPr>
          <w:rFonts w:ascii="Arial" w:hAnsi="Arial" w:eastAsia="Arial" w:cs="Arial"/>
          <w:color w:val="000000" w:themeColor="text1"/>
        </w:rPr>
        <w:t xml:space="preserve"> vamos a mostrar </w:t>
      </w:r>
      <w:r w:rsidRPr="7160A137" w:rsidR="47A2FA88">
        <w:rPr>
          <w:rFonts w:ascii="Arial" w:hAnsi="Arial" w:eastAsia="Arial" w:cs="Arial"/>
          <w:color w:val="000000" w:themeColor="text1"/>
        </w:rPr>
        <w:t>las apps</w:t>
      </w:r>
      <w:r w:rsidRPr="7160A137">
        <w:rPr>
          <w:rFonts w:ascii="Arial" w:hAnsi="Arial" w:eastAsia="Arial" w:cs="Arial"/>
          <w:color w:val="000000" w:themeColor="text1"/>
        </w:rPr>
        <w:t xml:space="preserve"> con sus funcionalidades </w:t>
      </w:r>
      <w:r w:rsidRPr="7160A137" w:rsidR="188B331B">
        <w:rPr>
          <w:rFonts w:ascii="Arial" w:hAnsi="Arial" w:eastAsia="Arial" w:cs="Arial"/>
          <w:color w:val="000000" w:themeColor="text1"/>
        </w:rPr>
        <w:t>más</w:t>
      </w:r>
      <w:r w:rsidRPr="7160A137">
        <w:rPr>
          <w:rFonts w:ascii="Arial" w:hAnsi="Arial" w:eastAsia="Arial" w:cs="Arial"/>
          <w:color w:val="000000" w:themeColor="text1"/>
        </w:rPr>
        <w:t xml:space="preserve"> destacadas del </w:t>
      </w:r>
      <w:r w:rsidRPr="7160A137" w:rsidR="24868006">
        <w:rPr>
          <w:rFonts w:ascii="Arial" w:hAnsi="Arial" w:eastAsia="Arial" w:cs="Arial"/>
          <w:color w:val="000000" w:themeColor="text1"/>
        </w:rPr>
        <w:t>módulo</w:t>
      </w:r>
      <w:r w:rsidRPr="7160A137">
        <w:rPr>
          <w:rFonts w:ascii="Arial" w:hAnsi="Arial" w:eastAsia="Arial" w:cs="Arial"/>
          <w:color w:val="000000" w:themeColor="text1"/>
        </w:rPr>
        <w:t>.</w:t>
      </w:r>
    </w:p>
    <w:p w:rsidR="002C139D" w:rsidP="7160A137" w:rsidRDefault="623DF9E1" w14:paraId="3A8A16EC" w14:textId="477403D5">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Vamos a crear un proyecto a </w:t>
      </w:r>
      <w:r w:rsidRPr="7160A137" w:rsidR="685F6C1F">
        <w:rPr>
          <w:rFonts w:ascii="Arial" w:hAnsi="Arial" w:eastAsia="Arial" w:cs="Arial"/>
          <w:color w:val="000000" w:themeColor="text1"/>
        </w:rPr>
        <w:t>través</w:t>
      </w:r>
      <w:r w:rsidRPr="7160A137">
        <w:rPr>
          <w:rFonts w:ascii="Arial" w:hAnsi="Arial" w:eastAsia="Arial" w:cs="Arial"/>
          <w:color w:val="000000" w:themeColor="text1"/>
        </w:rPr>
        <w:t xml:space="preserve"> de la app CREATE PROJECT, que nos va a permitir</w:t>
      </w:r>
      <w:r w:rsidRPr="7160A137" w:rsidR="69F074C6">
        <w:rPr>
          <w:rFonts w:ascii="Arial" w:hAnsi="Arial" w:eastAsia="Arial" w:cs="Arial"/>
          <w:color w:val="000000" w:themeColor="text1"/>
        </w:rPr>
        <w:t xml:space="preserve"> crear la estructura con su proyecto principal y sus subcomponentes (</w:t>
      </w:r>
      <w:proofErr w:type="spellStart"/>
      <w:r w:rsidRPr="7160A137" w:rsidR="48CA091D">
        <w:rPr>
          <w:rFonts w:ascii="Arial" w:hAnsi="Arial" w:eastAsia="Arial" w:cs="Arial"/>
          <w:color w:val="000000" w:themeColor="text1"/>
        </w:rPr>
        <w:t>work</w:t>
      </w:r>
      <w:proofErr w:type="spellEnd"/>
      <w:r w:rsidRPr="7160A137" w:rsidR="48CA091D">
        <w:rPr>
          <w:rFonts w:ascii="Arial" w:hAnsi="Arial" w:eastAsia="Arial" w:cs="Arial"/>
          <w:color w:val="000000" w:themeColor="text1"/>
        </w:rPr>
        <w:t xml:space="preserve"> </w:t>
      </w:r>
      <w:proofErr w:type="spellStart"/>
      <w:r w:rsidRPr="7160A137" w:rsidR="48CA091D">
        <w:rPr>
          <w:rFonts w:ascii="Arial" w:hAnsi="Arial" w:eastAsia="Arial" w:cs="Arial"/>
          <w:color w:val="000000" w:themeColor="text1"/>
        </w:rPr>
        <w:t>breakdown</w:t>
      </w:r>
      <w:proofErr w:type="spellEnd"/>
      <w:r w:rsidRPr="7160A137" w:rsidR="48CA091D">
        <w:rPr>
          <w:rFonts w:ascii="Arial" w:hAnsi="Arial" w:eastAsia="Arial" w:cs="Arial"/>
          <w:color w:val="000000" w:themeColor="text1"/>
        </w:rPr>
        <w:t xml:space="preserve"> </w:t>
      </w:r>
      <w:proofErr w:type="spellStart"/>
      <w:r w:rsidRPr="7160A137" w:rsidR="48CA091D">
        <w:rPr>
          <w:rFonts w:ascii="Arial" w:hAnsi="Arial" w:eastAsia="Arial" w:cs="Arial"/>
          <w:color w:val="000000" w:themeColor="text1"/>
        </w:rPr>
        <w:t>structure</w:t>
      </w:r>
      <w:proofErr w:type="spellEnd"/>
      <w:r w:rsidRPr="7160A137" w:rsidR="48CA091D">
        <w:rPr>
          <w:rFonts w:ascii="Arial" w:hAnsi="Arial" w:eastAsia="Arial" w:cs="Arial"/>
          <w:color w:val="000000" w:themeColor="text1"/>
        </w:rPr>
        <w:t xml:space="preserve"> –</w:t>
      </w:r>
      <w:proofErr w:type="spellStart"/>
      <w:r w:rsidRPr="7160A137" w:rsidR="48CA091D">
        <w:rPr>
          <w:rFonts w:ascii="Arial" w:hAnsi="Arial" w:eastAsia="Arial" w:cs="Arial"/>
          <w:color w:val="000000" w:themeColor="text1"/>
        </w:rPr>
        <w:t>wbs</w:t>
      </w:r>
      <w:proofErr w:type="spellEnd"/>
      <w:r w:rsidRPr="7160A137" w:rsidR="48CA091D">
        <w:rPr>
          <w:rFonts w:ascii="Arial" w:hAnsi="Arial" w:eastAsia="Arial" w:cs="Arial"/>
          <w:color w:val="000000" w:themeColor="text1"/>
        </w:rPr>
        <w:t>)</w:t>
      </w:r>
      <w:r w:rsidRPr="7160A137" w:rsidR="2234AC00">
        <w:rPr>
          <w:rFonts w:ascii="Arial" w:hAnsi="Arial" w:eastAsia="Arial" w:cs="Arial"/>
          <w:color w:val="000000" w:themeColor="text1"/>
        </w:rPr>
        <w:t xml:space="preserve">, te permite poner fecha de inicio de fin nombre </w:t>
      </w:r>
      <w:r w:rsidRPr="7160A137" w:rsidR="54EB645C">
        <w:rPr>
          <w:rFonts w:ascii="Arial" w:hAnsi="Arial" w:eastAsia="Arial" w:cs="Arial"/>
          <w:color w:val="000000" w:themeColor="text1"/>
        </w:rPr>
        <w:t>descripción</w:t>
      </w:r>
      <w:r w:rsidRPr="7160A137" w:rsidR="2234AC00">
        <w:rPr>
          <w:rFonts w:ascii="Arial" w:hAnsi="Arial" w:eastAsia="Arial" w:cs="Arial"/>
          <w:color w:val="000000" w:themeColor="text1"/>
        </w:rPr>
        <w:t>.</w:t>
      </w:r>
    </w:p>
    <w:p w:rsidR="002C139D" w:rsidP="7160A137" w:rsidRDefault="7149464E" w14:paraId="0792050A" w14:textId="77B2C21B">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Planificación</w:t>
      </w:r>
      <w:r w:rsidRPr="7160A137" w:rsidR="2234AC00">
        <w:rPr>
          <w:rFonts w:ascii="Arial" w:hAnsi="Arial" w:eastAsia="Arial" w:cs="Arial"/>
          <w:color w:val="000000" w:themeColor="text1"/>
        </w:rPr>
        <w:t xml:space="preserve"> de costos y recursos a </w:t>
      </w:r>
      <w:r w:rsidRPr="7160A137" w:rsidR="39245A15">
        <w:rPr>
          <w:rFonts w:ascii="Arial" w:hAnsi="Arial" w:eastAsia="Arial" w:cs="Arial"/>
          <w:color w:val="000000" w:themeColor="text1"/>
        </w:rPr>
        <w:t>través</w:t>
      </w:r>
      <w:r w:rsidRPr="7160A137" w:rsidR="2234AC00">
        <w:rPr>
          <w:rFonts w:ascii="Arial" w:hAnsi="Arial" w:eastAsia="Arial" w:cs="Arial"/>
          <w:color w:val="000000" w:themeColor="text1"/>
        </w:rPr>
        <w:t xml:space="preserve"> de la app PLAN PROJECT COST</w:t>
      </w:r>
      <w:r w:rsidRPr="7160A137" w:rsidR="21CF334B">
        <w:rPr>
          <w:rFonts w:ascii="Arial" w:hAnsi="Arial" w:eastAsia="Arial" w:cs="Arial"/>
          <w:color w:val="000000" w:themeColor="text1"/>
        </w:rPr>
        <w:t>, esto te asegura que el proyecto se mantenga dentro del presupuesto y se asignen los recursos adecuados.</w:t>
      </w:r>
      <w:r w:rsidRPr="7160A137" w:rsidR="4D69BC07">
        <w:rPr>
          <w:rFonts w:ascii="Arial" w:hAnsi="Arial" w:eastAsia="Arial" w:cs="Arial"/>
          <w:color w:val="000000" w:themeColor="text1"/>
        </w:rPr>
        <w:t xml:space="preserve"> A los gestores del proyecto les permite ver planificar los costos esperados.</w:t>
      </w:r>
    </w:p>
    <w:p w:rsidR="002C139D" w:rsidP="7160A137" w:rsidRDefault="38F32015" w14:paraId="5AD0C91A" w14:textId="2427C24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 </w:t>
      </w:r>
      <w:r w:rsidRPr="7160A137" w:rsidR="48100722">
        <w:rPr>
          <w:rFonts w:ascii="Arial" w:hAnsi="Arial" w:eastAsia="Arial" w:cs="Arial"/>
          <w:color w:val="000000" w:themeColor="text1"/>
        </w:rPr>
        <w:t xml:space="preserve">Para realizar el seguimiento y el control de los proyectos utilizamos la app de MONITOR PROJECT </w:t>
      </w:r>
      <w:r w:rsidRPr="7160A137" w:rsidR="74941F1F">
        <w:rPr>
          <w:rFonts w:ascii="Arial" w:hAnsi="Arial" w:eastAsia="Arial" w:cs="Arial"/>
          <w:color w:val="000000" w:themeColor="text1"/>
        </w:rPr>
        <w:t>PROGRESS, proporciona el seguimiento del progreso del proyecto, asegura que las actividades se re</w:t>
      </w:r>
      <w:r w:rsidRPr="7160A137" w:rsidR="63B3A5FE">
        <w:rPr>
          <w:rFonts w:ascii="Arial" w:hAnsi="Arial" w:eastAsia="Arial" w:cs="Arial"/>
          <w:color w:val="000000" w:themeColor="text1"/>
        </w:rPr>
        <w:t>alicen de acuerdo con lo planificado inicialmente. Esto proporciona una vista en tiempo real del estado del proyecto</w:t>
      </w:r>
      <w:r w:rsidRPr="7160A137" w:rsidR="02A20428">
        <w:rPr>
          <w:rFonts w:ascii="Arial" w:hAnsi="Arial" w:eastAsia="Arial" w:cs="Arial"/>
          <w:color w:val="000000" w:themeColor="text1"/>
        </w:rPr>
        <w:t xml:space="preserve"> incluyendo avances de actividades y consumo de recursos.</w:t>
      </w:r>
    </w:p>
    <w:p w:rsidR="02A20428" w:rsidP="7160A137" w:rsidRDefault="02A20428" w14:paraId="2F72E8E3" w14:textId="68EB4AC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w:t>
      </w:r>
      <w:r w:rsidRPr="7160A137" w:rsidR="772E3E66">
        <w:rPr>
          <w:rFonts w:ascii="Arial" w:hAnsi="Arial" w:eastAsia="Arial" w:cs="Arial"/>
          <w:color w:val="000000" w:themeColor="text1"/>
        </w:rPr>
        <w:t>ejecución</w:t>
      </w:r>
      <w:r w:rsidRPr="7160A137">
        <w:rPr>
          <w:rFonts w:ascii="Arial" w:hAnsi="Arial" w:eastAsia="Arial" w:cs="Arial"/>
          <w:color w:val="000000" w:themeColor="text1"/>
        </w:rPr>
        <w:t xml:space="preserve"> de actividades utilizamos la app de COMFIRM PROJECT ACTIVITIES, </w:t>
      </w:r>
      <w:r w:rsidRPr="7160A137" w:rsidR="6FBD0223">
        <w:rPr>
          <w:rFonts w:ascii="Arial" w:hAnsi="Arial" w:eastAsia="Arial" w:cs="Arial"/>
          <w:color w:val="000000" w:themeColor="text1"/>
        </w:rPr>
        <w:t>aquí</w:t>
      </w:r>
      <w:r w:rsidRPr="7160A137">
        <w:rPr>
          <w:rFonts w:ascii="Arial" w:hAnsi="Arial" w:eastAsia="Arial" w:cs="Arial"/>
          <w:color w:val="000000" w:themeColor="text1"/>
        </w:rPr>
        <w:t xml:space="preserve"> se </w:t>
      </w:r>
      <w:r w:rsidRPr="7160A137" w:rsidR="54DF2CA7">
        <w:rPr>
          <w:rFonts w:ascii="Arial" w:hAnsi="Arial" w:eastAsia="Arial" w:cs="Arial"/>
          <w:color w:val="000000" w:themeColor="text1"/>
        </w:rPr>
        <w:t>registran las horas trabajadas y el consumo de materiales. Permite a los empleados c</w:t>
      </w:r>
      <w:r w:rsidRPr="7160A137" w:rsidR="42E2BC39">
        <w:rPr>
          <w:rFonts w:ascii="Arial" w:hAnsi="Arial" w:eastAsia="Arial" w:cs="Arial"/>
          <w:color w:val="000000" w:themeColor="text1"/>
        </w:rPr>
        <w:t xml:space="preserve">onfirmar el tiempo trabajado en actividades </w:t>
      </w:r>
      <w:r w:rsidRPr="7160A137" w:rsidR="7920DDA5">
        <w:rPr>
          <w:rFonts w:ascii="Arial" w:hAnsi="Arial" w:eastAsia="Arial" w:cs="Arial"/>
          <w:color w:val="000000" w:themeColor="text1"/>
        </w:rPr>
        <w:t>específicas</w:t>
      </w:r>
      <w:r w:rsidRPr="7160A137" w:rsidR="42E2BC39">
        <w:rPr>
          <w:rFonts w:ascii="Arial" w:hAnsi="Arial" w:eastAsia="Arial" w:cs="Arial"/>
          <w:color w:val="000000" w:themeColor="text1"/>
        </w:rPr>
        <w:t>.</w:t>
      </w:r>
      <w:r w:rsidRPr="7160A137" w:rsidR="0710FB98">
        <w:rPr>
          <w:rFonts w:ascii="Arial" w:hAnsi="Arial" w:eastAsia="Arial" w:cs="Arial"/>
          <w:color w:val="000000" w:themeColor="text1"/>
        </w:rPr>
        <w:t xml:space="preserve"> Para plasmar el consumo de materiales utilizamos la app de MATERIAL CONSUPTION, que deja reflejado </w:t>
      </w:r>
      <w:r w:rsidRPr="7160A137" w:rsidR="242BD1D0">
        <w:rPr>
          <w:rFonts w:ascii="Arial" w:hAnsi="Arial" w:eastAsia="Arial" w:cs="Arial"/>
          <w:color w:val="000000" w:themeColor="text1"/>
        </w:rPr>
        <w:t>el consumo de materiales del proyecto.</w:t>
      </w:r>
    </w:p>
    <w:p w:rsidR="242BD1D0" w:rsidP="7160A137" w:rsidRDefault="242BD1D0" w14:paraId="2CCB2331" w14:textId="449ED1CB">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el cierre del proyecto utilizamos la app </w:t>
      </w:r>
      <w:r w:rsidRPr="7160A137" w:rsidR="2CD427F3">
        <w:rPr>
          <w:rFonts w:ascii="Arial" w:hAnsi="Arial" w:eastAsia="Arial" w:cs="Arial"/>
          <w:color w:val="000000" w:themeColor="text1"/>
        </w:rPr>
        <w:t xml:space="preserve">CLOSE </w:t>
      </w:r>
      <w:r w:rsidRPr="7160A137">
        <w:rPr>
          <w:rFonts w:ascii="Arial" w:hAnsi="Arial" w:eastAsia="Arial" w:cs="Arial"/>
          <w:color w:val="000000" w:themeColor="text1"/>
        </w:rPr>
        <w:t>PROJECT, el cierr</w:t>
      </w:r>
      <w:r w:rsidRPr="7160A137" w:rsidR="13F41ABB">
        <w:rPr>
          <w:rFonts w:ascii="Arial" w:hAnsi="Arial" w:eastAsia="Arial" w:cs="Arial"/>
          <w:color w:val="000000" w:themeColor="text1"/>
        </w:rPr>
        <w:t xml:space="preserve">e del proyecto implica la </w:t>
      </w:r>
      <w:r w:rsidRPr="7160A137" w:rsidR="073D1404">
        <w:rPr>
          <w:rFonts w:ascii="Arial" w:hAnsi="Arial" w:eastAsia="Arial" w:cs="Arial"/>
          <w:color w:val="000000" w:themeColor="text1"/>
        </w:rPr>
        <w:t>revisión</w:t>
      </w:r>
      <w:r w:rsidRPr="7160A137" w:rsidR="13F41ABB">
        <w:rPr>
          <w:rFonts w:ascii="Arial" w:hAnsi="Arial" w:eastAsia="Arial" w:cs="Arial"/>
          <w:color w:val="000000" w:themeColor="text1"/>
        </w:rPr>
        <w:t xml:space="preserve"> de todas las actividades, la </w:t>
      </w:r>
      <w:r w:rsidRPr="7160A137" w:rsidR="57781BCE">
        <w:rPr>
          <w:rFonts w:ascii="Arial" w:hAnsi="Arial" w:eastAsia="Arial" w:cs="Arial"/>
          <w:color w:val="000000" w:themeColor="text1"/>
        </w:rPr>
        <w:t>confirmación</w:t>
      </w:r>
      <w:r w:rsidRPr="7160A137" w:rsidR="13F41ABB">
        <w:rPr>
          <w:rFonts w:ascii="Arial" w:hAnsi="Arial" w:eastAsia="Arial" w:cs="Arial"/>
          <w:color w:val="000000" w:themeColor="text1"/>
        </w:rPr>
        <w:t xml:space="preserve"> de la </w:t>
      </w:r>
      <w:r w:rsidRPr="7160A137" w:rsidR="1E4771A1">
        <w:rPr>
          <w:rFonts w:ascii="Arial" w:hAnsi="Arial" w:eastAsia="Arial" w:cs="Arial"/>
          <w:color w:val="000000" w:themeColor="text1"/>
        </w:rPr>
        <w:t>finalización</w:t>
      </w:r>
      <w:r w:rsidRPr="7160A137" w:rsidR="13F41ABB">
        <w:rPr>
          <w:rFonts w:ascii="Arial" w:hAnsi="Arial" w:eastAsia="Arial" w:cs="Arial"/>
          <w:color w:val="000000" w:themeColor="text1"/>
        </w:rPr>
        <w:t xml:space="preserve"> y el </w:t>
      </w:r>
      <w:r w:rsidRPr="7160A137" w:rsidR="43A5F7AF">
        <w:rPr>
          <w:rFonts w:ascii="Arial" w:hAnsi="Arial" w:eastAsia="Arial" w:cs="Arial"/>
          <w:color w:val="000000" w:themeColor="text1"/>
        </w:rPr>
        <w:t>análisis</w:t>
      </w:r>
      <w:r w:rsidRPr="7160A137" w:rsidR="13F41ABB">
        <w:rPr>
          <w:rFonts w:ascii="Arial" w:hAnsi="Arial" w:eastAsia="Arial" w:cs="Arial"/>
          <w:color w:val="000000" w:themeColor="text1"/>
        </w:rPr>
        <w:t xml:space="preserve"> d</w:t>
      </w:r>
      <w:r w:rsidRPr="7160A137" w:rsidR="7A657DA0">
        <w:rPr>
          <w:rFonts w:ascii="Arial" w:hAnsi="Arial" w:eastAsia="Arial" w:cs="Arial"/>
          <w:color w:val="000000" w:themeColor="text1"/>
        </w:rPr>
        <w:t>el resultado.</w:t>
      </w:r>
      <w:r w:rsidRPr="7160A137" w:rsidR="05E84B6B">
        <w:rPr>
          <w:rFonts w:ascii="Arial" w:hAnsi="Arial" w:eastAsia="Arial" w:cs="Arial"/>
          <w:color w:val="000000" w:themeColor="text1"/>
        </w:rPr>
        <w:t xml:space="preserve"> Permite cerrar oficialmente el proyecto asegurando que todas las actividades </w:t>
      </w:r>
      <w:r w:rsidRPr="7160A137" w:rsidR="3AC227A4">
        <w:rPr>
          <w:rFonts w:ascii="Arial" w:hAnsi="Arial" w:eastAsia="Arial" w:cs="Arial"/>
          <w:color w:val="000000" w:themeColor="text1"/>
        </w:rPr>
        <w:t>estén</w:t>
      </w:r>
      <w:r w:rsidRPr="7160A137" w:rsidR="05E84B6B">
        <w:rPr>
          <w:rFonts w:ascii="Arial" w:hAnsi="Arial" w:eastAsia="Arial" w:cs="Arial"/>
          <w:color w:val="000000" w:themeColor="text1"/>
        </w:rPr>
        <w:t xml:space="preserve"> hechas y los costos reconciliados.</w:t>
      </w:r>
    </w:p>
    <w:p w:rsidR="7160A137" w:rsidP="7160A137" w:rsidRDefault="7160A137" w14:paraId="2C5E0B99" w14:textId="2ED22317">
      <w:pPr>
        <w:spacing w:line="240" w:lineRule="auto"/>
        <w:jc w:val="both"/>
        <w:rPr>
          <w:rFonts w:ascii="Arial" w:hAnsi="Arial" w:eastAsia="Arial" w:cs="Arial"/>
          <w:color w:val="000000" w:themeColor="text1"/>
        </w:rPr>
      </w:pPr>
    </w:p>
    <w:p w:rsidR="484D3EDE" w:rsidP="7160A137" w:rsidRDefault="484D3EDE" w14:paraId="3F9D3008" w14:textId="0B5E104E">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Estructura </w:t>
      </w:r>
      <w:r w:rsidRPr="7160A137" w:rsidR="4C9FA419">
        <w:rPr>
          <w:rFonts w:ascii="Arial" w:hAnsi="Arial" w:eastAsia="Arial" w:cs="Arial"/>
          <w:color w:val="000000" w:themeColor="text1"/>
        </w:rPr>
        <w:t>típica</w:t>
      </w:r>
      <w:r w:rsidRPr="7160A137">
        <w:rPr>
          <w:rFonts w:ascii="Arial" w:hAnsi="Arial" w:eastAsia="Arial" w:cs="Arial"/>
          <w:color w:val="000000" w:themeColor="text1"/>
        </w:rPr>
        <w:t xml:space="preserve"> de un proyecto en el </w:t>
      </w:r>
      <w:r w:rsidRPr="7160A137" w:rsidR="0B2B2122">
        <w:rPr>
          <w:rFonts w:ascii="Arial" w:hAnsi="Arial" w:eastAsia="Arial" w:cs="Arial"/>
          <w:color w:val="000000" w:themeColor="text1"/>
        </w:rPr>
        <w:t>módulo</w:t>
      </w:r>
      <w:r w:rsidRPr="7160A137">
        <w:rPr>
          <w:rFonts w:ascii="Arial" w:hAnsi="Arial" w:eastAsia="Arial" w:cs="Arial"/>
          <w:color w:val="000000" w:themeColor="text1"/>
        </w:rPr>
        <w:t xml:space="preserve"> PS:</w:t>
      </w:r>
    </w:p>
    <w:p w:rsidR="2F1F4697" w:rsidP="7160A137" w:rsidRDefault="2F1F4697" w14:paraId="4243A5FA" w14:textId="567C01E9">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Se organiza mediante elementos </w:t>
      </w:r>
      <w:r w:rsidRPr="7160A137" w:rsidR="28452CA1">
        <w:rPr>
          <w:rFonts w:ascii="Arial" w:hAnsi="Arial" w:eastAsia="Arial" w:cs="Arial"/>
          <w:color w:val="000000" w:themeColor="text1"/>
        </w:rPr>
        <w:t>jerárquicos</w:t>
      </w:r>
      <w:r w:rsidRPr="7160A137">
        <w:rPr>
          <w:rFonts w:ascii="Arial" w:hAnsi="Arial" w:eastAsia="Arial" w:cs="Arial"/>
          <w:color w:val="000000" w:themeColor="text1"/>
        </w:rPr>
        <w:t xml:space="preserve">, como el </w:t>
      </w:r>
      <w:proofErr w:type="spellStart"/>
      <w:r w:rsidRPr="7160A137">
        <w:rPr>
          <w:rFonts w:ascii="Arial" w:hAnsi="Arial" w:eastAsia="Arial" w:cs="Arial"/>
          <w:color w:val="000000" w:themeColor="text1"/>
        </w:rPr>
        <w:t>work</w:t>
      </w:r>
      <w:proofErr w:type="spellEnd"/>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breakdown</w:t>
      </w:r>
      <w:proofErr w:type="spellEnd"/>
      <w:r w:rsidRPr="7160A137" w:rsidR="2F799B08">
        <w:rPr>
          <w:rFonts w:ascii="Arial" w:hAnsi="Arial" w:eastAsia="Arial" w:cs="Arial"/>
          <w:color w:val="000000" w:themeColor="text1"/>
        </w:rPr>
        <w:t xml:space="preserve"> </w:t>
      </w:r>
      <w:proofErr w:type="spellStart"/>
      <w:r w:rsidRPr="7160A137" w:rsidR="2F799B08">
        <w:rPr>
          <w:rFonts w:ascii="Arial" w:hAnsi="Arial" w:eastAsia="Arial" w:cs="Arial"/>
          <w:color w:val="000000" w:themeColor="text1"/>
        </w:rPr>
        <w:t>Structure</w:t>
      </w:r>
      <w:proofErr w:type="spellEnd"/>
      <w:r w:rsidRPr="7160A137" w:rsidR="2F799B08">
        <w:rPr>
          <w:rFonts w:ascii="Arial" w:hAnsi="Arial" w:eastAsia="Arial" w:cs="Arial"/>
          <w:color w:val="000000" w:themeColor="text1"/>
        </w:rPr>
        <w:t xml:space="preserve"> (</w:t>
      </w:r>
      <w:proofErr w:type="spellStart"/>
      <w:r w:rsidRPr="7160A137" w:rsidR="2F799B08">
        <w:rPr>
          <w:rFonts w:ascii="Arial" w:hAnsi="Arial" w:eastAsia="Arial" w:cs="Arial"/>
          <w:color w:val="000000" w:themeColor="text1"/>
        </w:rPr>
        <w:t>wbs</w:t>
      </w:r>
      <w:proofErr w:type="spellEnd"/>
      <w:r w:rsidRPr="7160A137" w:rsidR="2F799B08">
        <w:rPr>
          <w:rFonts w:ascii="Arial" w:hAnsi="Arial" w:eastAsia="Arial" w:cs="Arial"/>
          <w:color w:val="000000" w:themeColor="text1"/>
        </w:rPr>
        <w:t>) y las redes (Networks)</w:t>
      </w:r>
      <w:r w:rsidRPr="7160A137" w:rsidR="65201557">
        <w:rPr>
          <w:rFonts w:ascii="Arial" w:hAnsi="Arial" w:eastAsia="Arial" w:cs="Arial"/>
          <w:color w:val="000000" w:themeColor="text1"/>
        </w:rPr>
        <w:t>.</w:t>
      </w:r>
    </w:p>
    <w:p w:rsidR="0B83F507" w:rsidP="7160A137" w:rsidRDefault="0B83F507" w14:paraId="1793674F" w14:textId="27916D51">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 </w:t>
      </w:r>
      <w:r w:rsidRPr="7160A137" w:rsidR="02F797E5">
        <w:rPr>
          <w:rFonts w:ascii="Arial" w:hAnsi="Arial" w:eastAsia="Arial" w:cs="Arial"/>
          <w:color w:val="000000" w:themeColor="text1"/>
        </w:rPr>
        <w:t>continuación,</w:t>
      </w:r>
      <w:r w:rsidRPr="7160A137">
        <w:rPr>
          <w:rFonts w:ascii="Arial" w:hAnsi="Arial" w:eastAsia="Arial" w:cs="Arial"/>
          <w:color w:val="000000" w:themeColor="text1"/>
        </w:rPr>
        <w:t xml:space="preserve"> se detalla la estructura </w:t>
      </w:r>
      <w:r w:rsidRPr="7160A137" w:rsidR="7628A3A7">
        <w:rPr>
          <w:rFonts w:ascii="Arial" w:hAnsi="Arial" w:eastAsia="Arial" w:cs="Arial"/>
          <w:color w:val="000000" w:themeColor="text1"/>
        </w:rPr>
        <w:t>típica</w:t>
      </w:r>
      <w:r w:rsidRPr="7160A137">
        <w:rPr>
          <w:rFonts w:ascii="Arial" w:hAnsi="Arial" w:eastAsia="Arial" w:cs="Arial"/>
          <w:color w:val="000000" w:themeColor="text1"/>
        </w:rPr>
        <w:t xml:space="preserve"> con las app y transacciones </w:t>
      </w:r>
      <w:r w:rsidRPr="7160A137" w:rsidR="73734CD2">
        <w:rPr>
          <w:rFonts w:ascii="Arial" w:hAnsi="Arial" w:eastAsia="Arial" w:cs="Arial"/>
          <w:color w:val="000000" w:themeColor="text1"/>
        </w:rPr>
        <w:t>involucradas</w:t>
      </w:r>
      <w:r w:rsidRPr="7160A137">
        <w:rPr>
          <w:rFonts w:ascii="Arial" w:hAnsi="Arial" w:eastAsia="Arial" w:cs="Arial"/>
          <w:color w:val="000000" w:themeColor="text1"/>
        </w:rPr>
        <w:t>.</w:t>
      </w:r>
    </w:p>
    <w:p w:rsidR="7160A137" w:rsidP="7160A137" w:rsidRDefault="7160A137" w14:paraId="4C077D8D" w14:textId="20AFD411">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1- </w:t>
      </w:r>
      <w:r w:rsidRPr="7160A137" w:rsidR="5EE2B155">
        <w:rPr>
          <w:rFonts w:ascii="Arial" w:hAnsi="Arial" w:eastAsia="Arial" w:cs="Arial"/>
          <w:color w:val="000000" w:themeColor="text1"/>
        </w:rPr>
        <w:t>PROYECT BUILDER- CJ20N</w:t>
      </w:r>
    </w:p>
    <w:p w:rsidR="22974CB9" w:rsidP="7160A137" w:rsidRDefault="22974CB9" w14:paraId="2320B5DE" w14:textId="181921B9">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Creación</w:t>
      </w:r>
      <w:r w:rsidRPr="7160A137" w:rsidR="5EE2B155">
        <w:rPr>
          <w:rFonts w:ascii="Arial" w:hAnsi="Arial" w:eastAsia="Arial" w:cs="Arial"/>
          <w:color w:val="000000" w:themeColor="text1"/>
        </w:rPr>
        <w:t xml:space="preserve"> y </w:t>
      </w:r>
      <w:r w:rsidRPr="7160A137" w:rsidR="05B00361">
        <w:rPr>
          <w:rFonts w:ascii="Arial" w:hAnsi="Arial" w:eastAsia="Arial" w:cs="Arial"/>
          <w:color w:val="000000" w:themeColor="text1"/>
        </w:rPr>
        <w:t>modificación</w:t>
      </w:r>
      <w:r w:rsidRPr="7160A137" w:rsidR="5EE2B155">
        <w:rPr>
          <w:rFonts w:ascii="Arial" w:hAnsi="Arial" w:eastAsia="Arial" w:cs="Arial"/>
          <w:color w:val="000000" w:themeColor="text1"/>
        </w:rPr>
        <w:t xml:space="preserve"> de estructura de proyectos</w:t>
      </w:r>
    </w:p>
    <w:p w:rsidR="5EE2B155" w:rsidP="7160A137" w:rsidRDefault="5EE2B155" w14:paraId="0F72F058" w14:textId="307FF7E6">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2-PLAN PROYECT ACTIVITIES- CN21</w:t>
      </w:r>
    </w:p>
    <w:p w:rsidR="159B10C8" w:rsidP="7160A137" w:rsidRDefault="159B10C8" w14:paraId="30E15205" w14:textId="47C6034A">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Planificación</w:t>
      </w:r>
      <w:r w:rsidRPr="7160A137" w:rsidR="5EE2B155">
        <w:rPr>
          <w:rFonts w:ascii="Arial" w:hAnsi="Arial" w:eastAsia="Arial" w:cs="Arial"/>
          <w:color w:val="000000" w:themeColor="text1"/>
        </w:rPr>
        <w:t xml:space="preserve"> y </w:t>
      </w:r>
      <w:r w:rsidRPr="7160A137" w:rsidR="13E4947C">
        <w:rPr>
          <w:rFonts w:ascii="Arial" w:hAnsi="Arial" w:eastAsia="Arial" w:cs="Arial"/>
          <w:color w:val="000000" w:themeColor="text1"/>
        </w:rPr>
        <w:t>secuenciación</w:t>
      </w:r>
      <w:r w:rsidRPr="7160A137" w:rsidR="5EE2B155">
        <w:rPr>
          <w:rFonts w:ascii="Arial" w:hAnsi="Arial" w:eastAsia="Arial" w:cs="Arial"/>
          <w:color w:val="000000" w:themeColor="text1"/>
        </w:rPr>
        <w:t xml:space="preserve"> de actividades.</w:t>
      </w:r>
    </w:p>
    <w:p w:rsidR="7160A137" w:rsidP="7160A137" w:rsidRDefault="7160A137" w14:paraId="63D64C74" w14:textId="1D97F3E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3-</w:t>
      </w:r>
      <w:r w:rsidRPr="7160A137" w:rsidR="52317328">
        <w:rPr>
          <w:rFonts w:ascii="Arial" w:hAnsi="Arial" w:eastAsia="Arial" w:cs="Arial"/>
          <w:color w:val="000000" w:themeColor="text1"/>
        </w:rPr>
        <w:t>ASSIGN RESOURCES AND COST- CJ40</w:t>
      </w:r>
    </w:p>
    <w:p w:rsidR="0E44C762" w:rsidP="7160A137" w:rsidRDefault="0E44C762" w14:paraId="7A99122E" w14:textId="3B5D25C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Asignación</w:t>
      </w:r>
      <w:r w:rsidRPr="7160A137" w:rsidR="52317328">
        <w:rPr>
          <w:rFonts w:ascii="Arial" w:hAnsi="Arial" w:eastAsia="Arial" w:cs="Arial"/>
          <w:color w:val="000000" w:themeColor="text1"/>
        </w:rPr>
        <w:t xml:space="preserve"> de recursos y costos.</w:t>
      </w:r>
    </w:p>
    <w:p w:rsidR="52317328" w:rsidP="7160A137" w:rsidRDefault="52317328" w14:paraId="28AF8A23" w14:textId="6AD3EA43">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4-MONITOR PROJECT PROGRESS- CN41N</w:t>
      </w:r>
    </w:p>
    <w:p w:rsidR="52317328" w:rsidP="7160A137" w:rsidRDefault="52317328" w14:paraId="5151D911" w14:textId="2BB0B6A8">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Monitoreo del avance del proyecto.</w:t>
      </w:r>
    </w:p>
    <w:p w:rsidR="52317328" w:rsidP="7160A137" w:rsidRDefault="52317328" w14:paraId="022E99C9" w14:textId="4DD15972">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5-CLOSE PROYECT-CJ02</w:t>
      </w:r>
    </w:p>
    <w:p w:rsidR="52317328" w:rsidP="7160A137" w:rsidRDefault="52317328" w14:paraId="08CE1870" w14:textId="088579DC">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Cierre y </w:t>
      </w:r>
      <w:r w:rsidRPr="7160A137" w:rsidR="5373CA80">
        <w:rPr>
          <w:rFonts w:ascii="Arial" w:hAnsi="Arial" w:eastAsia="Arial" w:cs="Arial"/>
          <w:color w:val="000000" w:themeColor="text1"/>
        </w:rPr>
        <w:t>finalización</w:t>
      </w:r>
      <w:r w:rsidRPr="7160A137">
        <w:rPr>
          <w:rFonts w:ascii="Arial" w:hAnsi="Arial" w:eastAsia="Arial" w:cs="Arial"/>
          <w:color w:val="000000" w:themeColor="text1"/>
        </w:rPr>
        <w:t xml:space="preserve"> del proyecto.</w:t>
      </w:r>
    </w:p>
    <w:p w:rsidR="06054FDE" w:rsidP="7160A137" w:rsidRDefault="06054FDE" w14:paraId="2375CD7E" w14:textId="61403B7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Llevado a un ejemplo la estructura de </w:t>
      </w:r>
      <w:r w:rsidRPr="7160A137" w:rsidR="01A030D3">
        <w:rPr>
          <w:rFonts w:ascii="Arial" w:hAnsi="Arial" w:eastAsia="Arial" w:cs="Arial"/>
          <w:color w:val="000000" w:themeColor="text1"/>
        </w:rPr>
        <w:t xml:space="preserve">WBS en un proyecto de </w:t>
      </w:r>
      <w:r w:rsidRPr="7160A137" w:rsidR="53C2FBA4">
        <w:rPr>
          <w:rFonts w:ascii="Arial" w:hAnsi="Arial" w:eastAsia="Arial" w:cs="Arial"/>
          <w:color w:val="000000" w:themeColor="text1"/>
        </w:rPr>
        <w:t>implementación</w:t>
      </w:r>
      <w:r w:rsidRPr="7160A137" w:rsidR="01A030D3">
        <w:rPr>
          <w:rFonts w:ascii="Arial" w:hAnsi="Arial" w:eastAsia="Arial" w:cs="Arial"/>
          <w:color w:val="000000" w:themeColor="text1"/>
        </w:rPr>
        <w:t xml:space="preserve"> de un </w:t>
      </w:r>
      <w:r w:rsidRPr="7160A137" w:rsidR="366CC0C9">
        <w:rPr>
          <w:rFonts w:ascii="Arial" w:hAnsi="Arial" w:eastAsia="Arial" w:cs="Arial"/>
          <w:color w:val="000000" w:themeColor="text1"/>
        </w:rPr>
        <w:t>módulo</w:t>
      </w:r>
      <w:r w:rsidRPr="7160A137" w:rsidR="01A030D3">
        <w:rPr>
          <w:rFonts w:ascii="Arial" w:hAnsi="Arial" w:eastAsia="Arial" w:cs="Arial"/>
          <w:color w:val="000000" w:themeColor="text1"/>
        </w:rPr>
        <w:t xml:space="preserve"> de </w:t>
      </w:r>
      <w:r w:rsidR="00A165CE">
        <w:rPr>
          <w:rFonts w:ascii="Arial" w:hAnsi="Arial" w:eastAsia="Arial" w:cs="Arial"/>
          <w:color w:val="000000" w:themeColor="text1"/>
        </w:rPr>
        <w:t>HCM</w:t>
      </w:r>
      <w:r w:rsidRPr="7160A137" w:rsidR="01A030D3">
        <w:rPr>
          <w:rFonts w:ascii="Arial" w:hAnsi="Arial" w:eastAsia="Arial" w:cs="Arial"/>
          <w:color w:val="000000" w:themeColor="text1"/>
        </w:rPr>
        <w:t xml:space="preserve"> se </w:t>
      </w:r>
      <w:r w:rsidRPr="7160A137" w:rsidR="1FA6C316">
        <w:rPr>
          <w:rFonts w:ascii="Arial" w:hAnsi="Arial" w:eastAsia="Arial" w:cs="Arial"/>
          <w:color w:val="000000" w:themeColor="text1"/>
        </w:rPr>
        <w:t>vería</w:t>
      </w:r>
      <w:r w:rsidRPr="7160A137" w:rsidR="01A030D3">
        <w:rPr>
          <w:rFonts w:ascii="Arial" w:hAnsi="Arial" w:eastAsia="Arial" w:cs="Arial"/>
          <w:color w:val="000000" w:themeColor="text1"/>
        </w:rPr>
        <w:t xml:space="preserve"> </w:t>
      </w:r>
      <w:r w:rsidRPr="7160A137" w:rsidR="412A50C3">
        <w:rPr>
          <w:rFonts w:ascii="Arial" w:hAnsi="Arial" w:eastAsia="Arial" w:cs="Arial"/>
          <w:color w:val="000000" w:themeColor="text1"/>
        </w:rPr>
        <w:t>así:</w:t>
      </w:r>
    </w:p>
    <w:p w:rsidR="01A030D3" w:rsidP="7160A137" w:rsidRDefault="01A030D3" w14:paraId="1DFE87E0" w14:textId="7E017E38">
      <w:pPr>
        <w:pStyle w:val="ListParagraph"/>
        <w:numPr>
          <w:ilvl w:val="0"/>
          <w:numId w:val="1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Proyecto de Implementación del módulo </w:t>
      </w:r>
      <w:r w:rsidRPr="7160A137" w:rsidR="443F2719">
        <w:rPr>
          <w:rFonts w:ascii="Arial" w:hAnsi="Arial" w:eastAsia="Arial" w:cs="Arial"/>
          <w:color w:val="000000" w:themeColor="text1"/>
        </w:rPr>
        <w:t>HCM</w:t>
      </w:r>
    </w:p>
    <w:p w:rsidR="06054FDE" w:rsidP="7160A137" w:rsidRDefault="0F888AAE" w14:paraId="32C18B85" w14:textId="02D3CD0B">
      <w:pPr>
        <w:pStyle w:val="ListParagraph"/>
        <w:numPr>
          <w:ilvl w:val="0"/>
          <w:numId w:val="1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Planificación de</w:t>
      </w:r>
      <w:r w:rsidRPr="7160A137" w:rsidR="24DAFA36">
        <w:rPr>
          <w:rFonts w:ascii="Arial" w:hAnsi="Arial" w:eastAsia="Arial" w:cs="Arial"/>
          <w:color w:val="000000" w:themeColor="text1"/>
        </w:rPr>
        <w:t>l</w:t>
      </w:r>
      <w:r w:rsidRPr="7160A137">
        <w:rPr>
          <w:rFonts w:ascii="Arial" w:hAnsi="Arial" w:eastAsia="Arial" w:cs="Arial"/>
          <w:color w:val="000000" w:themeColor="text1"/>
        </w:rPr>
        <w:t xml:space="preserve"> proyecto</w:t>
      </w:r>
    </w:p>
    <w:p w:rsidR="0F888AAE" w:rsidP="7160A137" w:rsidRDefault="0F888AAE" w14:paraId="01ED72C0" w14:textId="0E2739A7">
      <w:pPr>
        <w:pStyle w:val="ListParagraph"/>
        <w:numPr>
          <w:ilvl w:val="0"/>
          <w:numId w:val="1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Ejecución</w:t>
      </w:r>
    </w:p>
    <w:p w:rsidR="0F888AAE" w:rsidP="7160A137" w:rsidRDefault="0F888AAE" w14:paraId="78FD74E0" w14:textId="758B125A">
      <w:pPr>
        <w:pStyle w:val="ListParagraph"/>
        <w:numPr>
          <w:ilvl w:val="0"/>
          <w:numId w:val="1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Fase de implementación</w:t>
      </w:r>
      <w:r w:rsidRPr="7160A137" w:rsidR="0A66A2B9">
        <w:rPr>
          <w:rFonts w:ascii="Arial" w:hAnsi="Arial" w:eastAsia="Arial" w:cs="Arial"/>
          <w:color w:val="000000" w:themeColor="text1"/>
        </w:rPr>
        <w:t>/migración</w:t>
      </w:r>
    </w:p>
    <w:p w:rsidR="0F888AAE" w:rsidP="7160A137" w:rsidRDefault="0F888AAE" w14:paraId="63B5B9FC" w14:textId="76AB424D">
      <w:pPr>
        <w:pStyle w:val="ListParagraph"/>
        <w:numPr>
          <w:ilvl w:val="0"/>
          <w:numId w:val="1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Pruebas de integración</w:t>
      </w:r>
    </w:p>
    <w:p w:rsidR="0F888AAE" w:rsidP="7160A137" w:rsidRDefault="0F888AAE" w14:paraId="3790107C" w14:textId="6B912391">
      <w:pPr>
        <w:pStyle w:val="ListParagraph"/>
        <w:numPr>
          <w:ilvl w:val="0"/>
          <w:numId w:val="1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Revisión final</w:t>
      </w:r>
    </w:p>
    <w:p w:rsidR="7160A137" w:rsidP="7160A137" w:rsidRDefault="7160A137" w14:paraId="66ABF9A7" w14:textId="69E0A0AB">
      <w:pPr>
        <w:pStyle w:val="ListParagraph"/>
        <w:spacing w:line="240" w:lineRule="auto"/>
        <w:jc w:val="both"/>
        <w:rPr>
          <w:rFonts w:ascii="Arial" w:hAnsi="Arial" w:eastAsia="Arial" w:cs="Arial"/>
          <w:color w:val="000000" w:themeColor="text1"/>
        </w:rPr>
      </w:pPr>
    </w:p>
    <w:p w:rsidRPr="00A165CE" w:rsidR="7454E0D9" w:rsidP="00A165CE" w:rsidRDefault="7454E0D9" w14:paraId="5A2B179D" w14:textId="50A1B6DA">
      <w:pPr>
        <w:spacing w:line="240" w:lineRule="auto"/>
        <w:jc w:val="both"/>
        <w:rPr>
          <w:rFonts w:ascii="Arial" w:hAnsi="Arial" w:eastAsia="Arial" w:cs="Arial"/>
          <w:color w:val="000000" w:themeColor="text1"/>
        </w:rPr>
      </w:pPr>
      <w:r w:rsidRPr="00A165CE">
        <w:rPr>
          <w:rFonts w:ascii="Arial" w:hAnsi="Arial" w:eastAsia="Arial" w:cs="Arial"/>
          <w:color w:val="000000" w:themeColor="text1"/>
        </w:rPr>
        <w:t xml:space="preserve">Organigrama de la empresa de acuerdo con el </w:t>
      </w:r>
      <w:r w:rsidRPr="00A165CE" w:rsidR="01FB7EB9">
        <w:rPr>
          <w:rFonts w:ascii="Arial" w:hAnsi="Arial" w:eastAsia="Arial" w:cs="Arial"/>
          <w:color w:val="000000" w:themeColor="text1"/>
        </w:rPr>
        <w:t>módulo</w:t>
      </w:r>
      <w:r w:rsidRPr="00A165CE">
        <w:rPr>
          <w:rFonts w:ascii="Arial" w:hAnsi="Arial" w:eastAsia="Arial" w:cs="Arial"/>
          <w:color w:val="000000" w:themeColor="text1"/>
        </w:rPr>
        <w:t xml:space="preserve"> de PS</w:t>
      </w:r>
    </w:p>
    <w:p w:rsidR="7160A137" w:rsidP="7160A137" w:rsidRDefault="7160A137" w14:paraId="702D3420" w14:textId="6608EF10">
      <w:pPr>
        <w:pStyle w:val="ListParagraph"/>
        <w:spacing w:line="240" w:lineRule="auto"/>
        <w:jc w:val="both"/>
        <w:rPr>
          <w:rFonts w:ascii="Arial" w:hAnsi="Arial" w:eastAsia="Arial" w:cs="Arial"/>
          <w:color w:val="000000" w:themeColor="text1"/>
        </w:rPr>
      </w:pPr>
    </w:p>
    <w:p w:rsidR="439F5C86" w:rsidP="7160A137" w:rsidRDefault="439F5C86" w14:paraId="4B87573A" w14:textId="5E365CD4">
      <w:pPr>
        <w:pStyle w:val="ListParagraph"/>
        <w:spacing w:line="240" w:lineRule="auto"/>
        <w:jc w:val="both"/>
        <w:rPr>
          <w:rFonts w:ascii="Arial" w:hAnsi="Arial" w:eastAsia="Arial" w:cs="Arial"/>
          <w:color w:val="000000" w:themeColor="text1"/>
        </w:rPr>
      </w:pPr>
      <w:r>
        <w:rPr>
          <w:noProof/>
        </w:rPr>
        <w:drawing>
          <wp:inline distT="0" distB="0" distL="0" distR="0" wp14:anchorId="3331345E" wp14:editId="738565B1">
            <wp:extent cx="4884070" cy="3098021"/>
            <wp:effectExtent l="0" t="0" r="0" b="0"/>
            <wp:docPr id="1025531016" name="Picture 10255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89185" cy="3101266"/>
                    </a:xfrm>
                    <a:prstGeom prst="rect">
                      <a:avLst/>
                    </a:prstGeom>
                  </pic:spPr>
                </pic:pic>
              </a:graphicData>
            </a:graphic>
          </wp:inline>
        </w:drawing>
      </w:r>
    </w:p>
    <w:p w:rsidR="311B08CF" w:rsidP="7160A137" w:rsidRDefault="311B08CF" w14:paraId="792F72E2" w14:textId="5869F0CE">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Líder</w:t>
      </w:r>
      <w:r w:rsidRPr="7160A137" w:rsidR="2B78ECC4">
        <w:rPr>
          <w:rFonts w:ascii="Arial" w:hAnsi="Arial" w:eastAsia="Arial" w:cs="Arial"/>
          <w:color w:val="000000" w:themeColor="text1"/>
        </w:rPr>
        <w:t xml:space="preserve"> de proyecto: Responsable de la </w:t>
      </w:r>
      <w:r w:rsidRPr="7160A137" w:rsidR="6BEBAEB0">
        <w:rPr>
          <w:rFonts w:ascii="Arial" w:hAnsi="Arial" w:eastAsia="Arial" w:cs="Arial"/>
          <w:color w:val="000000" w:themeColor="text1"/>
        </w:rPr>
        <w:t>supervisión</w:t>
      </w:r>
      <w:r w:rsidRPr="7160A137" w:rsidR="2B78ECC4">
        <w:rPr>
          <w:rFonts w:ascii="Arial" w:hAnsi="Arial" w:eastAsia="Arial" w:cs="Arial"/>
          <w:color w:val="000000" w:themeColor="text1"/>
        </w:rPr>
        <w:t xml:space="preserve"> global de proyectos </w:t>
      </w:r>
      <w:r w:rsidRPr="7160A137" w:rsidR="00A165CE">
        <w:rPr>
          <w:rFonts w:ascii="Arial" w:hAnsi="Arial" w:eastAsia="Arial" w:cs="Arial"/>
          <w:color w:val="000000" w:themeColor="text1"/>
        </w:rPr>
        <w:t>estratégicos</w:t>
      </w:r>
      <w:r w:rsidRPr="7160A137" w:rsidR="2B78ECC4">
        <w:rPr>
          <w:rFonts w:ascii="Arial" w:hAnsi="Arial" w:eastAsia="Arial" w:cs="Arial"/>
          <w:color w:val="000000" w:themeColor="text1"/>
        </w:rPr>
        <w:t>.</w:t>
      </w:r>
      <w:r w:rsidR="00A165CE">
        <w:rPr>
          <w:rFonts w:ascii="Arial" w:hAnsi="Arial" w:eastAsia="Arial" w:cs="Arial"/>
          <w:color w:val="000000" w:themeColor="text1"/>
        </w:rPr>
        <w:t xml:space="preserve"> </w:t>
      </w:r>
      <w:r w:rsidRPr="7160A137" w:rsidR="2B78ECC4">
        <w:rPr>
          <w:rFonts w:ascii="Arial" w:hAnsi="Arial" w:eastAsia="Arial" w:cs="Arial"/>
          <w:color w:val="000000" w:themeColor="text1"/>
        </w:rPr>
        <w:t xml:space="preserve">Define las directrices </w:t>
      </w:r>
      <w:r w:rsidRPr="7160A137" w:rsidR="0CD1617C">
        <w:rPr>
          <w:rFonts w:ascii="Arial" w:hAnsi="Arial" w:eastAsia="Arial" w:cs="Arial"/>
          <w:color w:val="000000" w:themeColor="text1"/>
        </w:rPr>
        <w:t>políticas</w:t>
      </w:r>
      <w:r w:rsidRPr="7160A137" w:rsidR="2B78ECC4">
        <w:rPr>
          <w:rFonts w:ascii="Arial" w:hAnsi="Arial" w:eastAsia="Arial" w:cs="Arial"/>
          <w:color w:val="000000" w:themeColor="text1"/>
        </w:rPr>
        <w:t xml:space="preserve"> </w:t>
      </w:r>
      <w:r w:rsidRPr="7160A137" w:rsidR="2C5050EF">
        <w:rPr>
          <w:rFonts w:ascii="Arial" w:hAnsi="Arial" w:eastAsia="Arial" w:cs="Arial"/>
          <w:color w:val="000000" w:themeColor="text1"/>
        </w:rPr>
        <w:t xml:space="preserve">para la </w:t>
      </w:r>
      <w:r w:rsidRPr="7160A137" w:rsidR="472D0103">
        <w:rPr>
          <w:rFonts w:ascii="Arial" w:hAnsi="Arial" w:eastAsia="Arial" w:cs="Arial"/>
          <w:color w:val="000000" w:themeColor="text1"/>
        </w:rPr>
        <w:t>gestión</w:t>
      </w:r>
      <w:r w:rsidRPr="7160A137" w:rsidR="2C5050EF">
        <w:rPr>
          <w:rFonts w:ascii="Arial" w:hAnsi="Arial" w:eastAsia="Arial" w:cs="Arial"/>
          <w:color w:val="000000" w:themeColor="text1"/>
        </w:rPr>
        <w:t xml:space="preserve"> asegurando el cumplimiento de los objetivos organizacionales.</w:t>
      </w:r>
    </w:p>
    <w:p w:rsidR="2C5050EF" w:rsidP="7160A137" w:rsidRDefault="2C5050EF" w14:paraId="2BEDF075" w14:textId="02CDD473">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2C5050EF" w:rsidP="7160A137" w:rsidRDefault="2C5050EF" w14:paraId="36A3AC04" w14:textId="4D67D51E">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Coordinador de proyecto: Planifica ejecuta y monitorea los proyectos. Administra recursos tiempos y costos</w:t>
      </w:r>
      <w:r w:rsidRPr="7160A137" w:rsidR="64ACD4CB">
        <w:rPr>
          <w:rFonts w:ascii="Arial" w:hAnsi="Arial" w:eastAsia="Arial" w:cs="Arial"/>
          <w:color w:val="000000" w:themeColor="text1"/>
        </w:rPr>
        <w:t>.</w:t>
      </w:r>
    </w:p>
    <w:p w:rsidR="64ACD4CB" w:rsidP="7160A137" w:rsidRDefault="64ACD4CB" w14:paraId="45BE6B63" w14:textId="417C1DF1">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Cantidad de personas: 1</w:t>
      </w:r>
    </w:p>
    <w:p w:rsidR="64ACD4CB" w:rsidP="7160A137" w:rsidRDefault="64ACD4CB" w14:paraId="7ECC1A0E" w14:textId="30332B8A">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Analista Funcional: Asiste en la </w:t>
      </w:r>
      <w:r w:rsidRPr="7160A137" w:rsidR="2AC7260A">
        <w:rPr>
          <w:rFonts w:ascii="Arial" w:hAnsi="Arial" w:eastAsia="Arial" w:cs="Arial"/>
          <w:color w:val="000000" w:themeColor="text1"/>
        </w:rPr>
        <w:t>planificación</w:t>
      </w:r>
      <w:r w:rsidRPr="7160A137">
        <w:rPr>
          <w:rFonts w:ascii="Arial" w:hAnsi="Arial" w:eastAsia="Arial" w:cs="Arial"/>
          <w:color w:val="000000" w:themeColor="text1"/>
        </w:rPr>
        <w:t xml:space="preserve"> de tareas y recursos. Controlo los cronogramas y actual</w:t>
      </w:r>
      <w:r w:rsidRPr="7160A137" w:rsidR="62BE9F0F">
        <w:rPr>
          <w:rFonts w:ascii="Arial" w:hAnsi="Arial" w:eastAsia="Arial" w:cs="Arial"/>
          <w:color w:val="000000" w:themeColor="text1"/>
        </w:rPr>
        <w:t>iza el avance.</w:t>
      </w:r>
    </w:p>
    <w:p w:rsidR="62BE9F0F" w:rsidP="7160A137" w:rsidRDefault="24860A6C" w14:paraId="4F0B4AAF" w14:textId="124BDFFA">
      <w:pPr>
        <w:spacing w:line="240" w:lineRule="auto"/>
        <w:jc w:val="both"/>
        <w:rPr>
          <w:rFonts w:ascii="Arial" w:hAnsi="Arial" w:eastAsia="Arial" w:cs="Arial"/>
          <w:color w:val="000000" w:themeColor="text1"/>
        </w:rPr>
      </w:pPr>
      <w:r w:rsidRPr="17345299">
        <w:rPr>
          <w:rFonts w:ascii="Arial" w:hAnsi="Arial" w:eastAsia="Arial" w:cs="Arial"/>
          <w:color w:val="000000" w:themeColor="text1"/>
        </w:rPr>
        <w:t>Cantidad de personas: 2.</w:t>
      </w:r>
    </w:p>
    <w:p w:rsidR="17345299" w:rsidP="17345299" w:rsidRDefault="17345299" w14:paraId="6EA1BCDC" w14:textId="79EE45DC">
      <w:pPr>
        <w:spacing w:line="240" w:lineRule="auto"/>
        <w:jc w:val="both"/>
        <w:rPr>
          <w:rFonts w:ascii="Arial" w:hAnsi="Arial" w:eastAsia="Arial" w:cs="Arial"/>
          <w:color w:val="000000" w:themeColor="text1"/>
        </w:rPr>
      </w:pPr>
    </w:p>
    <w:p w:rsidR="6C990954" w:rsidP="17345299" w:rsidRDefault="6C990954" w14:paraId="402EBEC8" w14:textId="3BE7CB4D">
      <w:pPr>
        <w:spacing w:line="240" w:lineRule="auto"/>
        <w:jc w:val="both"/>
        <w:rPr>
          <w:rFonts w:ascii="Arial" w:hAnsi="Arial" w:eastAsia="Arial" w:cs="Arial"/>
          <w:color w:val="000000" w:themeColor="text1"/>
        </w:rPr>
      </w:pPr>
      <w:r>
        <w:rPr>
          <w:noProof/>
        </w:rPr>
        <w:drawing>
          <wp:inline distT="0" distB="0" distL="0" distR="0" wp14:anchorId="6565A8B4" wp14:editId="6DA7792E">
            <wp:extent cx="990738" cy="638264"/>
            <wp:effectExtent l="0" t="0" r="0" b="0"/>
            <wp:docPr id="1250156274" name="Picture 1250156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90738" cy="638264"/>
                    </a:xfrm>
                    <a:prstGeom prst="rect">
                      <a:avLst/>
                    </a:prstGeom>
                  </pic:spPr>
                </pic:pic>
              </a:graphicData>
            </a:graphic>
          </wp:inline>
        </w:drawing>
      </w:r>
    </w:p>
    <w:p w:rsidRPr="00A450BD" w:rsidR="002C139D" w:rsidP="7160A137" w:rsidRDefault="1D1095E6" w14:paraId="77244C2B" w14:textId="443BE601">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MÓDULO EAM</w:t>
      </w:r>
    </w:p>
    <w:p w:rsidRPr="00A450BD" w:rsidR="002C139D" w:rsidP="7160A137" w:rsidRDefault="1D1095E6" w14:paraId="468AFC97" w14:textId="77777777">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TEORÍA</w:t>
      </w:r>
    </w:p>
    <w:p w:rsidRPr="00A450BD" w:rsidR="002C139D" w:rsidP="7160A137" w:rsidRDefault="1D1095E6" w14:paraId="5D090725" w14:textId="4CEFD775">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Explicar la relevancia de la implementación del módulo </w:t>
      </w:r>
      <w:r w:rsidRPr="7160A137" w:rsidR="4823D265">
        <w:rPr>
          <w:rFonts w:ascii="Arial" w:hAnsi="Arial" w:eastAsia="Arial" w:cs="Arial"/>
          <w:color w:val="000000" w:themeColor="text1"/>
        </w:rPr>
        <w:t>EAM</w:t>
      </w:r>
      <w:r w:rsidRPr="7160A137">
        <w:rPr>
          <w:rFonts w:ascii="Arial" w:hAnsi="Arial" w:eastAsia="Arial" w:cs="Arial"/>
          <w:color w:val="000000" w:themeColor="text1"/>
        </w:rPr>
        <w:t xml:space="preserve"> en la compañía. </w:t>
      </w:r>
    </w:p>
    <w:p w:rsidRPr="00A450BD" w:rsidR="002C139D" w:rsidP="7160A137" w:rsidRDefault="1D1095E6" w14:paraId="3E63EB8F" w14:textId="702C60E8">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Diseñar cómo sería el proceso de </w:t>
      </w:r>
      <w:r w:rsidRPr="7160A137" w:rsidR="4823D265">
        <w:rPr>
          <w:rFonts w:ascii="Arial" w:hAnsi="Arial" w:eastAsia="Arial" w:cs="Arial"/>
          <w:color w:val="000000" w:themeColor="text1"/>
        </w:rPr>
        <w:t>Gestión de Activos Fijos</w:t>
      </w:r>
      <w:r w:rsidRPr="7160A137">
        <w:rPr>
          <w:rFonts w:ascii="Arial" w:hAnsi="Arial" w:eastAsia="Arial" w:cs="Arial"/>
          <w:color w:val="000000" w:themeColor="text1"/>
        </w:rPr>
        <w:t xml:space="preserve"> (</w:t>
      </w:r>
      <w:r w:rsidRPr="7160A137" w:rsidR="4823D265">
        <w:rPr>
          <w:rFonts w:ascii="Arial" w:hAnsi="Arial" w:eastAsia="Arial" w:cs="Arial"/>
          <w:color w:val="000000" w:themeColor="text1"/>
        </w:rPr>
        <w:t>EAM</w:t>
      </w:r>
      <w:r w:rsidRPr="7160A137">
        <w:rPr>
          <w:rFonts w:ascii="Arial" w:hAnsi="Arial" w:eastAsia="Arial" w:cs="Arial"/>
          <w:color w:val="000000" w:themeColor="text1"/>
        </w:rPr>
        <w:t>)</w:t>
      </w:r>
      <w:r w:rsidRPr="7160A137" w:rsidR="4823D265">
        <w:rPr>
          <w:rFonts w:ascii="Arial" w:hAnsi="Arial" w:eastAsia="Arial" w:cs="Arial"/>
          <w:color w:val="000000" w:themeColor="text1"/>
        </w:rPr>
        <w:t>.</w:t>
      </w:r>
    </w:p>
    <w:p w:rsidRPr="00A450BD" w:rsidR="002C139D" w:rsidP="7160A137" w:rsidRDefault="1D1095E6" w14:paraId="1A50B3FA" w14:textId="77777777">
      <w:pPr>
        <w:pStyle w:val="ListParagraph"/>
        <w:numPr>
          <w:ilvl w:val="0"/>
          <w:numId w:val="2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Indicar las personas que serán necesarias para llevar a cabo el proceso (teniendo en cuenta la segregación de funciones). Determine en este caso cómo debería quedar la estructura del proceso. </w:t>
      </w:r>
    </w:p>
    <w:p w:rsidR="24BD9228" w:rsidP="7160A137" w:rsidRDefault="0BDC99A0" w14:paraId="79C9373B" w14:textId="77777777">
      <w:pPr>
        <w:spacing w:line="240" w:lineRule="auto"/>
        <w:jc w:val="both"/>
        <w:rPr>
          <w:rFonts w:ascii="Arial" w:hAnsi="Arial" w:eastAsia="Arial" w:cs="Arial"/>
          <w:b/>
          <w:bCs/>
          <w:color w:val="000000" w:themeColor="text1"/>
          <w:u w:val="single"/>
        </w:rPr>
      </w:pPr>
      <w:r w:rsidRPr="7160A137">
        <w:rPr>
          <w:rFonts w:ascii="Arial" w:hAnsi="Arial" w:eastAsia="Arial" w:cs="Arial"/>
          <w:b/>
          <w:bCs/>
          <w:color w:val="000000" w:themeColor="text1"/>
          <w:u w:val="single"/>
        </w:rPr>
        <w:t>PRÁCTICA</w:t>
      </w:r>
    </w:p>
    <w:p w:rsidR="24BD9228" w:rsidP="7160A137" w:rsidRDefault="0BDC99A0" w14:paraId="6661F23C" w14:textId="77777777">
      <w:pPr>
        <w:pStyle w:val="ListParagraph"/>
        <w:numPr>
          <w:ilvl w:val="0"/>
          <w:numId w:val="2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Modificar los 3 maestros de materiales correspondientes a, al menos, 3 grupos de productos distintos (</w:t>
      </w:r>
      <w:r w:rsidRPr="7160A137">
        <w:rPr>
          <w:rFonts w:ascii="Arial" w:hAnsi="Arial" w:eastAsia="Arial" w:cs="Arial"/>
          <w:i/>
          <w:iCs/>
          <w:color w:val="000000" w:themeColor="text1"/>
        </w:rPr>
        <w:t>PG-DXTR###</w:t>
      </w:r>
      <w:r w:rsidRPr="7160A137">
        <w:rPr>
          <w:rFonts w:ascii="Arial" w:hAnsi="Arial" w:eastAsia="Arial" w:cs="Arial"/>
          <w:color w:val="000000" w:themeColor="text1"/>
        </w:rPr>
        <w:t xml:space="preserve">). </w:t>
      </w:r>
    </w:p>
    <w:p w:rsidR="24BD9228" w:rsidP="7160A137" w:rsidRDefault="0BDC99A0" w14:paraId="17B70FC5" w14:textId="6F6827E2">
      <w:pPr>
        <w:pStyle w:val="ListParagraph"/>
        <w:numPr>
          <w:ilvl w:val="0"/>
          <w:numId w:val="2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Realizar, al menos, 5 veces el proceso de Gestión de Activos Fijos (EAM) completo (guía “</w:t>
      </w:r>
      <w:r w:rsidRPr="7160A137">
        <w:rPr>
          <w:rFonts w:ascii="Arial" w:hAnsi="Arial" w:eastAsia="Arial" w:cs="Arial"/>
          <w:i/>
          <w:iCs/>
          <w:color w:val="000000" w:themeColor="text1"/>
        </w:rPr>
        <w:t xml:space="preserve">Enterprise </w:t>
      </w:r>
      <w:proofErr w:type="spellStart"/>
      <w:r w:rsidRPr="7160A137">
        <w:rPr>
          <w:rFonts w:ascii="Arial" w:hAnsi="Arial" w:eastAsia="Arial" w:cs="Arial"/>
          <w:i/>
          <w:iCs/>
          <w:color w:val="000000" w:themeColor="text1"/>
        </w:rPr>
        <w:t>Asset</w:t>
      </w:r>
      <w:proofErr w:type="spellEnd"/>
      <w:r w:rsidRPr="7160A137">
        <w:rPr>
          <w:rFonts w:ascii="Arial" w:hAnsi="Arial" w:eastAsia="Arial" w:cs="Arial"/>
          <w:i/>
          <w:iCs/>
          <w:color w:val="000000" w:themeColor="text1"/>
        </w:rPr>
        <w:t xml:space="preserve"> Management (EAM)</w:t>
      </w:r>
      <w:r w:rsidRPr="7160A137">
        <w:rPr>
          <w:rFonts w:ascii="Arial" w:hAnsi="Arial" w:eastAsia="Arial" w:cs="Arial"/>
          <w:color w:val="000000" w:themeColor="text1"/>
        </w:rPr>
        <w:t>”).</w:t>
      </w:r>
    </w:p>
    <w:p w:rsidRPr="00A450BD" w:rsidR="0DC98618" w:rsidP="7160A137" w:rsidRDefault="0DC98618" w14:paraId="6D3E4B45" w14:textId="4C4F2D2E">
      <w:pPr>
        <w:spacing w:line="240" w:lineRule="auto"/>
        <w:jc w:val="both"/>
        <w:rPr>
          <w:rFonts w:ascii="Arial" w:hAnsi="Arial" w:eastAsia="Arial" w:cs="Arial"/>
          <w:color w:val="000000" w:themeColor="text1"/>
        </w:rPr>
      </w:pPr>
    </w:p>
    <w:p w:rsidRPr="00A450BD" w:rsidR="0DC98618" w:rsidP="7160A137" w:rsidRDefault="55FA0F74" w14:paraId="6B58F142" w14:textId="369BD8BB">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El </w:t>
      </w:r>
      <w:r w:rsidRPr="7160A137" w:rsidR="38DADDDA">
        <w:rPr>
          <w:rFonts w:ascii="Arial" w:hAnsi="Arial" w:eastAsia="Arial" w:cs="Arial"/>
          <w:color w:val="000000" w:themeColor="text1"/>
          <w:lang w:val="es-ES"/>
        </w:rPr>
        <w:t>módulo</w:t>
      </w:r>
      <w:r w:rsidRPr="7160A137">
        <w:rPr>
          <w:rFonts w:ascii="Arial" w:hAnsi="Arial" w:eastAsia="Arial" w:cs="Arial"/>
          <w:color w:val="000000" w:themeColor="text1"/>
          <w:lang w:val="es-ES"/>
        </w:rPr>
        <w:t xml:space="preserve"> Enterprise </w:t>
      </w:r>
      <w:proofErr w:type="spellStart"/>
      <w:r w:rsidRPr="7160A137">
        <w:rPr>
          <w:rFonts w:ascii="Arial" w:hAnsi="Arial" w:eastAsia="Arial" w:cs="Arial"/>
          <w:color w:val="000000" w:themeColor="text1"/>
          <w:lang w:val="es-ES"/>
        </w:rPr>
        <w:t>Asset</w:t>
      </w:r>
      <w:proofErr w:type="spellEnd"/>
      <w:r w:rsidRPr="7160A137">
        <w:rPr>
          <w:rFonts w:ascii="Arial" w:hAnsi="Arial" w:eastAsia="Arial" w:cs="Arial"/>
          <w:color w:val="000000" w:themeColor="text1"/>
          <w:lang w:val="es-ES"/>
        </w:rPr>
        <w:t xml:space="preserve"> Management (EAM) </w:t>
      </w:r>
      <w:r w:rsidRPr="7160A137" w:rsidR="07886437">
        <w:rPr>
          <w:rFonts w:ascii="Arial" w:hAnsi="Arial" w:eastAsia="Arial" w:cs="Arial"/>
          <w:color w:val="000000" w:themeColor="text1"/>
          <w:lang w:val="es-ES"/>
        </w:rPr>
        <w:t>está</w:t>
      </w:r>
      <w:r w:rsidRPr="7160A137">
        <w:rPr>
          <w:rFonts w:ascii="Arial" w:hAnsi="Arial" w:eastAsia="Arial" w:cs="Arial"/>
          <w:color w:val="000000" w:themeColor="text1"/>
          <w:lang w:val="es-ES"/>
        </w:rPr>
        <w:t xml:space="preserve"> diseñado para ayudar a las organizaciones </w:t>
      </w:r>
      <w:r w:rsidRPr="7160A137" w:rsidR="5EC05CDE">
        <w:rPr>
          <w:rFonts w:ascii="Arial" w:hAnsi="Arial" w:eastAsia="Arial" w:cs="Arial"/>
          <w:color w:val="000000" w:themeColor="text1"/>
          <w:lang w:val="es-ES"/>
        </w:rPr>
        <w:t xml:space="preserve">a gestionar de manera eficiente sus activos </w:t>
      </w:r>
      <w:r w:rsidRPr="7160A137" w:rsidR="62C164D9">
        <w:rPr>
          <w:rFonts w:ascii="Arial" w:hAnsi="Arial" w:eastAsia="Arial" w:cs="Arial"/>
          <w:color w:val="000000" w:themeColor="text1"/>
          <w:lang w:val="es-ES"/>
        </w:rPr>
        <w:t>físicos</w:t>
      </w:r>
      <w:r w:rsidRPr="7160A137" w:rsidR="5EC05CDE">
        <w:rPr>
          <w:rFonts w:ascii="Arial" w:hAnsi="Arial" w:eastAsia="Arial" w:cs="Arial"/>
          <w:color w:val="000000" w:themeColor="text1"/>
          <w:lang w:val="es-ES"/>
        </w:rPr>
        <w:t xml:space="preserve">, optimizando la </w:t>
      </w:r>
      <w:r w:rsidRPr="7160A137" w:rsidR="0CBCDEF2">
        <w:rPr>
          <w:rFonts w:ascii="Arial" w:hAnsi="Arial" w:eastAsia="Arial" w:cs="Arial"/>
          <w:color w:val="000000" w:themeColor="text1"/>
          <w:lang w:val="es-ES"/>
        </w:rPr>
        <w:t>planificación</w:t>
      </w:r>
      <w:r w:rsidRPr="7160A137" w:rsidR="5EC05CDE">
        <w:rPr>
          <w:rFonts w:ascii="Arial" w:hAnsi="Arial" w:eastAsia="Arial" w:cs="Arial"/>
          <w:color w:val="000000" w:themeColor="text1"/>
          <w:lang w:val="es-ES"/>
        </w:rPr>
        <w:t xml:space="preserve"> y </w:t>
      </w:r>
      <w:r w:rsidRPr="7160A137" w:rsidR="7D1848BB">
        <w:rPr>
          <w:rFonts w:ascii="Arial" w:hAnsi="Arial" w:eastAsia="Arial" w:cs="Arial"/>
          <w:color w:val="000000" w:themeColor="text1"/>
          <w:lang w:val="es-ES"/>
        </w:rPr>
        <w:t>ejecución</w:t>
      </w:r>
      <w:r w:rsidRPr="7160A137" w:rsidR="5EC05CDE">
        <w:rPr>
          <w:rFonts w:ascii="Arial" w:hAnsi="Arial" w:eastAsia="Arial" w:cs="Arial"/>
          <w:color w:val="000000" w:themeColor="text1"/>
          <w:lang w:val="es-ES"/>
        </w:rPr>
        <w:t xml:space="preserve"> de mantenimiento</w:t>
      </w:r>
      <w:r w:rsidRPr="7160A137" w:rsidR="2E1453DF">
        <w:rPr>
          <w:rFonts w:ascii="Arial" w:hAnsi="Arial" w:eastAsia="Arial" w:cs="Arial"/>
          <w:color w:val="000000" w:themeColor="text1"/>
          <w:lang w:val="es-ES"/>
        </w:rPr>
        <w:t xml:space="preserve"> para asegurar disponibilidad y el rendimiento de los equipos y maquinarias. Permite realizar mantenimie</w:t>
      </w:r>
      <w:r w:rsidRPr="7160A137" w:rsidR="2965FA2E">
        <w:rPr>
          <w:rFonts w:ascii="Arial" w:hAnsi="Arial" w:eastAsia="Arial" w:cs="Arial"/>
          <w:color w:val="000000" w:themeColor="text1"/>
          <w:lang w:val="es-ES"/>
        </w:rPr>
        <w:t xml:space="preserve">nto preventivo, correctivo y predictivo, lo que minimiza el tiempo de inactividad y prolonga la vida </w:t>
      </w:r>
      <w:r w:rsidRPr="7160A137" w:rsidR="28F1B19C">
        <w:rPr>
          <w:rFonts w:ascii="Arial" w:hAnsi="Arial" w:eastAsia="Arial" w:cs="Arial"/>
          <w:color w:val="000000" w:themeColor="text1"/>
          <w:lang w:val="es-ES"/>
        </w:rPr>
        <w:t>útil</w:t>
      </w:r>
      <w:r w:rsidRPr="7160A137" w:rsidR="2965FA2E">
        <w:rPr>
          <w:rFonts w:ascii="Arial" w:hAnsi="Arial" w:eastAsia="Arial" w:cs="Arial"/>
          <w:color w:val="000000" w:themeColor="text1"/>
          <w:lang w:val="es-ES"/>
        </w:rPr>
        <w:t xml:space="preserve"> </w:t>
      </w:r>
      <w:r w:rsidRPr="7160A137" w:rsidR="07717B30">
        <w:rPr>
          <w:rFonts w:ascii="Arial" w:hAnsi="Arial" w:eastAsia="Arial" w:cs="Arial"/>
          <w:color w:val="000000" w:themeColor="text1"/>
          <w:lang w:val="es-ES"/>
        </w:rPr>
        <w:t xml:space="preserve">de los activos. A </w:t>
      </w:r>
      <w:r w:rsidRPr="7160A137" w:rsidR="76A3A67F">
        <w:rPr>
          <w:rFonts w:ascii="Arial" w:hAnsi="Arial" w:eastAsia="Arial" w:cs="Arial"/>
          <w:color w:val="000000" w:themeColor="text1"/>
          <w:lang w:val="es-ES"/>
        </w:rPr>
        <w:t>continuación,</w:t>
      </w:r>
      <w:r w:rsidRPr="7160A137" w:rsidR="07717B30">
        <w:rPr>
          <w:rFonts w:ascii="Arial" w:hAnsi="Arial" w:eastAsia="Arial" w:cs="Arial"/>
          <w:color w:val="000000" w:themeColor="text1"/>
          <w:lang w:val="es-ES"/>
        </w:rPr>
        <w:t xml:space="preserve"> vamos a ver las </w:t>
      </w:r>
      <w:r w:rsidRPr="7160A137" w:rsidR="21884E38">
        <w:rPr>
          <w:rFonts w:ascii="Arial" w:hAnsi="Arial" w:eastAsia="Arial" w:cs="Arial"/>
          <w:color w:val="000000" w:themeColor="text1"/>
          <w:lang w:val="es-ES"/>
        </w:rPr>
        <w:t>apps más relevantes</w:t>
      </w:r>
      <w:r w:rsidRPr="7160A137" w:rsidR="07717B30">
        <w:rPr>
          <w:rFonts w:ascii="Arial" w:hAnsi="Arial" w:eastAsia="Arial" w:cs="Arial"/>
          <w:color w:val="000000" w:themeColor="text1"/>
          <w:lang w:val="es-ES"/>
        </w:rPr>
        <w:t xml:space="preserve"> con sus </w:t>
      </w:r>
      <w:r w:rsidRPr="7160A137" w:rsidR="40F4B7B8">
        <w:rPr>
          <w:rFonts w:ascii="Arial" w:hAnsi="Arial" w:eastAsia="Arial" w:cs="Arial"/>
          <w:color w:val="000000" w:themeColor="text1"/>
          <w:lang w:val="es-ES"/>
        </w:rPr>
        <w:t>respectivas funcionalidades</w:t>
      </w:r>
      <w:r w:rsidRPr="7160A137" w:rsidR="07717B30">
        <w:rPr>
          <w:rFonts w:ascii="Arial" w:hAnsi="Arial" w:eastAsia="Arial" w:cs="Arial"/>
          <w:color w:val="000000" w:themeColor="text1"/>
          <w:lang w:val="es-ES"/>
        </w:rPr>
        <w:t>.</w:t>
      </w:r>
    </w:p>
    <w:p w:rsidRPr="00A450BD" w:rsidR="0DC98618" w:rsidP="7160A137" w:rsidRDefault="07717B30" w14:paraId="59138308" w14:textId="1EA32CFD">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Crear ordenes de mantenimiento (CREATE MAINTENANCE ORDER</w:t>
      </w:r>
      <w:r w:rsidRPr="7160A137" w:rsidR="032F468F">
        <w:rPr>
          <w:rFonts w:ascii="Arial" w:hAnsi="Arial" w:eastAsia="Arial" w:cs="Arial"/>
          <w:color w:val="000000" w:themeColor="text1"/>
          <w:lang w:val="es-ES"/>
        </w:rPr>
        <w:t>),</w:t>
      </w:r>
      <w:r w:rsidRPr="7160A137">
        <w:rPr>
          <w:rFonts w:ascii="Arial" w:hAnsi="Arial" w:eastAsia="Arial" w:cs="Arial"/>
          <w:color w:val="000000" w:themeColor="text1"/>
          <w:lang w:val="es-ES"/>
        </w:rPr>
        <w:t xml:space="preserve"> per</w:t>
      </w:r>
      <w:r w:rsidRPr="7160A137" w:rsidR="1A13FFCB">
        <w:rPr>
          <w:rFonts w:ascii="Arial" w:hAnsi="Arial" w:eastAsia="Arial" w:cs="Arial"/>
          <w:color w:val="000000" w:themeColor="text1"/>
          <w:lang w:val="es-ES"/>
        </w:rPr>
        <w:t>mite registrar y planificar el trabajo de mantenimiento asignando recursos y materiales.</w:t>
      </w:r>
      <w:r w:rsidRPr="7160A137" w:rsidR="62223F20">
        <w:rPr>
          <w:rFonts w:ascii="Arial" w:hAnsi="Arial" w:eastAsia="Arial" w:cs="Arial"/>
          <w:color w:val="000000" w:themeColor="text1"/>
          <w:lang w:val="es-ES"/>
        </w:rPr>
        <w:t xml:space="preserve"> Se deja la </w:t>
      </w:r>
      <w:r w:rsidRPr="7160A137" w:rsidR="3FCFB90A">
        <w:rPr>
          <w:rFonts w:ascii="Arial" w:hAnsi="Arial" w:eastAsia="Arial" w:cs="Arial"/>
          <w:color w:val="000000" w:themeColor="text1"/>
          <w:lang w:val="es-ES"/>
        </w:rPr>
        <w:t>información</w:t>
      </w:r>
      <w:r w:rsidRPr="7160A137" w:rsidR="62223F20">
        <w:rPr>
          <w:rFonts w:ascii="Arial" w:hAnsi="Arial" w:eastAsia="Arial" w:cs="Arial"/>
          <w:color w:val="000000" w:themeColor="text1"/>
          <w:lang w:val="es-ES"/>
        </w:rPr>
        <w:t xml:space="preserve"> del activo y la </w:t>
      </w:r>
      <w:r w:rsidRPr="7160A137" w:rsidR="12E50E0E">
        <w:rPr>
          <w:rFonts w:ascii="Arial" w:hAnsi="Arial" w:eastAsia="Arial" w:cs="Arial"/>
          <w:color w:val="000000" w:themeColor="text1"/>
          <w:lang w:val="es-ES"/>
        </w:rPr>
        <w:t>descripción</w:t>
      </w:r>
      <w:r w:rsidRPr="7160A137" w:rsidR="62223F20">
        <w:rPr>
          <w:rFonts w:ascii="Arial" w:hAnsi="Arial" w:eastAsia="Arial" w:cs="Arial"/>
          <w:color w:val="000000" w:themeColor="text1"/>
          <w:lang w:val="es-ES"/>
        </w:rPr>
        <w:t xml:space="preserve"> del trabajo a realizar.</w:t>
      </w:r>
    </w:p>
    <w:p w:rsidRPr="00A450BD" w:rsidR="0DC98618" w:rsidP="7160A137" w:rsidRDefault="28D32A3B" w14:paraId="1177A6E3" w14:textId="3D82EA3A">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Planificación</w:t>
      </w:r>
      <w:r w:rsidRPr="7160A137" w:rsidR="62223F20">
        <w:rPr>
          <w:rFonts w:ascii="Arial" w:hAnsi="Arial" w:eastAsia="Arial" w:cs="Arial"/>
          <w:color w:val="000000" w:themeColor="text1"/>
          <w:lang w:val="es-ES"/>
        </w:rPr>
        <w:t xml:space="preserve"> de tareas y recursos, a </w:t>
      </w:r>
      <w:r w:rsidRPr="7160A137" w:rsidR="51BD3B62">
        <w:rPr>
          <w:rFonts w:ascii="Arial" w:hAnsi="Arial" w:eastAsia="Arial" w:cs="Arial"/>
          <w:color w:val="000000" w:themeColor="text1"/>
          <w:lang w:val="es-ES"/>
        </w:rPr>
        <w:t>través</w:t>
      </w:r>
      <w:r w:rsidRPr="7160A137" w:rsidR="62223F20">
        <w:rPr>
          <w:rFonts w:ascii="Arial" w:hAnsi="Arial" w:eastAsia="Arial" w:cs="Arial"/>
          <w:color w:val="000000" w:themeColor="text1"/>
          <w:lang w:val="es-ES"/>
        </w:rPr>
        <w:t xml:space="preserve"> de la app PLAN MAINTENANCE TASK, se pue</w:t>
      </w:r>
      <w:r w:rsidRPr="7160A137" w:rsidR="2C405884">
        <w:rPr>
          <w:rFonts w:ascii="Arial" w:hAnsi="Arial" w:eastAsia="Arial" w:cs="Arial"/>
          <w:color w:val="000000" w:themeColor="text1"/>
          <w:lang w:val="es-ES"/>
        </w:rPr>
        <w:t xml:space="preserve">de planificar de manera precisa las tareas recursos y </w:t>
      </w:r>
      <w:r w:rsidRPr="7160A137" w:rsidR="6A6D09DA">
        <w:rPr>
          <w:rFonts w:ascii="Arial" w:hAnsi="Arial" w:eastAsia="Arial" w:cs="Arial"/>
          <w:color w:val="000000" w:themeColor="text1"/>
          <w:lang w:val="es-ES"/>
        </w:rPr>
        <w:t>asigna eficiencia y optimiza el tiempo.</w:t>
      </w:r>
      <w:r w:rsidRPr="7160A137" w:rsidR="6613CF7A">
        <w:rPr>
          <w:rFonts w:ascii="Arial" w:hAnsi="Arial" w:eastAsia="Arial" w:cs="Arial"/>
          <w:color w:val="000000" w:themeColor="text1"/>
          <w:lang w:val="es-ES"/>
        </w:rPr>
        <w:t xml:space="preserve"> Ayuda a los planificadores a detallar las actividades y </w:t>
      </w:r>
      <w:r w:rsidRPr="7160A137" w:rsidR="012AF16B">
        <w:rPr>
          <w:rFonts w:ascii="Arial" w:hAnsi="Arial" w:eastAsia="Arial" w:cs="Arial"/>
          <w:color w:val="000000" w:themeColor="text1"/>
          <w:lang w:val="es-ES"/>
        </w:rPr>
        <w:t>recursos</w:t>
      </w:r>
      <w:r w:rsidRPr="7160A137" w:rsidR="6613CF7A">
        <w:rPr>
          <w:rFonts w:ascii="Arial" w:hAnsi="Arial" w:eastAsia="Arial" w:cs="Arial"/>
          <w:color w:val="000000" w:themeColor="text1"/>
          <w:lang w:val="es-ES"/>
        </w:rPr>
        <w:t xml:space="preserve"> requeridos.</w:t>
      </w:r>
    </w:p>
    <w:p w:rsidRPr="00A450BD" w:rsidR="0DC98618" w:rsidP="7160A137" w:rsidRDefault="6613CF7A" w14:paraId="5F47AAB2" w14:textId="497C75C9">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En la </w:t>
      </w:r>
      <w:r w:rsidRPr="7160A137" w:rsidR="09411904">
        <w:rPr>
          <w:rFonts w:ascii="Arial" w:hAnsi="Arial" w:eastAsia="Arial" w:cs="Arial"/>
          <w:color w:val="000000" w:themeColor="text1"/>
          <w:lang w:val="es-ES"/>
        </w:rPr>
        <w:t>ejecución</w:t>
      </w:r>
      <w:r w:rsidRPr="7160A137">
        <w:rPr>
          <w:rFonts w:ascii="Arial" w:hAnsi="Arial" w:eastAsia="Arial" w:cs="Arial"/>
          <w:color w:val="000000" w:themeColor="text1"/>
          <w:lang w:val="es-ES"/>
        </w:rPr>
        <w:t xml:space="preserve"> de ordenes de mantenimiento se utiliza la app de EXECUTE MAINTENANCE WORK, </w:t>
      </w:r>
      <w:r w:rsidRPr="7160A137" w:rsidR="328D87E5">
        <w:rPr>
          <w:rFonts w:ascii="Arial" w:hAnsi="Arial" w:eastAsia="Arial" w:cs="Arial"/>
          <w:color w:val="000000" w:themeColor="text1"/>
          <w:lang w:val="es-ES"/>
        </w:rPr>
        <w:t xml:space="preserve">que implica la </w:t>
      </w:r>
      <w:r w:rsidRPr="7160A137" w:rsidR="7ABB791C">
        <w:rPr>
          <w:rFonts w:ascii="Arial" w:hAnsi="Arial" w:eastAsia="Arial" w:cs="Arial"/>
          <w:color w:val="000000" w:themeColor="text1"/>
          <w:lang w:val="es-ES"/>
        </w:rPr>
        <w:t>realización</w:t>
      </w:r>
      <w:r w:rsidRPr="7160A137" w:rsidR="328D87E5">
        <w:rPr>
          <w:rFonts w:ascii="Arial" w:hAnsi="Arial" w:eastAsia="Arial" w:cs="Arial"/>
          <w:color w:val="000000" w:themeColor="text1"/>
          <w:lang w:val="es-ES"/>
        </w:rPr>
        <w:t xml:space="preserve"> de los trabajos planificados registrando el progreso y </w:t>
      </w:r>
      <w:r w:rsidRPr="7160A137" w:rsidR="381E4257">
        <w:rPr>
          <w:rFonts w:ascii="Arial" w:hAnsi="Arial" w:eastAsia="Arial" w:cs="Arial"/>
          <w:color w:val="000000" w:themeColor="text1"/>
          <w:lang w:val="es-ES"/>
        </w:rPr>
        <w:t>finalización</w:t>
      </w:r>
      <w:r w:rsidRPr="7160A137" w:rsidR="328D87E5">
        <w:rPr>
          <w:rFonts w:ascii="Arial" w:hAnsi="Arial" w:eastAsia="Arial" w:cs="Arial"/>
          <w:color w:val="000000" w:themeColor="text1"/>
          <w:lang w:val="es-ES"/>
        </w:rPr>
        <w:t xml:space="preserve"> de las activid</w:t>
      </w:r>
      <w:r w:rsidRPr="7160A137" w:rsidR="4553EA9D">
        <w:rPr>
          <w:rFonts w:ascii="Arial" w:hAnsi="Arial" w:eastAsia="Arial" w:cs="Arial"/>
          <w:color w:val="000000" w:themeColor="text1"/>
          <w:lang w:val="es-ES"/>
        </w:rPr>
        <w:t xml:space="preserve">ades. Permite a los </w:t>
      </w:r>
      <w:r w:rsidRPr="7160A137" w:rsidR="4FAF9E22">
        <w:rPr>
          <w:rFonts w:ascii="Arial" w:hAnsi="Arial" w:eastAsia="Arial" w:cs="Arial"/>
          <w:color w:val="000000" w:themeColor="text1"/>
          <w:lang w:val="es-ES"/>
        </w:rPr>
        <w:t>técnicos</w:t>
      </w:r>
      <w:r w:rsidRPr="7160A137" w:rsidR="4553EA9D">
        <w:rPr>
          <w:rFonts w:ascii="Arial" w:hAnsi="Arial" w:eastAsia="Arial" w:cs="Arial"/>
          <w:color w:val="000000" w:themeColor="text1"/>
          <w:lang w:val="es-ES"/>
        </w:rPr>
        <w:t xml:space="preserve"> confirmar la </w:t>
      </w:r>
      <w:r w:rsidRPr="7160A137" w:rsidR="5F5BDC11">
        <w:rPr>
          <w:rFonts w:ascii="Arial" w:hAnsi="Arial" w:eastAsia="Arial" w:cs="Arial"/>
          <w:color w:val="000000" w:themeColor="text1"/>
          <w:lang w:val="es-ES"/>
        </w:rPr>
        <w:t>realización</w:t>
      </w:r>
      <w:r w:rsidRPr="7160A137" w:rsidR="4553EA9D">
        <w:rPr>
          <w:rFonts w:ascii="Arial" w:hAnsi="Arial" w:eastAsia="Arial" w:cs="Arial"/>
          <w:color w:val="000000" w:themeColor="text1"/>
          <w:lang w:val="es-ES"/>
        </w:rPr>
        <w:t xml:space="preserve"> de las tareas y reportar cualquier incidencia.</w:t>
      </w:r>
    </w:p>
    <w:p w:rsidRPr="00A450BD" w:rsidR="0DC98618" w:rsidP="7160A137" w:rsidRDefault="20FE9D30" w14:paraId="5607AF00" w14:textId="03E3415D">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En la </w:t>
      </w:r>
      <w:r w:rsidRPr="7160A137" w:rsidR="517E9422">
        <w:rPr>
          <w:rFonts w:ascii="Arial" w:hAnsi="Arial" w:eastAsia="Arial" w:cs="Arial"/>
          <w:color w:val="000000" w:themeColor="text1"/>
          <w:lang w:val="es-ES"/>
        </w:rPr>
        <w:t>gestión</w:t>
      </w:r>
      <w:r w:rsidRPr="7160A137">
        <w:rPr>
          <w:rFonts w:ascii="Arial" w:hAnsi="Arial" w:eastAsia="Arial" w:cs="Arial"/>
          <w:color w:val="000000" w:themeColor="text1"/>
          <w:lang w:val="es-ES"/>
        </w:rPr>
        <w:t xml:space="preserve"> de repuestos y materiales utilizamos la app de MANAGE SPARE PARTS, </w:t>
      </w:r>
      <w:r w:rsidRPr="7160A137" w:rsidR="24ECB03F">
        <w:rPr>
          <w:rFonts w:ascii="Arial" w:hAnsi="Arial" w:eastAsia="Arial" w:cs="Arial"/>
          <w:color w:val="000000" w:themeColor="text1"/>
          <w:lang w:val="es-ES"/>
        </w:rPr>
        <w:t xml:space="preserve">asegura que los repuestos y materiales necesarios </w:t>
      </w:r>
      <w:r w:rsidRPr="7160A137" w:rsidR="46F6931D">
        <w:rPr>
          <w:rFonts w:ascii="Arial" w:hAnsi="Arial" w:eastAsia="Arial" w:cs="Arial"/>
          <w:color w:val="000000" w:themeColor="text1"/>
          <w:lang w:val="es-ES"/>
        </w:rPr>
        <w:t>estén</w:t>
      </w:r>
      <w:r w:rsidRPr="7160A137" w:rsidR="24ECB03F">
        <w:rPr>
          <w:rFonts w:ascii="Arial" w:hAnsi="Arial" w:eastAsia="Arial" w:cs="Arial"/>
          <w:color w:val="000000" w:themeColor="text1"/>
          <w:lang w:val="es-ES"/>
        </w:rPr>
        <w:t xml:space="preserve"> disponibles para el mantenimiento. </w:t>
      </w:r>
      <w:r w:rsidRPr="7160A137" w:rsidR="5E68986F">
        <w:rPr>
          <w:rFonts w:ascii="Arial" w:hAnsi="Arial" w:eastAsia="Arial" w:cs="Arial"/>
          <w:color w:val="000000" w:themeColor="text1"/>
          <w:lang w:val="es-ES"/>
        </w:rPr>
        <w:t>Visualiza</w:t>
      </w:r>
      <w:r w:rsidRPr="7160A137" w:rsidR="24ECB03F">
        <w:rPr>
          <w:rFonts w:ascii="Arial" w:hAnsi="Arial" w:eastAsia="Arial" w:cs="Arial"/>
          <w:color w:val="000000" w:themeColor="text1"/>
          <w:lang w:val="es-ES"/>
        </w:rPr>
        <w:t xml:space="preserve"> y gestiona el inventario </w:t>
      </w:r>
      <w:r w:rsidRPr="7160A137" w:rsidR="607B6F29">
        <w:rPr>
          <w:rFonts w:ascii="Arial" w:hAnsi="Arial" w:eastAsia="Arial" w:cs="Arial"/>
          <w:color w:val="000000" w:themeColor="text1"/>
          <w:lang w:val="es-ES"/>
        </w:rPr>
        <w:t>de repuestos relacionados con ordenes de mantenimiento</w:t>
      </w:r>
      <w:r w:rsidRPr="7160A137" w:rsidR="43651184">
        <w:rPr>
          <w:rFonts w:ascii="Arial" w:hAnsi="Arial" w:eastAsia="Arial" w:cs="Arial"/>
          <w:color w:val="000000" w:themeColor="text1"/>
          <w:lang w:val="es-ES"/>
        </w:rPr>
        <w:t>.</w:t>
      </w:r>
    </w:p>
    <w:p w:rsidRPr="00A450BD" w:rsidR="0DC98618" w:rsidP="7160A137" w:rsidRDefault="43651184" w14:paraId="1E6B7424" w14:textId="3AC87506">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Monitoreo de</w:t>
      </w:r>
      <w:r w:rsidRPr="7160A137" w:rsidR="11F92A00">
        <w:rPr>
          <w:rFonts w:ascii="Arial" w:hAnsi="Arial" w:eastAsia="Arial" w:cs="Arial"/>
          <w:color w:val="000000" w:themeColor="text1"/>
          <w:lang w:val="es-ES"/>
        </w:rPr>
        <w:t>l estado de los activos, se utiliza la app de MONITOR ASSET HEALTH, se encarg</w:t>
      </w:r>
      <w:r w:rsidRPr="7160A137" w:rsidR="53E2F4DF">
        <w:rPr>
          <w:rFonts w:ascii="Arial" w:hAnsi="Arial" w:eastAsia="Arial" w:cs="Arial"/>
          <w:color w:val="000000" w:themeColor="text1"/>
          <w:lang w:val="es-ES"/>
        </w:rPr>
        <w:t xml:space="preserve">a del monitoreo continuo esto ayuda a </w:t>
      </w:r>
      <w:r w:rsidRPr="7160A137" w:rsidR="18BC71BF">
        <w:rPr>
          <w:rFonts w:ascii="Arial" w:hAnsi="Arial" w:eastAsia="Arial" w:cs="Arial"/>
          <w:color w:val="000000" w:themeColor="text1"/>
          <w:lang w:val="es-ES"/>
        </w:rPr>
        <w:t>proveer</w:t>
      </w:r>
      <w:r w:rsidRPr="7160A137" w:rsidR="53E2F4DF">
        <w:rPr>
          <w:rFonts w:ascii="Arial" w:hAnsi="Arial" w:eastAsia="Arial" w:cs="Arial"/>
          <w:color w:val="000000" w:themeColor="text1"/>
          <w:lang w:val="es-ES"/>
        </w:rPr>
        <w:t xml:space="preserve"> fallos y planificar el mantenimiento preventivo o predictivo. Permite a los gestores de man</w:t>
      </w:r>
      <w:r w:rsidRPr="7160A137" w:rsidR="4C4330DC">
        <w:rPr>
          <w:rFonts w:ascii="Arial" w:hAnsi="Arial" w:eastAsia="Arial" w:cs="Arial"/>
          <w:color w:val="000000" w:themeColor="text1"/>
          <w:lang w:val="es-ES"/>
        </w:rPr>
        <w:t>tenimiento de visualizar el estado y las condiciones de los activos en tiempo real.</w:t>
      </w:r>
    </w:p>
    <w:p w:rsidRPr="00A450BD" w:rsidR="0DC98618" w:rsidP="7160A137" w:rsidRDefault="46A7B593" w14:paraId="73AE57CC" w14:textId="6ACF0733">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En el cierre de ordenes de mantenimiento utilizamos la app CLOSE MAINTENANCE ORDER, el cierre de ordenes es el </w:t>
      </w:r>
      <w:r w:rsidRPr="7160A137" w:rsidR="29F2632E">
        <w:rPr>
          <w:rFonts w:ascii="Arial" w:hAnsi="Arial" w:eastAsia="Arial" w:cs="Arial"/>
          <w:color w:val="000000" w:themeColor="text1"/>
          <w:lang w:val="es-ES"/>
        </w:rPr>
        <w:t>último</w:t>
      </w:r>
      <w:r w:rsidRPr="7160A137">
        <w:rPr>
          <w:rFonts w:ascii="Arial" w:hAnsi="Arial" w:eastAsia="Arial" w:cs="Arial"/>
          <w:color w:val="000000" w:themeColor="text1"/>
          <w:lang w:val="es-ES"/>
        </w:rPr>
        <w:t xml:space="preserve"> paso, donde se revisan </w:t>
      </w:r>
      <w:r w:rsidRPr="7160A137" w:rsidR="1FB34DA0">
        <w:rPr>
          <w:rFonts w:ascii="Arial" w:hAnsi="Arial" w:eastAsia="Arial" w:cs="Arial"/>
          <w:color w:val="000000" w:themeColor="text1"/>
          <w:lang w:val="es-ES"/>
        </w:rPr>
        <w:t xml:space="preserve">y completan los registros de mantenimiento. </w:t>
      </w:r>
      <w:r w:rsidRPr="7160A137" w:rsidR="23E525BC">
        <w:rPr>
          <w:rFonts w:ascii="Arial" w:hAnsi="Arial" w:eastAsia="Arial" w:cs="Arial"/>
          <w:color w:val="000000" w:themeColor="text1"/>
          <w:lang w:val="es-ES"/>
        </w:rPr>
        <w:t>Aquí</w:t>
      </w:r>
      <w:r w:rsidRPr="7160A137" w:rsidR="1FB34DA0">
        <w:rPr>
          <w:rFonts w:ascii="Arial" w:hAnsi="Arial" w:eastAsia="Arial" w:cs="Arial"/>
          <w:color w:val="000000" w:themeColor="text1"/>
          <w:lang w:val="es-ES"/>
        </w:rPr>
        <w:t xml:space="preserve"> se finalizan oficialmente las ordenes de mantenimiento, asegurando que toda la </w:t>
      </w:r>
      <w:r w:rsidRPr="7160A137" w:rsidR="4B353738">
        <w:rPr>
          <w:rFonts w:ascii="Arial" w:hAnsi="Arial" w:eastAsia="Arial" w:cs="Arial"/>
          <w:color w:val="000000" w:themeColor="text1"/>
          <w:lang w:val="es-ES"/>
        </w:rPr>
        <w:t>información</w:t>
      </w:r>
      <w:r w:rsidRPr="7160A137" w:rsidR="1FB34DA0">
        <w:rPr>
          <w:rFonts w:ascii="Arial" w:hAnsi="Arial" w:eastAsia="Arial" w:cs="Arial"/>
          <w:color w:val="000000" w:themeColor="text1"/>
          <w:lang w:val="es-ES"/>
        </w:rPr>
        <w:t xml:space="preserve"> este </w:t>
      </w:r>
      <w:r w:rsidRPr="7160A137" w:rsidR="67B37717">
        <w:rPr>
          <w:rFonts w:ascii="Arial" w:hAnsi="Arial" w:eastAsia="Arial" w:cs="Arial"/>
          <w:color w:val="000000" w:themeColor="text1"/>
          <w:lang w:val="es-ES"/>
        </w:rPr>
        <w:t>completa y correcta.</w:t>
      </w:r>
    </w:p>
    <w:p w:rsidRPr="00A450BD" w:rsidR="0DC98618" w:rsidP="7160A137" w:rsidRDefault="2C405884" w14:paraId="2C2FFE3D" w14:textId="5CBF0B2B">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 </w:t>
      </w:r>
    </w:p>
    <w:p w:rsidRPr="00A450BD" w:rsidR="0DC98618" w:rsidP="7160A137" w:rsidRDefault="726E2547" w14:paraId="5F4CB782" w14:textId="5B092872">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Organigrama de la empresa de acuerdo con el </w:t>
      </w:r>
      <w:r w:rsidRPr="7160A137" w:rsidR="70F401AB">
        <w:rPr>
          <w:rFonts w:ascii="Arial" w:hAnsi="Arial" w:eastAsia="Arial" w:cs="Arial"/>
          <w:color w:val="000000" w:themeColor="text1"/>
          <w:lang w:val="es-ES"/>
        </w:rPr>
        <w:t>módulo</w:t>
      </w:r>
      <w:r w:rsidRPr="7160A137">
        <w:rPr>
          <w:rFonts w:ascii="Arial" w:hAnsi="Arial" w:eastAsia="Arial" w:cs="Arial"/>
          <w:color w:val="000000" w:themeColor="text1"/>
          <w:lang w:val="es-ES"/>
        </w:rPr>
        <w:t xml:space="preserve"> EAM:</w:t>
      </w:r>
    </w:p>
    <w:p w:rsidRPr="00A450BD" w:rsidR="0DC98618" w:rsidP="7160A137" w:rsidRDefault="0DC98618" w14:paraId="1DC22B62" w14:textId="62AB2363">
      <w:pPr>
        <w:spacing w:line="240" w:lineRule="auto"/>
        <w:jc w:val="both"/>
        <w:rPr>
          <w:rFonts w:ascii="Arial" w:hAnsi="Arial" w:eastAsia="Arial" w:cs="Arial"/>
          <w:color w:val="000000" w:themeColor="text1"/>
          <w:lang w:val="es-ES"/>
        </w:rPr>
      </w:pPr>
    </w:p>
    <w:p w:rsidRPr="00A450BD" w:rsidR="0DC98618" w:rsidP="7160A137" w:rsidRDefault="0E8E13D5" w14:paraId="6F6E43B2" w14:textId="18658A1A">
      <w:pPr>
        <w:spacing w:line="240" w:lineRule="auto"/>
        <w:jc w:val="both"/>
        <w:rPr>
          <w:rFonts w:ascii="Arial" w:hAnsi="Arial" w:eastAsia="Arial" w:cs="Arial"/>
          <w:color w:val="000000" w:themeColor="text1"/>
        </w:rPr>
      </w:pPr>
      <w:r>
        <w:rPr>
          <w:noProof/>
        </w:rPr>
        <w:drawing>
          <wp:inline distT="0" distB="0" distL="0" distR="0" wp14:anchorId="4ABD5438" wp14:editId="23CB742C">
            <wp:extent cx="5401525" cy="3450635"/>
            <wp:effectExtent l="0" t="0" r="0" b="0"/>
            <wp:docPr id="1032542332" name="Picture 103254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1525" cy="3450635"/>
                    </a:xfrm>
                    <a:prstGeom prst="rect">
                      <a:avLst/>
                    </a:prstGeom>
                  </pic:spPr>
                </pic:pic>
              </a:graphicData>
            </a:graphic>
          </wp:inline>
        </w:drawing>
      </w:r>
    </w:p>
    <w:p w:rsidRPr="00A450BD" w:rsidR="0DC98618" w:rsidP="7160A137" w:rsidRDefault="575C8338" w14:paraId="1DCE6AF3" w14:textId="015DE479">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Director de mantenimiento: Es el encargado de la </w:t>
      </w:r>
      <w:r w:rsidRPr="7160A137" w:rsidR="7217E443">
        <w:rPr>
          <w:rFonts w:ascii="Arial" w:hAnsi="Arial" w:eastAsia="Arial" w:cs="Arial"/>
          <w:color w:val="000000" w:themeColor="text1"/>
        </w:rPr>
        <w:t>supervisión</w:t>
      </w:r>
      <w:r w:rsidRPr="7160A137">
        <w:rPr>
          <w:rFonts w:ascii="Arial" w:hAnsi="Arial" w:eastAsia="Arial" w:cs="Arial"/>
          <w:color w:val="000000" w:themeColor="text1"/>
        </w:rPr>
        <w:t xml:space="preserve"> general de la </w:t>
      </w:r>
      <w:r w:rsidRPr="7160A137" w:rsidR="64A866A2">
        <w:rPr>
          <w:rFonts w:ascii="Arial" w:hAnsi="Arial" w:eastAsia="Arial" w:cs="Arial"/>
          <w:color w:val="000000" w:themeColor="text1"/>
        </w:rPr>
        <w:t>gestión</w:t>
      </w:r>
      <w:r w:rsidRPr="7160A137">
        <w:rPr>
          <w:rFonts w:ascii="Arial" w:hAnsi="Arial" w:eastAsia="Arial" w:cs="Arial"/>
          <w:color w:val="000000" w:themeColor="text1"/>
        </w:rPr>
        <w:t xml:space="preserve"> de activos, asegurando que se cumpla</w:t>
      </w:r>
      <w:r w:rsidRPr="7160A137" w:rsidR="179AF6CE">
        <w:rPr>
          <w:rFonts w:ascii="Arial" w:hAnsi="Arial" w:eastAsia="Arial" w:cs="Arial"/>
          <w:color w:val="000000" w:themeColor="text1"/>
        </w:rPr>
        <w:t xml:space="preserve">n los objetivos </w:t>
      </w:r>
      <w:r w:rsidRPr="7160A137" w:rsidR="007FB369">
        <w:rPr>
          <w:rFonts w:ascii="Arial" w:hAnsi="Arial" w:eastAsia="Arial" w:cs="Arial"/>
          <w:color w:val="000000" w:themeColor="text1"/>
        </w:rPr>
        <w:t>estratégicos</w:t>
      </w:r>
      <w:r w:rsidRPr="7160A137" w:rsidR="179AF6CE">
        <w:rPr>
          <w:rFonts w:ascii="Arial" w:hAnsi="Arial" w:eastAsia="Arial" w:cs="Arial"/>
          <w:color w:val="000000" w:themeColor="text1"/>
        </w:rPr>
        <w:t xml:space="preserve"> y de mantenimiento de la </w:t>
      </w:r>
      <w:r w:rsidRPr="7160A137" w:rsidR="67C8398A">
        <w:rPr>
          <w:rFonts w:ascii="Arial" w:hAnsi="Arial" w:eastAsia="Arial" w:cs="Arial"/>
          <w:color w:val="000000" w:themeColor="text1"/>
        </w:rPr>
        <w:t>organización</w:t>
      </w:r>
      <w:r w:rsidRPr="7160A137" w:rsidR="179AF6CE">
        <w:rPr>
          <w:rFonts w:ascii="Arial" w:hAnsi="Arial" w:eastAsia="Arial" w:cs="Arial"/>
          <w:color w:val="000000" w:themeColor="text1"/>
        </w:rPr>
        <w:t>.</w:t>
      </w:r>
    </w:p>
    <w:p w:rsidR="27A00205" w:rsidP="7160A137" w:rsidRDefault="27A00205" w14:paraId="762E47AE" w14:textId="5E23958B">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Numero de persona: 1</w:t>
      </w:r>
    </w:p>
    <w:p w:rsidR="179AF6CE" w:rsidP="7160A137" w:rsidRDefault="179AF6CE" w14:paraId="57FFDBBE" w14:textId="5C098CC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Ingeniero de mantenimiento: </w:t>
      </w:r>
      <w:r w:rsidRPr="7160A137" w:rsidR="55141230">
        <w:rPr>
          <w:rFonts w:ascii="Arial" w:hAnsi="Arial" w:eastAsia="Arial" w:cs="Arial"/>
          <w:color w:val="000000" w:themeColor="text1"/>
        </w:rPr>
        <w:t xml:space="preserve">Identifica y evalúa las </w:t>
      </w:r>
      <w:r w:rsidRPr="7160A137" w:rsidR="7E8DBF57">
        <w:rPr>
          <w:rFonts w:ascii="Arial" w:hAnsi="Arial" w:eastAsia="Arial" w:cs="Arial"/>
          <w:color w:val="000000" w:themeColor="text1"/>
        </w:rPr>
        <w:t>necesidades</w:t>
      </w:r>
      <w:r w:rsidRPr="7160A137" w:rsidR="55141230">
        <w:rPr>
          <w:rFonts w:ascii="Arial" w:hAnsi="Arial" w:eastAsia="Arial" w:cs="Arial"/>
          <w:color w:val="000000" w:themeColor="text1"/>
        </w:rPr>
        <w:t xml:space="preserve"> de mantenimiento preventivo y correctivo y participa de la </w:t>
      </w:r>
      <w:r w:rsidRPr="7160A137" w:rsidR="37B61ADC">
        <w:rPr>
          <w:rFonts w:ascii="Arial" w:hAnsi="Arial" w:eastAsia="Arial" w:cs="Arial"/>
          <w:color w:val="000000" w:themeColor="text1"/>
        </w:rPr>
        <w:t>planificación</w:t>
      </w:r>
      <w:r w:rsidRPr="7160A137" w:rsidR="55141230">
        <w:rPr>
          <w:rFonts w:ascii="Arial" w:hAnsi="Arial" w:eastAsia="Arial" w:cs="Arial"/>
          <w:color w:val="000000" w:themeColor="text1"/>
        </w:rPr>
        <w:t xml:space="preserve"> de mejoras.</w:t>
      </w:r>
    </w:p>
    <w:p w:rsidR="56AEB1FD" w:rsidP="7160A137" w:rsidRDefault="56AEB1FD" w14:paraId="7E22282E" w14:textId="69613366">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N</w:t>
      </w:r>
      <w:r w:rsidRPr="7160A137" w:rsidR="516077A7">
        <w:rPr>
          <w:rFonts w:ascii="Arial" w:hAnsi="Arial" w:eastAsia="Arial" w:cs="Arial"/>
          <w:color w:val="000000" w:themeColor="text1"/>
        </w:rPr>
        <w:t>ú</w:t>
      </w:r>
      <w:r w:rsidRPr="7160A137">
        <w:rPr>
          <w:rFonts w:ascii="Arial" w:hAnsi="Arial" w:eastAsia="Arial" w:cs="Arial"/>
          <w:color w:val="000000" w:themeColor="text1"/>
        </w:rPr>
        <w:t>mero de persona: 1</w:t>
      </w:r>
    </w:p>
    <w:p w:rsidR="449F3E65" w:rsidP="7160A137" w:rsidRDefault="449F3E65" w14:paraId="63E7ED7F" w14:textId="00641E2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Coordinador: </w:t>
      </w:r>
      <w:r w:rsidRPr="7160A137" w:rsidR="4CCFAB31">
        <w:rPr>
          <w:rFonts w:ascii="Arial" w:hAnsi="Arial" w:eastAsia="Arial" w:cs="Arial"/>
          <w:color w:val="000000" w:themeColor="text1"/>
        </w:rPr>
        <w:t>Crea programa y supervisa las órdenes de mantenimiento en SAP. Define las prioridades y coordina la ejecuc</w:t>
      </w:r>
      <w:r w:rsidRPr="7160A137" w:rsidR="3D632F5F">
        <w:rPr>
          <w:rFonts w:ascii="Arial" w:hAnsi="Arial" w:eastAsia="Arial" w:cs="Arial"/>
          <w:color w:val="000000" w:themeColor="text1"/>
        </w:rPr>
        <w:t>ión de las tareas.</w:t>
      </w:r>
    </w:p>
    <w:p w:rsidR="77169C8D" w:rsidP="7160A137" w:rsidRDefault="77169C8D" w14:paraId="4EEF9A1A" w14:textId="04334C9F">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N</w:t>
      </w:r>
      <w:r w:rsidRPr="7160A137" w:rsidR="09797638">
        <w:rPr>
          <w:rFonts w:ascii="Arial" w:hAnsi="Arial" w:eastAsia="Arial" w:cs="Arial"/>
          <w:color w:val="000000" w:themeColor="text1"/>
        </w:rPr>
        <w:t>ú</w:t>
      </w:r>
      <w:r w:rsidRPr="7160A137">
        <w:rPr>
          <w:rFonts w:ascii="Arial" w:hAnsi="Arial" w:eastAsia="Arial" w:cs="Arial"/>
          <w:color w:val="000000" w:themeColor="text1"/>
        </w:rPr>
        <w:t>mero de persona: 1</w:t>
      </w:r>
    </w:p>
    <w:p w:rsidR="3D632F5F" w:rsidP="7160A137" w:rsidRDefault="3D632F5F" w14:paraId="3DB52DE8" w14:textId="5C25D562">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Personal de mantenimiento: Realiza el trabajo de mantenimiento que este a su alcance registra e</w:t>
      </w:r>
      <w:r w:rsidRPr="7160A137" w:rsidR="64B39D13">
        <w:rPr>
          <w:rFonts w:ascii="Arial" w:hAnsi="Arial" w:eastAsia="Arial" w:cs="Arial"/>
          <w:color w:val="000000" w:themeColor="text1"/>
        </w:rPr>
        <w:t>l progreso y confirma tareas en SAP.</w:t>
      </w:r>
    </w:p>
    <w:p w:rsidR="4046824E" w:rsidP="7160A137" w:rsidRDefault="4046824E" w14:paraId="5B6DCC46" w14:textId="58EAE583">
      <w:pPr>
        <w:spacing w:line="240" w:lineRule="auto"/>
        <w:jc w:val="both"/>
        <w:rPr>
          <w:rFonts w:ascii="Arial" w:hAnsi="Arial" w:eastAsia="Arial" w:cs="Arial"/>
          <w:color w:val="000000" w:themeColor="text1"/>
        </w:rPr>
      </w:pPr>
      <w:r w:rsidRPr="20A50470" w:rsidR="4046824E">
        <w:rPr>
          <w:rFonts w:ascii="Arial" w:hAnsi="Arial" w:eastAsia="Arial" w:cs="Arial"/>
          <w:color w:val="000000" w:themeColor="text1" w:themeTint="FF" w:themeShade="FF"/>
        </w:rPr>
        <w:t>Números de personas: 2 o 3.</w:t>
      </w:r>
    </w:p>
    <w:p w:rsidR="20A50470" w:rsidP="20A50470" w:rsidRDefault="20A50470" w14:paraId="6DD817FF" w14:textId="7D524892">
      <w:pPr>
        <w:spacing w:line="240" w:lineRule="auto"/>
        <w:jc w:val="both"/>
        <w:rPr>
          <w:rFonts w:ascii="Arial" w:hAnsi="Arial" w:eastAsia="Arial" w:cs="Arial"/>
          <w:color w:val="000000" w:themeColor="text1" w:themeTint="FF" w:themeShade="FF"/>
        </w:rPr>
      </w:pPr>
    </w:p>
    <w:p w:rsidR="7F864B55" w:rsidP="20A50470" w:rsidRDefault="7F864B55" w14:paraId="1B50FDCA" w14:textId="002FD4C6">
      <w:pPr>
        <w:pStyle w:val="Normal"/>
        <w:spacing w:line="240" w:lineRule="auto"/>
        <w:jc w:val="both"/>
        <w:rPr>
          <w:rFonts w:ascii="Arial" w:hAnsi="Arial" w:eastAsia="Arial" w:cs="Arial"/>
          <w:color w:val="000000" w:themeColor="text1" w:themeTint="FF" w:themeShade="FF"/>
        </w:rPr>
      </w:pPr>
      <w:r w:rsidR="7F864B55">
        <w:drawing>
          <wp:inline wp14:editId="288DD3F0" wp14:anchorId="7A302671">
            <wp:extent cx="3505689" cy="1514686"/>
            <wp:effectExtent l="0" t="0" r="0" b="0"/>
            <wp:docPr id="740124264" name="" title=""/>
            <wp:cNvGraphicFramePr>
              <a:graphicFrameLocks noChangeAspect="1"/>
            </wp:cNvGraphicFramePr>
            <a:graphic>
              <a:graphicData uri="http://schemas.openxmlformats.org/drawingml/2006/picture">
                <pic:pic>
                  <pic:nvPicPr>
                    <pic:cNvPr id="0" name=""/>
                    <pic:cNvPicPr/>
                  </pic:nvPicPr>
                  <pic:blipFill>
                    <a:blip r:embed="R52619a5a9a5049ff">
                      <a:extLst>
                        <a:ext xmlns:a="http://schemas.openxmlformats.org/drawingml/2006/main" uri="{28A0092B-C50C-407E-A947-70E740481C1C}">
                          <a14:useLocalDpi val="0"/>
                        </a:ext>
                      </a:extLst>
                    </a:blip>
                    <a:stretch>
                      <a:fillRect/>
                    </a:stretch>
                  </pic:blipFill>
                  <pic:spPr>
                    <a:xfrm>
                      <a:off x="0" y="0"/>
                      <a:ext cx="3505689" cy="1514686"/>
                    </a:xfrm>
                    <a:prstGeom prst="rect">
                      <a:avLst/>
                    </a:prstGeom>
                  </pic:spPr>
                </pic:pic>
              </a:graphicData>
            </a:graphic>
          </wp:inline>
        </w:drawing>
      </w:r>
    </w:p>
    <w:p w:rsidR="002C139D" w:rsidP="7160A137" w:rsidRDefault="002C139D" w14:paraId="27F6A5C4" w14:textId="27EC9883">
      <w:pPr>
        <w:spacing w:line="240" w:lineRule="auto"/>
        <w:jc w:val="both"/>
        <w:rPr>
          <w:rFonts w:ascii="Arial" w:hAnsi="Arial" w:eastAsia="Arial" w:cs="Arial"/>
          <w:color w:val="000000" w:themeColor="text1"/>
        </w:rPr>
      </w:pPr>
    </w:p>
    <w:p w:rsidR="00007450" w:rsidP="7160A137" w:rsidRDefault="07D1B682" w14:paraId="3AA39CA7" w14:textId="670C384E">
      <w:pPr>
        <w:pStyle w:val="Heading2"/>
        <w:keepNext w:val="0"/>
        <w:keepLines w:val="0"/>
        <w:numPr>
          <w:ilvl w:val="0"/>
          <w:numId w:val="27"/>
        </w:numPr>
        <w:spacing w:line="240" w:lineRule="auto"/>
        <w:jc w:val="both"/>
        <w:rPr>
          <w:rFonts w:ascii="Arial" w:hAnsi="Arial" w:eastAsia="Arial" w:cs="Arial"/>
          <w:b/>
          <w:bCs/>
          <w:color w:val="000000" w:themeColor="text1"/>
          <w:sz w:val="22"/>
          <w:szCs w:val="22"/>
        </w:rPr>
      </w:pPr>
      <w:r w:rsidRPr="7160A137">
        <w:rPr>
          <w:rFonts w:ascii="Arial" w:hAnsi="Arial" w:eastAsia="Arial" w:cs="Arial"/>
          <w:b/>
          <w:bCs/>
          <w:color w:val="000000" w:themeColor="text1"/>
          <w:sz w:val="22"/>
          <w:szCs w:val="22"/>
        </w:rPr>
        <w:t>Auditoría de SAP</w:t>
      </w:r>
    </w:p>
    <w:p w:rsidRPr="00E25393" w:rsidR="00E25393" w:rsidP="00E25393" w:rsidRDefault="00E25393" w14:paraId="737EAEB9" w14:textId="77777777"/>
    <w:p w:rsidRPr="00007450" w:rsidR="00007450" w:rsidP="7160A137" w:rsidRDefault="07D1B682" w14:paraId="1E650205" w14:textId="0E245686">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El Proyecto de implementación presentado en Julio 202</w:t>
      </w:r>
      <w:r w:rsidRPr="7160A137" w:rsidR="0E3EFA71">
        <w:rPr>
          <w:rFonts w:ascii="Arial" w:hAnsi="Arial" w:eastAsia="Arial" w:cs="Arial"/>
          <w:color w:val="000000" w:themeColor="text1"/>
        </w:rPr>
        <w:t>4</w:t>
      </w:r>
      <w:r w:rsidRPr="7160A137">
        <w:rPr>
          <w:rFonts w:ascii="Arial" w:hAnsi="Arial" w:eastAsia="Arial" w:cs="Arial"/>
          <w:color w:val="000000" w:themeColor="text1"/>
        </w:rPr>
        <w:t xml:space="preserve"> fue como dijimos un éxito, pero ahora que han pasado tres meses desde su implementación las áreas Directivas de la compañía se han dado cuenta de la importancia que la implementación de un sistema vaya de la mano de un apropiado ambiente de control. Dado que han sucedido algunos temas relacionados con control interno, específicamente dentro del Sector de Compras, es que la compañía le ha requerido algunos consejos relacionados con parametrización de controles dentro de SAP que a futuro podrían implicar la realización de trabajos de configuración sobre dicho módulo.</w:t>
      </w:r>
    </w:p>
    <w:p w:rsidR="00007450" w:rsidP="7160A137" w:rsidRDefault="00007450" w14:paraId="240B3A08" w14:textId="205B0979">
      <w:pPr>
        <w:spacing w:line="240" w:lineRule="auto"/>
        <w:jc w:val="both"/>
        <w:rPr>
          <w:rFonts w:ascii="Arial" w:hAnsi="Arial" w:eastAsia="Arial" w:cs="Arial"/>
          <w:color w:val="000000" w:themeColor="text1"/>
        </w:rPr>
      </w:pPr>
    </w:p>
    <w:p w:rsidR="00007450" w:rsidP="7160A137" w:rsidRDefault="00007450" w14:paraId="5F8735B4" w14:textId="612436EB">
      <w:pPr>
        <w:spacing w:line="240" w:lineRule="auto"/>
        <w:jc w:val="both"/>
        <w:rPr>
          <w:rFonts w:ascii="Arial" w:hAnsi="Arial" w:eastAsia="Arial" w:cs="Arial"/>
          <w:color w:val="000000" w:themeColor="text1"/>
        </w:rPr>
      </w:pPr>
    </w:p>
    <w:p w:rsidRPr="00007450" w:rsidR="00007450" w:rsidP="7160A137" w:rsidRDefault="00007450" w14:paraId="455BD13A" w14:textId="77777777">
      <w:pPr>
        <w:spacing w:line="240" w:lineRule="auto"/>
        <w:jc w:val="both"/>
        <w:rPr>
          <w:rFonts w:ascii="Arial" w:hAnsi="Arial" w:eastAsia="Arial" w:cs="Arial"/>
          <w:color w:val="000000" w:themeColor="text1"/>
        </w:rPr>
      </w:pPr>
    </w:p>
    <w:p w:rsidRPr="00F604A9" w:rsidR="00F604A9" w:rsidP="7160A137" w:rsidRDefault="00F604A9" w14:paraId="359D6BFD" w14:textId="37B7B271">
      <w:pPr>
        <w:spacing w:line="240" w:lineRule="auto"/>
        <w:jc w:val="both"/>
        <w:rPr>
          <w:rFonts w:ascii="Arial" w:hAnsi="Arial" w:eastAsia="Arial" w:cs="Arial"/>
          <w:color w:val="000000" w:themeColor="text1"/>
          <w:u w:val="single"/>
        </w:rPr>
      </w:pPr>
      <w:r w:rsidRPr="00F604A9">
        <w:rPr>
          <w:rFonts w:ascii="Arial" w:hAnsi="Arial" w:eastAsia="Arial" w:cs="Arial"/>
          <w:color w:val="000000" w:themeColor="text1"/>
          <w:u w:val="single"/>
        </w:rPr>
        <w:t>Importancia que tiene el marco de control interno dentro de una organización</w:t>
      </w:r>
    </w:p>
    <w:p w:rsidR="0DC98618" w:rsidP="7160A137" w:rsidRDefault="299644AF" w14:paraId="27AAFAAF" w14:textId="5A241744">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El control interno es un componente esencial para garantizar la sostenibilidad, la integridad </w:t>
      </w:r>
      <w:r w:rsidRPr="7160A137" w:rsidR="12D0B371">
        <w:rPr>
          <w:rFonts w:ascii="Arial" w:hAnsi="Arial" w:eastAsia="Arial" w:cs="Arial"/>
          <w:color w:val="000000" w:themeColor="text1"/>
        </w:rPr>
        <w:t>y la eficiencia operativa dentro de la organizaci</w:t>
      </w:r>
      <w:r w:rsidRPr="7160A137" w:rsidR="58ADB956">
        <w:rPr>
          <w:rFonts w:ascii="Arial" w:hAnsi="Arial" w:eastAsia="Arial" w:cs="Arial"/>
          <w:color w:val="000000" w:themeColor="text1"/>
        </w:rPr>
        <w:t>ón</w:t>
      </w:r>
      <w:r w:rsidRPr="7160A137" w:rsidR="44F16A8E">
        <w:rPr>
          <w:rFonts w:ascii="Arial" w:hAnsi="Arial" w:eastAsia="Arial" w:cs="Arial"/>
          <w:color w:val="000000" w:themeColor="text1"/>
        </w:rPr>
        <w:t xml:space="preserve">. Constituye un marco integral diseñado para proporcionar una razonable seguridad en el </w:t>
      </w:r>
      <w:r w:rsidRPr="7160A137" w:rsidR="3FE659FC">
        <w:rPr>
          <w:rFonts w:ascii="Arial" w:hAnsi="Arial" w:eastAsia="Arial" w:cs="Arial"/>
          <w:color w:val="000000" w:themeColor="text1"/>
        </w:rPr>
        <w:t xml:space="preserve">logro de los objetivos estratégicos, operativos, </w:t>
      </w:r>
      <w:r w:rsidRPr="7160A137" w:rsidR="129D2CE0">
        <w:rPr>
          <w:rFonts w:ascii="Arial" w:hAnsi="Arial" w:eastAsia="Arial" w:cs="Arial"/>
          <w:color w:val="000000" w:themeColor="text1"/>
        </w:rPr>
        <w:t>financieros y de cumplimiento normativo.</w:t>
      </w:r>
    </w:p>
    <w:p w:rsidR="7F574611" w:rsidP="7160A137" w:rsidRDefault="7F574611" w14:paraId="766B71D2" w14:textId="52BB5620">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El marco de control interno es una herramienta indispensable para la gestión eficiente y transparente, no solo permite mitigar riesgos </w:t>
      </w:r>
      <w:r w:rsidRPr="7160A137" w:rsidR="31D51FDA">
        <w:rPr>
          <w:rFonts w:ascii="Arial" w:hAnsi="Arial" w:eastAsia="Arial" w:cs="Arial"/>
          <w:color w:val="000000" w:themeColor="text1"/>
        </w:rPr>
        <w:t xml:space="preserve">y cumplir con las normativas, sino que </w:t>
      </w:r>
      <w:r w:rsidRPr="7160A137" w:rsidR="1654119A">
        <w:rPr>
          <w:rFonts w:ascii="Arial" w:hAnsi="Arial" w:eastAsia="Arial" w:cs="Arial"/>
          <w:color w:val="000000" w:themeColor="text1"/>
        </w:rPr>
        <w:t>también</w:t>
      </w:r>
      <w:r w:rsidRPr="7160A137" w:rsidR="31D51FDA">
        <w:rPr>
          <w:rFonts w:ascii="Arial" w:hAnsi="Arial" w:eastAsia="Arial" w:cs="Arial"/>
          <w:color w:val="000000" w:themeColor="text1"/>
        </w:rPr>
        <w:t xml:space="preserve"> fomenta la mejora continua y genera confianza </w:t>
      </w:r>
      <w:r w:rsidRPr="7160A137" w:rsidR="55B078F9">
        <w:rPr>
          <w:rFonts w:ascii="Arial" w:hAnsi="Arial" w:eastAsia="Arial" w:cs="Arial"/>
          <w:color w:val="000000" w:themeColor="text1"/>
        </w:rPr>
        <w:t xml:space="preserve">entre el personal de la organización. Implementar y mantener un control interno solido no es solo una </w:t>
      </w:r>
      <w:r w:rsidRPr="7160A137" w:rsidR="797F63E8">
        <w:rPr>
          <w:rFonts w:ascii="Arial" w:hAnsi="Arial" w:eastAsia="Arial" w:cs="Arial"/>
          <w:color w:val="000000" w:themeColor="text1"/>
        </w:rPr>
        <w:t>necesidad</w:t>
      </w:r>
      <w:r w:rsidRPr="7160A137" w:rsidR="55B078F9">
        <w:rPr>
          <w:rFonts w:ascii="Arial" w:hAnsi="Arial" w:eastAsia="Arial" w:cs="Arial"/>
          <w:color w:val="000000" w:themeColor="text1"/>
        </w:rPr>
        <w:t xml:space="preserve"> </w:t>
      </w:r>
      <w:r w:rsidRPr="7160A137" w:rsidR="12478E08">
        <w:rPr>
          <w:rFonts w:ascii="Arial" w:hAnsi="Arial" w:eastAsia="Arial" w:cs="Arial"/>
          <w:color w:val="000000" w:themeColor="text1"/>
        </w:rPr>
        <w:t xml:space="preserve">operativa, sino una estrategia para garantizar el </w:t>
      </w:r>
      <w:r w:rsidRPr="7160A137" w:rsidR="55F2916F">
        <w:rPr>
          <w:rFonts w:ascii="Arial" w:hAnsi="Arial" w:eastAsia="Arial" w:cs="Arial"/>
          <w:color w:val="000000" w:themeColor="text1"/>
        </w:rPr>
        <w:t>éxito</w:t>
      </w:r>
      <w:r w:rsidRPr="7160A137" w:rsidR="12478E08">
        <w:rPr>
          <w:rFonts w:ascii="Arial" w:hAnsi="Arial" w:eastAsia="Arial" w:cs="Arial"/>
          <w:color w:val="000000" w:themeColor="text1"/>
        </w:rPr>
        <w:t xml:space="preserve"> sostenible en un entorno </w:t>
      </w:r>
      <w:r w:rsidRPr="7160A137" w:rsidR="24815A48">
        <w:rPr>
          <w:rFonts w:ascii="Arial" w:hAnsi="Arial" w:eastAsia="Arial" w:cs="Arial"/>
          <w:color w:val="000000" w:themeColor="text1"/>
        </w:rPr>
        <w:t>dinámico</w:t>
      </w:r>
      <w:r w:rsidRPr="7160A137" w:rsidR="12478E08">
        <w:rPr>
          <w:rFonts w:ascii="Arial" w:hAnsi="Arial" w:eastAsia="Arial" w:cs="Arial"/>
          <w:color w:val="000000" w:themeColor="text1"/>
        </w:rPr>
        <w:t xml:space="preserve"> y competitivo.</w:t>
      </w:r>
    </w:p>
    <w:p w:rsidR="0AF20E07" w:rsidP="7160A137" w:rsidRDefault="0AF20E07" w14:paraId="702ADA84" w14:textId="1A8C5A8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resumen, </w:t>
      </w:r>
      <w:r w:rsidRPr="7160A137" w:rsidR="732106F0">
        <w:rPr>
          <w:rFonts w:ascii="Arial" w:hAnsi="Arial" w:eastAsia="Arial" w:cs="Arial"/>
          <w:color w:val="000000" w:themeColor="text1"/>
        </w:rPr>
        <w:t>la importancia del control interno</w:t>
      </w:r>
      <w:r w:rsidRPr="7160A137">
        <w:rPr>
          <w:rFonts w:ascii="Arial" w:hAnsi="Arial" w:eastAsia="Arial" w:cs="Arial"/>
          <w:color w:val="000000" w:themeColor="text1"/>
        </w:rPr>
        <w:t>:</w:t>
      </w:r>
    </w:p>
    <w:p w:rsidR="7C388F12" w:rsidP="7160A137" w:rsidRDefault="7C388F12" w14:paraId="37390EF2" w14:textId="141D7F1C">
      <w:pPr>
        <w:pStyle w:val="ListParagraph"/>
        <w:numPr>
          <w:ilvl w:val="0"/>
          <w:numId w:val="1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Protección de activos y recursos.</w:t>
      </w:r>
    </w:p>
    <w:p w:rsidR="7C388F12" w:rsidP="7160A137" w:rsidRDefault="7C388F12" w14:paraId="3AFCB4E1" w14:textId="5FAA6798">
      <w:pPr>
        <w:pStyle w:val="ListParagraph"/>
        <w:numPr>
          <w:ilvl w:val="0"/>
          <w:numId w:val="1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Toma de decisiones basadas en datos oficiales y confiables.</w:t>
      </w:r>
    </w:p>
    <w:p w:rsidR="7C388F12" w:rsidP="7160A137" w:rsidRDefault="7C388F12" w14:paraId="02995D61" w14:textId="046D8B7C">
      <w:pPr>
        <w:pStyle w:val="ListParagraph"/>
        <w:numPr>
          <w:ilvl w:val="0"/>
          <w:numId w:val="1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Cumplimiento normativo.</w:t>
      </w:r>
    </w:p>
    <w:p w:rsidR="7C388F12" w:rsidP="7160A137" w:rsidRDefault="7C388F12" w14:paraId="64CF0225" w14:textId="68BEC1D7">
      <w:pPr>
        <w:pStyle w:val="ListParagraph"/>
        <w:numPr>
          <w:ilvl w:val="0"/>
          <w:numId w:val="1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Gestión de riesgos.</w:t>
      </w:r>
    </w:p>
    <w:p w:rsidR="7C388F12" w:rsidP="7160A137" w:rsidRDefault="7C388F12" w14:paraId="7966621D" w14:textId="764C26AE">
      <w:pPr>
        <w:pStyle w:val="ListParagraph"/>
        <w:numPr>
          <w:ilvl w:val="0"/>
          <w:numId w:val="1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Fomento de la cultura organizacional.</w:t>
      </w:r>
    </w:p>
    <w:p w:rsidR="7C388F12" w:rsidP="7160A137" w:rsidRDefault="7C388F12" w14:paraId="0B145313" w14:textId="6376EF86">
      <w:pPr>
        <w:pStyle w:val="ListParagraph"/>
        <w:numPr>
          <w:ilvl w:val="0"/>
          <w:numId w:val="1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Mejora continua.</w:t>
      </w:r>
    </w:p>
    <w:p w:rsidR="4C321CB7" w:rsidP="7160A137" w:rsidRDefault="4C321CB7" w14:paraId="00FEB5E5" w14:textId="6B11F7C5">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Consecuencias de un mal control interno o su ausencia:</w:t>
      </w:r>
    </w:p>
    <w:p w:rsidR="4C321CB7" w:rsidP="7160A137" w:rsidRDefault="4C321CB7" w14:paraId="111A4F97" w14:textId="387AEA91">
      <w:pPr>
        <w:pStyle w:val="ListParagraph"/>
        <w:numPr>
          <w:ilvl w:val="0"/>
          <w:numId w:val="1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Fraude y malversaciones.</w:t>
      </w:r>
    </w:p>
    <w:p w:rsidR="4C321CB7" w:rsidP="7160A137" w:rsidRDefault="4C321CB7" w14:paraId="1F577E4B" w14:textId="3F1ED053">
      <w:pPr>
        <w:pStyle w:val="ListParagraph"/>
        <w:numPr>
          <w:ilvl w:val="0"/>
          <w:numId w:val="1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Errores financieros.</w:t>
      </w:r>
    </w:p>
    <w:p w:rsidR="4C321CB7" w:rsidP="7160A137" w:rsidRDefault="4C321CB7" w14:paraId="0A6BDD71" w14:textId="13000DC2">
      <w:pPr>
        <w:pStyle w:val="ListParagraph"/>
        <w:numPr>
          <w:ilvl w:val="0"/>
          <w:numId w:val="1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Multas y sanciones.</w:t>
      </w:r>
    </w:p>
    <w:p w:rsidR="4C321CB7" w:rsidP="7160A137" w:rsidRDefault="4C321CB7" w14:paraId="758775B5" w14:textId="2F01220F">
      <w:pPr>
        <w:pStyle w:val="ListParagraph"/>
        <w:numPr>
          <w:ilvl w:val="0"/>
          <w:numId w:val="1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Pérdida de confianza.</w:t>
      </w:r>
    </w:p>
    <w:p w:rsidRPr="00F604A9" w:rsidR="1C1A51E0" w:rsidP="7160A137" w:rsidRDefault="1C1A51E0" w14:paraId="41AC481E" w14:textId="28181D1E">
      <w:pPr>
        <w:spacing w:line="240" w:lineRule="auto"/>
        <w:jc w:val="both"/>
        <w:rPr>
          <w:rFonts w:ascii="Arial" w:hAnsi="Arial" w:eastAsia="Arial" w:cs="Arial"/>
          <w:color w:val="000000" w:themeColor="text1"/>
          <w:u w:val="single"/>
        </w:rPr>
      </w:pPr>
      <w:r w:rsidRPr="00F604A9">
        <w:rPr>
          <w:rFonts w:ascii="Arial" w:hAnsi="Arial" w:eastAsia="Arial" w:cs="Arial"/>
          <w:color w:val="000000" w:themeColor="text1"/>
          <w:u w:val="single"/>
        </w:rPr>
        <w:t xml:space="preserve">A </w:t>
      </w:r>
      <w:r w:rsidRPr="00F604A9" w:rsidR="3EB25A9F">
        <w:rPr>
          <w:rFonts w:ascii="Arial" w:hAnsi="Arial" w:eastAsia="Arial" w:cs="Arial"/>
          <w:color w:val="000000" w:themeColor="text1"/>
          <w:u w:val="single"/>
        </w:rPr>
        <w:t>continuación,</w:t>
      </w:r>
      <w:r w:rsidRPr="00F604A9">
        <w:rPr>
          <w:rFonts w:ascii="Arial" w:hAnsi="Arial" w:eastAsia="Arial" w:cs="Arial"/>
          <w:color w:val="000000" w:themeColor="text1"/>
          <w:u w:val="single"/>
        </w:rPr>
        <w:t xml:space="preserve"> explicaremos el ciclo de compras</w:t>
      </w:r>
      <w:r w:rsidRPr="00F604A9" w:rsidR="4FA4D131">
        <w:rPr>
          <w:rFonts w:ascii="Arial" w:hAnsi="Arial" w:eastAsia="Arial" w:cs="Arial"/>
          <w:color w:val="000000" w:themeColor="text1"/>
          <w:u w:val="single"/>
        </w:rPr>
        <w:t>,</w:t>
      </w:r>
      <w:r w:rsidRPr="00F604A9">
        <w:rPr>
          <w:rFonts w:ascii="Arial" w:hAnsi="Arial" w:eastAsia="Arial" w:cs="Arial"/>
          <w:color w:val="000000" w:themeColor="text1"/>
          <w:u w:val="single"/>
        </w:rPr>
        <w:t xml:space="preserve"> todos sus controles y como se ven reflejados en SAP:</w:t>
      </w:r>
    </w:p>
    <w:p w:rsidR="1C1A51E0" w:rsidP="7160A137" w:rsidRDefault="1C1A51E0" w14:paraId="5A486F35" w14:textId="4FB892BD">
      <w:pPr>
        <w:spacing w:line="240" w:lineRule="auto"/>
        <w:jc w:val="both"/>
        <w:rPr>
          <w:rFonts w:ascii="Arial" w:hAnsi="Arial" w:eastAsia="Arial" w:cs="Arial"/>
          <w:color w:val="000000" w:themeColor="text1"/>
        </w:rPr>
      </w:pPr>
    </w:p>
    <w:p w:rsidR="285BE76A" w:rsidP="7160A137" w:rsidRDefault="285BE76A" w14:paraId="0A768CE1" w14:textId="404D1D58">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Flujo de compras:</w:t>
      </w:r>
    </w:p>
    <w:p w:rsidR="29CD9551" w:rsidP="7160A137" w:rsidRDefault="29CD9551" w14:paraId="22B1881C" w14:textId="7CB8B111">
      <w:pPr>
        <w:spacing w:line="240" w:lineRule="auto"/>
        <w:jc w:val="both"/>
      </w:pPr>
      <w:r>
        <w:rPr>
          <w:noProof/>
        </w:rPr>
        <w:drawing>
          <wp:inline distT="0" distB="0" distL="0" distR="0" wp14:anchorId="24F830F2" wp14:editId="39A61D05">
            <wp:extent cx="4477306" cy="4944115"/>
            <wp:effectExtent l="0" t="0" r="0" b="0"/>
            <wp:docPr id="996582979" name="Picture 99658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77306" cy="4944115"/>
                    </a:xfrm>
                    <a:prstGeom prst="rect">
                      <a:avLst/>
                    </a:prstGeom>
                  </pic:spPr>
                </pic:pic>
              </a:graphicData>
            </a:graphic>
          </wp:inline>
        </w:drawing>
      </w:r>
    </w:p>
    <w:p w:rsidR="7160A137" w:rsidP="7160A137" w:rsidRDefault="7160A137" w14:paraId="0A1B8945" w14:textId="15F1E671">
      <w:pPr>
        <w:spacing w:line="240" w:lineRule="auto"/>
        <w:jc w:val="both"/>
        <w:rPr>
          <w:rFonts w:ascii="Arial" w:hAnsi="Arial" w:eastAsia="Arial" w:cs="Arial"/>
          <w:color w:val="000000" w:themeColor="text1"/>
        </w:rPr>
      </w:pPr>
    </w:p>
    <w:p w:rsidR="00007450" w:rsidP="7160A137" w:rsidRDefault="4BF7F0EF" w14:paraId="75DDC919" w14:textId="0F6E0D0D">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Se identifica la necesidad de compra</w:t>
      </w:r>
      <w:r w:rsidRPr="7160A137" w:rsidR="1DDDFB6F">
        <w:rPr>
          <w:rFonts w:ascii="Arial" w:hAnsi="Arial" w:eastAsia="Arial" w:cs="Arial"/>
          <w:color w:val="000000" w:themeColor="text1"/>
        </w:rPr>
        <w:t>.</w:t>
      </w:r>
    </w:p>
    <w:p w:rsidR="00007450" w:rsidP="7160A137" w:rsidRDefault="4BF7F0EF" w14:paraId="7BE58AB0" w14:textId="71BFFFFB">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 se crea la solicitud de pedido (</w:t>
      </w:r>
      <w:proofErr w:type="spellStart"/>
      <w:r w:rsidRPr="7160A137">
        <w:rPr>
          <w:rFonts w:ascii="Arial" w:hAnsi="Arial" w:eastAsia="Arial" w:cs="Arial"/>
          <w:color w:val="000000" w:themeColor="text1"/>
        </w:rPr>
        <w:t>Purchase</w:t>
      </w:r>
      <w:proofErr w:type="spellEnd"/>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Re</w:t>
      </w:r>
      <w:r w:rsidRPr="7160A137" w:rsidR="04821015">
        <w:rPr>
          <w:rFonts w:ascii="Arial" w:hAnsi="Arial" w:eastAsia="Arial" w:cs="Arial"/>
          <w:color w:val="000000" w:themeColor="text1"/>
        </w:rPr>
        <w:t>quisition</w:t>
      </w:r>
      <w:proofErr w:type="spellEnd"/>
      <w:r w:rsidRPr="7160A137" w:rsidR="04821015">
        <w:rPr>
          <w:rFonts w:ascii="Arial" w:hAnsi="Arial" w:eastAsia="Arial" w:cs="Arial"/>
          <w:color w:val="000000" w:themeColor="text1"/>
        </w:rPr>
        <w:t>).</w:t>
      </w:r>
    </w:p>
    <w:p w:rsidR="190C2364" w:rsidP="7160A137" w:rsidRDefault="190C2364" w14:paraId="72D75FD7" w14:textId="0160EA43">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Si el proveedor es nuevo se necesita validar en sistema, si ya está en sistema se pasa a elegir el proveedor adecuado.</w:t>
      </w:r>
    </w:p>
    <w:p w:rsidR="190C2364" w:rsidP="7160A137" w:rsidRDefault="190C2364" w14:paraId="2FBE6752" w14:textId="0994BFBA">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Se pide el presupuesto o cotización de los materiales a comprar.</w:t>
      </w:r>
    </w:p>
    <w:p w:rsidR="190C2364" w:rsidP="7160A137" w:rsidRDefault="190C2364" w14:paraId="65BCB20D" w14:textId="44D0CDF3">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Si no se aprueba se manda la notificación de rechazo al sector solicitante.</w:t>
      </w:r>
    </w:p>
    <w:p w:rsidR="190C2364" w:rsidP="7160A137" w:rsidRDefault="190C2364" w14:paraId="7C9C9007" w14:textId="4FE2867B">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Si se aprueba se realiza el pedido formal la orden de compra (</w:t>
      </w:r>
      <w:proofErr w:type="spellStart"/>
      <w:r w:rsidRPr="7160A137">
        <w:rPr>
          <w:rFonts w:ascii="Arial" w:hAnsi="Arial" w:eastAsia="Arial" w:cs="Arial"/>
          <w:color w:val="000000" w:themeColor="text1"/>
        </w:rPr>
        <w:t>Purchase</w:t>
      </w:r>
      <w:proofErr w:type="spellEnd"/>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Or</w:t>
      </w:r>
      <w:r w:rsidRPr="7160A137" w:rsidR="6D2D5721">
        <w:rPr>
          <w:rFonts w:ascii="Arial" w:hAnsi="Arial" w:eastAsia="Arial" w:cs="Arial"/>
          <w:color w:val="000000" w:themeColor="text1"/>
        </w:rPr>
        <w:t>der</w:t>
      </w:r>
      <w:proofErr w:type="spellEnd"/>
      <w:r w:rsidRPr="7160A137" w:rsidR="6D2D5721">
        <w:rPr>
          <w:rFonts w:ascii="Arial" w:hAnsi="Arial" w:eastAsia="Arial" w:cs="Arial"/>
          <w:color w:val="000000" w:themeColor="text1"/>
        </w:rPr>
        <w:t>).</w:t>
      </w:r>
    </w:p>
    <w:p w:rsidR="6D2D5721" w:rsidP="7160A137" w:rsidRDefault="6D2D5721" w14:paraId="354F3E64" w14:textId="016D9BC6">
      <w:pPr>
        <w:pStyle w:val="ListParagraph"/>
        <w:numPr>
          <w:ilvl w:val="0"/>
          <w:numId w:val="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Se recibe la mercadería cotejando que sea lo pedido.</w:t>
      </w:r>
    </w:p>
    <w:p w:rsidR="63DA5F21" w:rsidP="7160A137" w:rsidRDefault="63DA5F21" w14:paraId="52AA0AF0" w14:textId="4C332A07">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la </w:t>
      </w:r>
      <w:r w:rsidRPr="7160A137" w:rsidR="68DA7ADA">
        <w:rPr>
          <w:rFonts w:ascii="Arial" w:hAnsi="Arial" w:eastAsia="Arial" w:cs="Arial"/>
          <w:color w:val="000000" w:themeColor="text1"/>
        </w:rPr>
        <w:t xml:space="preserve">segregación </w:t>
      </w:r>
      <w:r w:rsidRPr="7160A137">
        <w:rPr>
          <w:rFonts w:ascii="Arial" w:hAnsi="Arial" w:eastAsia="Arial" w:cs="Arial"/>
          <w:color w:val="000000" w:themeColor="text1"/>
        </w:rPr>
        <w:t>de funciones el sistema SAP se asegura de evitar el conflicto de intereses</w:t>
      </w:r>
      <w:r w:rsidRPr="7160A137" w:rsidR="6111F9FC">
        <w:rPr>
          <w:rFonts w:ascii="Arial" w:hAnsi="Arial" w:eastAsia="Arial" w:cs="Arial"/>
          <w:color w:val="000000" w:themeColor="text1"/>
        </w:rPr>
        <w:t>, entre las personas que emiten solicitudes que aprueban y que pagan</w:t>
      </w:r>
      <w:r w:rsidRPr="7160A137" w:rsidR="3CA847D2">
        <w:rPr>
          <w:rFonts w:ascii="Arial" w:hAnsi="Arial" w:eastAsia="Arial" w:cs="Arial"/>
          <w:color w:val="000000" w:themeColor="text1"/>
        </w:rPr>
        <w:t>, ya que van a ser todas diferentes.</w:t>
      </w:r>
    </w:p>
    <w:p w:rsidR="3CA847D2" w:rsidP="7160A137" w:rsidRDefault="3CA847D2" w14:paraId="30516A99" w14:textId="16218C3C">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En la aprobación de solicitudes y órdenes de compra, garantiza que cada pedido esté justificado y cumpla con los presupuestos asignados.</w:t>
      </w:r>
    </w:p>
    <w:p w:rsidR="764F111C" w:rsidP="7160A137" w:rsidRDefault="764F111C" w14:paraId="2752A339" w14:textId="6CC40FC4">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El control presupuestario verifica que la compra no exceda los limites financieros</w:t>
      </w:r>
      <w:r w:rsidRPr="7160A137" w:rsidR="7A9C7227">
        <w:rPr>
          <w:rFonts w:ascii="Arial" w:hAnsi="Arial" w:eastAsia="Arial" w:cs="Arial"/>
          <w:color w:val="000000" w:themeColor="text1"/>
        </w:rPr>
        <w:t xml:space="preserve"> </w:t>
      </w:r>
      <w:r w:rsidRPr="7160A137" w:rsidR="449BE9D5">
        <w:rPr>
          <w:rFonts w:ascii="Arial" w:hAnsi="Arial" w:eastAsia="Arial" w:cs="Arial"/>
          <w:color w:val="000000" w:themeColor="text1"/>
        </w:rPr>
        <w:t>aprobados</w:t>
      </w:r>
      <w:r w:rsidRPr="7160A137" w:rsidR="7A9C7227">
        <w:rPr>
          <w:rFonts w:ascii="Arial" w:hAnsi="Arial" w:eastAsia="Arial" w:cs="Arial"/>
          <w:color w:val="000000" w:themeColor="text1"/>
        </w:rPr>
        <w:t>.</w:t>
      </w:r>
    </w:p>
    <w:p w:rsidR="7160A137" w:rsidP="7160A137" w:rsidRDefault="7160A137" w14:paraId="01D457EE" w14:textId="6C2945AA">
      <w:pPr>
        <w:spacing w:line="240" w:lineRule="auto"/>
        <w:jc w:val="both"/>
        <w:rPr>
          <w:rFonts w:ascii="Arial" w:hAnsi="Arial" w:eastAsia="Arial" w:cs="Arial"/>
          <w:color w:val="000000" w:themeColor="text1"/>
        </w:rPr>
      </w:pPr>
    </w:p>
    <w:p w:rsidR="7A9C7227" w:rsidP="7160A137" w:rsidRDefault="7A9C7227" w14:paraId="0E629058" w14:textId="646EA5E7">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la </w:t>
      </w:r>
      <w:r w:rsidRPr="7160A137" w:rsidR="152DB01F">
        <w:rPr>
          <w:rFonts w:ascii="Arial" w:hAnsi="Arial" w:eastAsia="Arial" w:cs="Arial"/>
          <w:color w:val="000000" w:themeColor="text1"/>
        </w:rPr>
        <w:t>recepción</w:t>
      </w:r>
      <w:r w:rsidRPr="7160A137">
        <w:rPr>
          <w:rFonts w:ascii="Arial" w:hAnsi="Arial" w:eastAsia="Arial" w:cs="Arial"/>
          <w:color w:val="000000" w:themeColor="text1"/>
        </w:rPr>
        <w:t xml:space="preserve"> y </w:t>
      </w:r>
      <w:r w:rsidRPr="7160A137" w:rsidR="5A0F296B">
        <w:rPr>
          <w:rFonts w:ascii="Arial" w:hAnsi="Arial" w:eastAsia="Arial" w:cs="Arial"/>
          <w:color w:val="000000" w:themeColor="text1"/>
        </w:rPr>
        <w:t>verificación</w:t>
      </w:r>
      <w:r w:rsidRPr="7160A137">
        <w:rPr>
          <w:rFonts w:ascii="Arial" w:hAnsi="Arial" w:eastAsia="Arial" w:cs="Arial"/>
          <w:color w:val="000000" w:themeColor="text1"/>
        </w:rPr>
        <w:t xml:space="preserve"> de </w:t>
      </w:r>
      <w:r w:rsidRPr="7160A137" w:rsidR="17CAF2F5">
        <w:rPr>
          <w:rFonts w:ascii="Arial" w:hAnsi="Arial" w:eastAsia="Arial" w:cs="Arial"/>
          <w:color w:val="000000" w:themeColor="text1"/>
        </w:rPr>
        <w:t>mercaderías</w:t>
      </w:r>
      <w:r w:rsidRPr="7160A137">
        <w:rPr>
          <w:rFonts w:ascii="Arial" w:hAnsi="Arial" w:eastAsia="Arial" w:cs="Arial"/>
          <w:color w:val="000000" w:themeColor="text1"/>
        </w:rPr>
        <w:t>,</w:t>
      </w:r>
      <w:r w:rsidRPr="7160A137" w:rsidR="72592770">
        <w:rPr>
          <w:rFonts w:ascii="Arial" w:hAnsi="Arial" w:eastAsia="Arial" w:cs="Arial"/>
          <w:color w:val="000000" w:themeColor="text1"/>
        </w:rPr>
        <w:t xml:space="preserve"> </w:t>
      </w:r>
      <w:r w:rsidRPr="7160A137">
        <w:rPr>
          <w:rFonts w:ascii="Arial" w:hAnsi="Arial" w:eastAsia="Arial" w:cs="Arial"/>
          <w:color w:val="000000" w:themeColor="text1"/>
        </w:rPr>
        <w:t xml:space="preserve">se asegura que lo entregado coincida con lo </w:t>
      </w:r>
      <w:r w:rsidRPr="7160A137" w:rsidR="50E5C6AF">
        <w:rPr>
          <w:rFonts w:ascii="Arial" w:hAnsi="Arial" w:eastAsia="Arial" w:cs="Arial"/>
          <w:color w:val="000000" w:themeColor="text1"/>
        </w:rPr>
        <w:t>solicitado</w:t>
      </w:r>
      <w:r w:rsidRPr="7160A137">
        <w:rPr>
          <w:rFonts w:ascii="Arial" w:hAnsi="Arial" w:eastAsia="Arial" w:cs="Arial"/>
          <w:color w:val="000000" w:themeColor="text1"/>
        </w:rPr>
        <w:t xml:space="preserve"> y que cumpla con los </w:t>
      </w:r>
      <w:r w:rsidRPr="7160A137" w:rsidR="7CA9C938">
        <w:rPr>
          <w:rFonts w:ascii="Arial" w:hAnsi="Arial" w:eastAsia="Arial" w:cs="Arial"/>
          <w:color w:val="000000" w:themeColor="text1"/>
        </w:rPr>
        <w:t>estándares de calidad.</w:t>
      </w:r>
    </w:p>
    <w:p w:rsidR="2C67CECC" w:rsidP="7160A137" w:rsidRDefault="2C67CECC" w14:paraId="47DB13FE" w14:textId="14912B09">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La </w:t>
      </w:r>
      <w:r w:rsidRPr="7160A137" w:rsidR="00D6A313">
        <w:rPr>
          <w:rFonts w:ascii="Arial" w:hAnsi="Arial" w:eastAsia="Arial" w:cs="Arial"/>
          <w:color w:val="000000" w:themeColor="text1"/>
        </w:rPr>
        <w:t>conciliación</w:t>
      </w:r>
      <w:r w:rsidRPr="7160A137">
        <w:rPr>
          <w:rFonts w:ascii="Arial" w:hAnsi="Arial" w:eastAsia="Arial" w:cs="Arial"/>
          <w:color w:val="000000" w:themeColor="text1"/>
        </w:rPr>
        <w:t xml:space="preserve"> de </w:t>
      </w:r>
      <w:r w:rsidRPr="7160A137" w:rsidR="5CD8A090">
        <w:rPr>
          <w:rFonts w:ascii="Arial" w:hAnsi="Arial" w:eastAsia="Arial" w:cs="Arial"/>
          <w:color w:val="000000" w:themeColor="text1"/>
        </w:rPr>
        <w:t>documentos</w:t>
      </w:r>
      <w:r w:rsidRPr="7160A137">
        <w:rPr>
          <w:rFonts w:ascii="Arial" w:hAnsi="Arial" w:eastAsia="Arial" w:cs="Arial"/>
          <w:color w:val="000000" w:themeColor="text1"/>
        </w:rPr>
        <w:t xml:space="preserve"> compara la orden de compra, el documento de </w:t>
      </w:r>
      <w:r w:rsidRPr="7160A137" w:rsidR="4FFCF1BB">
        <w:rPr>
          <w:rFonts w:ascii="Arial" w:hAnsi="Arial" w:eastAsia="Arial" w:cs="Arial"/>
          <w:color w:val="000000" w:themeColor="text1"/>
        </w:rPr>
        <w:t>recepción</w:t>
      </w:r>
      <w:r w:rsidRPr="7160A137">
        <w:rPr>
          <w:rFonts w:ascii="Arial" w:hAnsi="Arial" w:eastAsia="Arial" w:cs="Arial"/>
          <w:color w:val="000000" w:themeColor="text1"/>
        </w:rPr>
        <w:t xml:space="preserve"> y la factura del proveedor, esta </w:t>
      </w:r>
      <w:r w:rsidRPr="7160A137" w:rsidR="16888FB3">
        <w:rPr>
          <w:rFonts w:ascii="Arial" w:hAnsi="Arial" w:eastAsia="Arial" w:cs="Arial"/>
          <w:color w:val="000000" w:themeColor="text1"/>
        </w:rPr>
        <w:t>verificación</w:t>
      </w:r>
      <w:r w:rsidRPr="7160A137">
        <w:rPr>
          <w:rFonts w:ascii="Arial" w:hAnsi="Arial" w:eastAsia="Arial" w:cs="Arial"/>
          <w:color w:val="000000" w:themeColor="text1"/>
        </w:rPr>
        <w:t xml:space="preserve"> </w:t>
      </w:r>
      <w:r w:rsidRPr="7160A137" w:rsidR="380725D9">
        <w:rPr>
          <w:rFonts w:ascii="Arial" w:hAnsi="Arial" w:eastAsia="Arial" w:cs="Arial"/>
          <w:color w:val="000000" w:themeColor="text1"/>
        </w:rPr>
        <w:t>se la llama “</w:t>
      </w:r>
      <w:r w:rsidRPr="7160A137" w:rsidR="15D97F99">
        <w:rPr>
          <w:rFonts w:ascii="Arial" w:hAnsi="Arial" w:eastAsia="Arial" w:cs="Arial"/>
          <w:color w:val="000000" w:themeColor="text1"/>
        </w:rPr>
        <w:t>revisión</w:t>
      </w:r>
      <w:r w:rsidRPr="7160A137" w:rsidR="380725D9">
        <w:rPr>
          <w:rFonts w:ascii="Arial" w:hAnsi="Arial" w:eastAsia="Arial" w:cs="Arial"/>
          <w:color w:val="000000" w:themeColor="text1"/>
        </w:rPr>
        <w:t xml:space="preserve"> de las tres </w:t>
      </w:r>
      <w:r w:rsidRPr="7160A137" w:rsidR="33AAC30A">
        <w:rPr>
          <w:rFonts w:ascii="Arial" w:hAnsi="Arial" w:eastAsia="Arial" w:cs="Arial"/>
          <w:color w:val="000000" w:themeColor="text1"/>
        </w:rPr>
        <w:t>vías</w:t>
      </w:r>
      <w:r w:rsidRPr="7160A137" w:rsidR="380725D9">
        <w:rPr>
          <w:rFonts w:ascii="Arial" w:hAnsi="Arial" w:eastAsia="Arial" w:cs="Arial"/>
          <w:color w:val="000000" w:themeColor="text1"/>
        </w:rPr>
        <w:t>”.</w:t>
      </w:r>
    </w:p>
    <w:p w:rsidR="3B853612" w:rsidP="7160A137" w:rsidRDefault="3B853612" w14:paraId="1CAEDD51" w14:textId="78B21440">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El control de pagos se asegura que solo se procesen pagos de bienes y servicios efectivamente</w:t>
      </w:r>
      <w:r w:rsidRPr="7160A137" w:rsidR="5508681D">
        <w:rPr>
          <w:rFonts w:ascii="Arial" w:hAnsi="Arial" w:eastAsia="Arial" w:cs="Arial"/>
          <w:color w:val="000000" w:themeColor="text1"/>
        </w:rPr>
        <w:t xml:space="preserve"> se hayan</w:t>
      </w:r>
      <w:r w:rsidRPr="7160A137">
        <w:rPr>
          <w:rFonts w:ascii="Arial" w:hAnsi="Arial" w:eastAsia="Arial" w:cs="Arial"/>
          <w:color w:val="000000" w:themeColor="text1"/>
        </w:rPr>
        <w:t xml:space="preserve"> recibidos y facturados.</w:t>
      </w:r>
    </w:p>
    <w:p w:rsidR="00F51189" w:rsidP="00F51189" w:rsidRDefault="00F51189" w14:paraId="32C840B3" w14:textId="77777777">
      <w:pPr>
        <w:spacing w:line="240" w:lineRule="auto"/>
        <w:jc w:val="both"/>
        <w:rPr>
          <w:rFonts w:ascii="Arial" w:hAnsi="Arial" w:eastAsia="Arial" w:cs="Arial"/>
          <w:color w:val="000000" w:themeColor="text1"/>
          <w:u w:val="single"/>
        </w:rPr>
      </w:pPr>
    </w:p>
    <w:p w:rsidRPr="00F51189" w:rsidR="00F51189" w:rsidP="7160A137" w:rsidRDefault="00F51189" w14:paraId="0E85572F" w14:textId="6F3EC34D">
      <w:pPr>
        <w:spacing w:line="240" w:lineRule="auto"/>
        <w:jc w:val="both"/>
        <w:rPr>
          <w:rFonts w:ascii="Arial" w:hAnsi="Arial" w:eastAsia="Arial" w:cs="Arial"/>
          <w:color w:val="000000" w:themeColor="text1"/>
          <w:u w:val="single"/>
        </w:rPr>
      </w:pPr>
      <w:r w:rsidRPr="00F51189">
        <w:rPr>
          <w:rFonts w:ascii="Arial" w:hAnsi="Arial" w:eastAsia="Arial" w:cs="Arial"/>
          <w:color w:val="000000" w:themeColor="text1"/>
          <w:u w:val="single"/>
        </w:rPr>
        <w:t>Situaciones de productos que por su característica deberían tener alguna tolerancia en su recepción y explique donde se puede configurar esta tolerancia,</w:t>
      </w:r>
    </w:p>
    <w:p w:rsidR="7BAEB69A" w:rsidP="7160A137" w:rsidRDefault="7BAEB69A" w14:paraId="19AF7A91" w14:textId="4BF9B722">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Se pueden dar situaciones donde tengamos que configurar el sistema para tener alguna tolerancia con respecto alguna mercadería recibida, o bien </w:t>
      </w:r>
      <w:r w:rsidRPr="7160A137" w:rsidR="3AA8A056">
        <w:rPr>
          <w:rFonts w:ascii="Arial" w:hAnsi="Arial" w:eastAsia="Arial" w:cs="Arial"/>
          <w:color w:val="000000" w:themeColor="text1"/>
        </w:rPr>
        <w:t>también</w:t>
      </w:r>
      <w:r w:rsidRPr="7160A137">
        <w:rPr>
          <w:rFonts w:ascii="Arial" w:hAnsi="Arial" w:eastAsia="Arial" w:cs="Arial"/>
          <w:color w:val="000000" w:themeColor="text1"/>
        </w:rPr>
        <w:t xml:space="preserve"> se puede dar con </w:t>
      </w:r>
      <w:r w:rsidRPr="7160A137" w:rsidR="3FF5C1AD">
        <w:rPr>
          <w:rFonts w:ascii="Arial" w:hAnsi="Arial" w:eastAsia="Arial" w:cs="Arial"/>
          <w:color w:val="000000" w:themeColor="text1"/>
        </w:rPr>
        <w:t xml:space="preserve">el tema de </w:t>
      </w:r>
      <w:r w:rsidRPr="7160A137" w:rsidR="7E0989DB">
        <w:rPr>
          <w:rFonts w:ascii="Arial" w:hAnsi="Arial" w:eastAsia="Arial" w:cs="Arial"/>
          <w:color w:val="000000" w:themeColor="text1"/>
        </w:rPr>
        <w:t>algún</w:t>
      </w:r>
      <w:r w:rsidRPr="7160A137" w:rsidR="3FF5C1AD">
        <w:rPr>
          <w:rFonts w:ascii="Arial" w:hAnsi="Arial" w:eastAsia="Arial" w:cs="Arial"/>
          <w:color w:val="000000" w:themeColor="text1"/>
        </w:rPr>
        <w:t xml:space="preserve"> pago donde</w:t>
      </w:r>
      <w:r w:rsidRPr="7160A137" w:rsidR="23527314">
        <w:rPr>
          <w:rFonts w:ascii="Arial" w:hAnsi="Arial" w:eastAsia="Arial" w:cs="Arial"/>
          <w:color w:val="000000" w:themeColor="text1"/>
        </w:rPr>
        <w:t xml:space="preserve"> se</w:t>
      </w:r>
      <w:r w:rsidRPr="7160A137" w:rsidR="3FF5C1AD">
        <w:rPr>
          <w:rFonts w:ascii="Arial" w:hAnsi="Arial" w:eastAsia="Arial" w:cs="Arial"/>
          <w:color w:val="000000" w:themeColor="text1"/>
        </w:rPr>
        <w:t xml:space="preserve"> tenga alguna </w:t>
      </w:r>
      <w:r w:rsidRPr="7160A137" w:rsidR="06C42CCB">
        <w:rPr>
          <w:rFonts w:ascii="Arial" w:hAnsi="Arial" w:eastAsia="Arial" w:cs="Arial"/>
          <w:color w:val="000000" w:themeColor="text1"/>
        </w:rPr>
        <w:t>fluctuación</w:t>
      </w:r>
      <w:r w:rsidRPr="7160A137" w:rsidR="3FF5C1AD">
        <w:rPr>
          <w:rFonts w:ascii="Arial" w:hAnsi="Arial" w:eastAsia="Arial" w:cs="Arial"/>
          <w:color w:val="000000" w:themeColor="text1"/>
        </w:rPr>
        <w:t xml:space="preserve"> en el precio desde el pedido de compra hasta el momento del pago</w:t>
      </w:r>
      <w:r w:rsidRPr="7160A137" w:rsidR="57D178B0">
        <w:rPr>
          <w:rFonts w:ascii="Arial" w:hAnsi="Arial" w:eastAsia="Arial" w:cs="Arial"/>
          <w:color w:val="000000" w:themeColor="text1"/>
        </w:rPr>
        <w:t>,</w:t>
      </w:r>
      <w:r w:rsidRPr="7160A137" w:rsidR="1E47E644">
        <w:rPr>
          <w:rFonts w:ascii="Arial" w:hAnsi="Arial" w:eastAsia="Arial" w:cs="Arial"/>
          <w:color w:val="000000" w:themeColor="text1"/>
        </w:rPr>
        <w:t xml:space="preserve"> </w:t>
      </w:r>
      <w:r w:rsidRPr="7160A137" w:rsidR="143EB331">
        <w:rPr>
          <w:rFonts w:ascii="Arial" w:hAnsi="Arial" w:eastAsia="Arial" w:cs="Arial"/>
          <w:color w:val="000000" w:themeColor="text1"/>
        </w:rPr>
        <w:t xml:space="preserve">esto se </w:t>
      </w:r>
      <w:r w:rsidRPr="7160A137" w:rsidR="1E47E644">
        <w:rPr>
          <w:rFonts w:ascii="Arial" w:hAnsi="Arial" w:eastAsia="Arial" w:cs="Arial"/>
          <w:color w:val="000000" w:themeColor="text1"/>
        </w:rPr>
        <w:t>puede dar a la inestabilidad económico del país.</w:t>
      </w:r>
    </w:p>
    <w:p w:rsidR="1E47E644" w:rsidP="7160A137" w:rsidRDefault="1E47E644" w14:paraId="6FBB9B35" w14:textId="3D3D16F2">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el 1er ejemplo podemos plantear la </w:t>
      </w:r>
      <w:r w:rsidRPr="7160A137" w:rsidR="75CF8314">
        <w:rPr>
          <w:rFonts w:ascii="Arial" w:hAnsi="Arial" w:eastAsia="Arial" w:cs="Arial"/>
          <w:color w:val="000000" w:themeColor="text1"/>
        </w:rPr>
        <w:t>situación</w:t>
      </w:r>
      <w:r w:rsidRPr="7160A137">
        <w:rPr>
          <w:rFonts w:ascii="Arial" w:hAnsi="Arial" w:eastAsia="Arial" w:cs="Arial"/>
          <w:color w:val="000000" w:themeColor="text1"/>
        </w:rPr>
        <w:t xml:space="preserve"> donde tengamos que configurar </w:t>
      </w:r>
      <w:r w:rsidRPr="7160A137" w:rsidR="2BEF5217">
        <w:rPr>
          <w:rFonts w:ascii="Arial" w:hAnsi="Arial" w:eastAsia="Arial" w:cs="Arial"/>
          <w:color w:val="000000" w:themeColor="text1"/>
        </w:rPr>
        <w:t>e</w:t>
      </w:r>
      <w:r w:rsidRPr="7160A137" w:rsidR="0CCE45FC">
        <w:rPr>
          <w:rFonts w:ascii="Arial" w:hAnsi="Arial" w:eastAsia="Arial" w:cs="Arial"/>
          <w:color w:val="000000" w:themeColor="text1"/>
        </w:rPr>
        <w:t>l</w:t>
      </w:r>
      <w:r w:rsidRPr="7160A137" w:rsidR="2BEF5217">
        <w:rPr>
          <w:rFonts w:ascii="Arial" w:hAnsi="Arial" w:eastAsia="Arial" w:cs="Arial"/>
          <w:color w:val="000000" w:themeColor="text1"/>
        </w:rPr>
        <w:t xml:space="preserve"> sistema SAP para obtener alguna tolerancia en la recepción de mercadería como por ejemplo es el cilicio</w:t>
      </w:r>
      <w:r w:rsidRPr="7160A137" w:rsidR="7EA5FE38">
        <w:rPr>
          <w:rFonts w:ascii="Arial" w:hAnsi="Arial" w:eastAsia="Arial" w:cs="Arial"/>
          <w:color w:val="000000" w:themeColor="text1"/>
        </w:rPr>
        <w:t>, cuyo peso puede variar de acuerdo a distintos factores como es humedad evaporación o densidad del mismo material.</w:t>
      </w:r>
      <w:r w:rsidRPr="7160A137" w:rsidR="2993D528">
        <w:rPr>
          <w:rFonts w:ascii="Arial" w:hAnsi="Arial" w:eastAsia="Arial" w:cs="Arial"/>
          <w:color w:val="000000" w:themeColor="text1"/>
        </w:rPr>
        <w:t xml:space="preserve"> En estos casos se suele dar una tolerancia de +- 5% </w:t>
      </w:r>
      <w:r w:rsidRPr="7160A137" w:rsidR="4BF0A18B">
        <w:rPr>
          <w:rFonts w:ascii="Arial" w:hAnsi="Arial" w:eastAsia="Arial" w:cs="Arial"/>
          <w:color w:val="000000" w:themeColor="text1"/>
        </w:rPr>
        <w:t>en el</w:t>
      </w:r>
      <w:r w:rsidRPr="7160A137" w:rsidR="2993D528">
        <w:rPr>
          <w:rFonts w:ascii="Arial" w:hAnsi="Arial" w:eastAsia="Arial" w:cs="Arial"/>
          <w:color w:val="000000" w:themeColor="text1"/>
        </w:rPr>
        <w:t xml:space="preserve"> peso del material</w:t>
      </w:r>
      <w:r w:rsidRPr="7160A137" w:rsidR="602AB3E1">
        <w:rPr>
          <w:rFonts w:ascii="Arial" w:hAnsi="Arial" w:eastAsia="Arial" w:cs="Arial"/>
          <w:color w:val="000000" w:themeColor="text1"/>
        </w:rPr>
        <w:t xml:space="preserve"> recibido.</w:t>
      </w:r>
    </w:p>
    <w:p w:rsidR="602AB3E1" w:rsidP="7160A137" w:rsidRDefault="602AB3E1" w14:paraId="08877A29" w14:textId="785EFDC9">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Para realizar esta </w:t>
      </w:r>
      <w:r w:rsidRPr="7160A137" w:rsidR="562F0555">
        <w:rPr>
          <w:rFonts w:ascii="Arial" w:hAnsi="Arial" w:eastAsia="Arial" w:cs="Arial"/>
          <w:color w:val="000000" w:themeColor="text1"/>
        </w:rPr>
        <w:t>configuración</w:t>
      </w:r>
      <w:r w:rsidRPr="7160A137">
        <w:rPr>
          <w:rFonts w:ascii="Arial" w:hAnsi="Arial" w:eastAsia="Arial" w:cs="Arial"/>
          <w:color w:val="000000" w:themeColor="text1"/>
        </w:rPr>
        <w:t xml:space="preserve"> desde SAP, se debe </w:t>
      </w:r>
      <w:r w:rsidRPr="7160A137" w:rsidR="716DE48D">
        <w:rPr>
          <w:rFonts w:ascii="Arial" w:hAnsi="Arial" w:eastAsia="Arial" w:cs="Arial"/>
          <w:color w:val="000000" w:themeColor="text1"/>
        </w:rPr>
        <w:t>seguir la siguiente ruta:</w:t>
      </w:r>
    </w:p>
    <w:p w:rsidR="716DE48D" w:rsidP="7160A137" w:rsidRDefault="716DE48D" w14:paraId="578C7DD4" w14:textId="149579AD">
      <w:pPr>
        <w:pStyle w:val="ListParagraph"/>
        <w:numPr>
          <w:ilvl w:val="0"/>
          <w:numId w:val="7"/>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Entrar al módulo MM (</w:t>
      </w:r>
      <w:proofErr w:type="spellStart"/>
      <w:r w:rsidRPr="7160A137">
        <w:rPr>
          <w:rFonts w:ascii="Arial" w:hAnsi="Arial" w:eastAsia="Arial" w:cs="Arial"/>
          <w:color w:val="000000" w:themeColor="text1"/>
        </w:rPr>
        <w:t>materials</w:t>
      </w:r>
      <w:proofErr w:type="spellEnd"/>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management</w:t>
      </w:r>
      <w:proofErr w:type="spellEnd"/>
      <w:r w:rsidRPr="7160A137">
        <w:rPr>
          <w:rFonts w:ascii="Arial" w:hAnsi="Arial" w:eastAsia="Arial" w:cs="Arial"/>
          <w:color w:val="000000" w:themeColor="text1"/>
        </w:rPr>
        <w:t>)</w:t>
      </w:r>
      <w:r w:rsidRPr="7160A137" w:rsidR="5F3C81C0">
        <w:rPr>
          <w:rFonts w:ascii="Arial" w:hAnsi="Arial" w:eastAsia="Arial" w:cs="Arial"/>
          <w:color w:val="000000" w:themeColor="text1"/>
        </w:rPr>
        <w:t>.</w:t>
      </w:r>
    </w:p>
    <w:p w:rsidR="5F3C81C0" w:rsidP="7160A137" w:rsidRDefault="5F3C81C0" w14:paraId="1BA0675B" w14:textId="03E819CB">
      <w:pPr>
        <w:pStyle w:val="ListParagraph"/>
        <w:numPr>
          <w:ilvl w:val="0"/>
          <w:numId w:val="7"/>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Ir a la </w:t>
      </w:r>
      <w:r w:rsidRPr="7160A137" w:rsidR="0818BA0B">
        <w:rPr>
          <w:rFonts w:ascii="Arial" w:hAnsi="Arial" w:eastAsia="Arial" w:cs="Arial"/>
          <w:color w:val="000000" w:themeColor="text1"/>
        </w:rPr>
        <w:t>transacción</w:t>
      </w:r>
      <w:r w:rsidRPr="7160A137">
        <w:rPr>
          <w:rFonts w:ascii="Arial" w:hAnsi="Arial" w:eastAsia="Arial" w:cs="Arial"/>
          <w:color w:val="000000" w:themeColor="text1"/>
        </w:rPr>
        <w:t xml:space="preserve"> MM02 (Change Material Master).</w:t>
      </w:r>
    </w:p>
    <w:p w:rsidR="51B7698B" w:rsidP="7160A137" w:rsidRDefault="51B7698B" w14:paraId="2718C0D6" w14:textId="600E79AA">
      <w:pPr>
        <w:pStyle w:val="ListParagraph"/>
        <w:numPr>
          <w:ilvl w:val="0"/>
          <w:numId w:val="7"/>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Navegar a la vista </w:t>
      </w:r>
      <w:proofErr w:type="spellStart"/>
      <w:r w:rsidRPr="7160A137">
        <w:rPr>
          <w:rFonts w:ascii="Arial" w:hAnsi="Arial" w:eastAsia="Arial" w:cs="Arial"/>
          <w:color w:val="000000" w:themeColor="text1"/>
        </w:rPr>
        <w:t>Purchasing</w:t>
      </w:r>
      <w:proofErr w:type="spellEnd"/>
      <w:r w:rsidRPr="7160A137">
        <w:rPr>
          <w:rFonts w:ascii="Arial" w:hAnsi="Arial" w:eastAsia="Arial" w:cs="Arial"/>
          <w:color w:val="000000" w:themeColor="text1"/>
        </w:rPr>
        <w:t xml:space="preserve"> (compras) o MRP (</w:t>
      </w:r>
      <w:proofErr w:type="spellStart"/>
      <w:r w:rsidRPr="7160A137">
        <w:rPr>
          <w:rFonts w:ascii="Arial" w:hAnsi="Arial" w:eastAsia="Arial" w:cs="Arial"/>
          <w:color w:val="000000" w:themeColor="text1"/>
        </w:rPr>
        <w:t>planificacion</w:t>
      </w:r>
      <w:proofErr w:type="spellEnd"/>
      <w:r w:rsidRPr="7160A137">
        <w:rPr>
          <w:rFonts w:ascii="Arial" w:hAnsi="Arial" w:eastAsia="Arial" w:cs="Arial"/>
          <w:color w:val="000000" w:themeColor="text1"/>
        </w:rPr>
        <w:t>).</w:t>
      </w:r>
    </w:p>
    <w:p w:rsidR="51B7698B" w:rsidP="7160A137" w:rsidRDefault="51B7698B" w14:paraId="6BC60B52" w14:textId="47305B4F">
      <w:pPr>
        <w:pStyle w:val="ListParagraph"/>
        <w:numPr>
          <w:ilvl w:val="0"/>
          <w:numId w:val="7"/>
        </w:num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Definir valores para </w:t>
      </w:r>
      <w:proofErr w:type="spellStart"/>
      <w:r w:rsidRPr="7160A137">
        <w:rPr>
          <w:rFonts w:ascii="Arial" w:hAnsi="Arial" w:eastAsia="Arial" w:cs="Arial"/>
          <w:color w:val="000000" w:themeColor="text1"/>
          <w:lang w:val="es-ES"/>
        </w:rPr>
        <w:t>Overdelivery</w:t>
      </w:r>
      <w:proofErr w:type="spellEnd"/>
      <w:r w:rsidRPr="7160A137">
        <w:rPr>
          <w:rFonts w:ascii="Arial" w:hAnsi="Arial" w:eastAsia="Arial" w:cs="Arial"/>
          <w:color w:val="000000" w:themeColor="text1"/>
          <w:lang w:val="es-ES"/>
        </w:rPr>
        <w:t xml:space="preserve"> </w:t>
      </w:r>
      <w:proofErr w:type="spellStart"/>
      <w:r w:rsidRPr="7160A137">
        <w:rPr>
          <w:rFonts w:ascii="Arial" w:hAnsi="Arial" w:eastAsia="Arial" w:cs="Arial"/>
          <w:color w:val="000000" w:themeColor="text1"/>
          <w:lang w:val="es-ES"/>
        </w:rPr>
        <w:t>Tolerance</w:t>
      </w:r>
      <w:proofErr w:type="spellEnd"/>
      <w:r w:rsidRPr="7160A137">
        <w:rPr>
          <w:rFonts w:ascii="Arial" w:hAnsi="Arial" w:eastAsia="Arial" w:cs="Arial"/>
          <w:color w:val="000000" w:themeColor="text1"/>
          <w:lang w:val="es-ES"/>
        </w:rPr>
        <w:t xml:space="preserve"> (tolerancia por exceso)</w:t>
      </w:r>
      <w:r w:rsidRPr="7160A137" w:rsidR="337E3765">
        <w:rPr>
          <w:rFonts w:ascii="Arial" w:hAnsi="Arial" w:eastAsia="Arial" w:cs="Arial"/>
          <w:color w:val="000000" w:themeColor="text1"/>
          <w:lang w:val="es-ES"/>
        </w:rPr>
        <w:t xml:space="preserve"> y </w:t>
      </w:r>
      <w:proofErr w:type="spellStart"/>
      <w:r w:rsidRPr="7160A137" w:rsidR="337E3765">
        <w:rPr>
          <w:rFonts w:ascii="Arial" w:hAnsi="Arial" w:eastAsia="Arial" w:cs="Arial"/>
          <w:color w:val="000000" w:themeColor="text1"/>
          <w:lang w:val="es-ES"/>
        </w:rPr>
        <w:t>Underdelivery</w:t>
      </w:r>
      <w:proofErr w:type="spellEnd"/>
      <w:r w:rsidRPr="7160A137" w:rsidR="337E3765">
        <w:rPr>
          <w:rFonts w:ascii="Arial" w:hAnsi="Arial" w:eastAsia="Arial" w:cs="Arial"/>
          <w:color w:val="000000" w:themeColor="text1"/>
          <w:lang w:val="es-ES"/>
        </w:rPr>
        <w:t xml:space="preserve"> </w:t>
      </w:r>
      <w:proofErr w:type="spellStart"/>
      <w:r w:rsidRPr="7160A137" w:rsidR="337E3765">
        <w:rPr>
          <w:rFonts w:ascii="Arial" w:hAnsi="Arial" w:eastAsia="Arial" w:cs="Arial"/>
          <w:color w:val="000000" w:themeColor="text1"/>
          <w:lang w:val="es-ES"/>
        </w:rPr>
        <w:t>Tolerance</w:t>
      </w:r>
      <w:proofErr w:type="spellEnd"/>
      <w:r w:rsidRPr="7160A137" w:rsidR="337E3765">
        <w:rPr>
          <w:rFonts w:ascii="Arial" w:hAnsi="Arial" w:eastAsia="Arial" w:cs="Arial"/>
          <w:color w:val="000000" w:themeColor="text1"/>
          <w:lang w:val="es-ES"/>
        </w:rPr>
        <w:t xml:space="preserve"> (tolerancia por defecto).</w:t>
      </w:r>
      <w:r w:rsidRPr="7160A137">
        <w:rPr>
          <w:rFonts w:ascii="Arial" w:hAnsi="Arial" w:eastAsia="Arial" w:cs="Arial"/>
          <w:color w:val="000000" w:themeColor="text1"/>
          <w:lang w:val="es-ES"/>
        </w:rPr>
        <w:t xml:space="preserve"> </w:t>
      </w:r>
    </w:p>
    <w:p w:rsidR="34312678" w:rsidP="7160A137" w:rsidRDefault="34312678" w14:paraId="13910361" w14:textId="288A9E01">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De esta manera cuando el sistema tenga que cotejar una </w:t>
      </w:r>
      <w:r w:rsidRPr="7160A137" w:rsidR="70DE8C78">
        <w:rPr>
          <w:rFonts w:ascii="Arial" w:hAnsi="Arial" w:eastAsia="Arial" w:cs="Arial"/>
          <w:color w:val="000000" w:themeColor="text1"/>
          <w:lang w:val="es-ES"/>
        </w:rPr>
        <w:t>recepción</w:t>
      </w:r>
      <w:r w:rsidRPr="7160A137">
        <w:rPr>
          <w:rFonts w:ascii="Arial" w:hAnsi="Arial" w:eastAsia="Arial" w:cs="Arial"/>
          <w:color w:val="000000" w:themeColor="text1"/>
          <w:lang w:val="es-ES"/>
        </w:rPr>
        <w:t xml:space="preserve"> de </w:t>
      </w:r>
      <w:r w:rsidRPr="7160A137" w:rsidR="4A7CC7E0">
        <w:rPr>
          <w:rFonts w:ascii="Arial" w:hAnsi="Arial" w:eastAsia="Arial" w:cs="Arial"/>
          <w:color w:val="000000" w:themeColor="text1"/>
          <w:lang w:val="es-ES"/>
        </w:rPr>
        <w:t>mercaderías</w:t>
      </w:r>
      <w:r w:rsidRPr="7160A137">
        <w:rPr>
          <w:rFonts w:ascii="Arial" w:hAnsi="Arial" w:eastAsia="Arial" w:cs="Arial"/>
          <w:color w:val="000000" w:themeColor="text1"/>
          <w:lang w:val="es-ES"/>
        </w:rPr>
        <w:t xml:space="preserve"> MIGO, se valida la cantidad registrada contra la orden de compra y si </w:t>
      </w:r>
      <w:r w:rsidRPr="7160A137" w:rsidR="2CA7C4CB">
        <w:rPr>
          <w:rFonts w:ascii="Arial" w:hAnsi="Arial" w:eastAsia="Arial" w:cs="Arial"/>
          <w:color w:val="000000" w:themeColor="text1"/>
          <w:lang w:val="es-ES"/>
        </w:rPr>
        <w:t>está</w:t>
      </w:r>
      <w:r w:rsidRPr="7160A137" w:rsidR="2035FAEC">
        <w:rPr>
          <w:rFonts w:ascii="Arial" w:hAnsi="Arial" w:eastAsia="Arial" w:cs="Arial"/>
          <w:color w:val="000000" w:themeColor="text1"/>
          <w:lang w:val="es-ES"/>
        </w:rPr>
        <w:t xml:space="preserve"> dentro de los </w:t>
      </w:r>
      <w:r w:rsidRPr="7160A137" w:rsidR="4E46AD19">
        <w:rPr>
          <w:rFonts w:ascii="Arial" w:hAnsi="Arial" w:eastAsia="Arial" w:cs="Arial"/>
          <w:color w:val="000000" w:themeColor="text1"/>
          <w:lang w:val="es-ES"/>
        </w:rPr>
        <w:t>parámetros</w:t>
      </w:r>
      <w:r w:rsidRPr="7160A137" w:rsidR="2035FAEC">
        <w:rPr>
          <w:rFonts w:ascii="Arial" w:hAnsi="Arial" w:eastAsia="Arial" w:cs="Arial"/>
          <w:color w:val="000000" w:themeColor="text1"/>
          <w:lang w:val="es-ES"/>
        </w:rPr>
        <w:t xml:space="preserve"> de </w:t>
      </w:r>
      <w:r w:rsidRPr="7160A137" w:rsidR="78E78E04">
        <w:rPr>
          <w:rFonts w:ascii="Arial" w:hAnsi="Arial" w:eastAsia="Arial" w:cs="Arial"/>
          <w:color w:val="000000" w:themeColor="text1"/>
          <w:lang w:val="es-ES"/>
        </w:rPr>
        <w:t>tolerancia</w:t>
      </w:r>
      <w:r w:rsidRPr="7160A137" w:rsidR="2035FAEC">
        <w:rPr>
          <w:rFonts w:ascii="Arial" w:hAnsi="Arial" w:eastAsia="Arial" w:cs="Arial"/>
          <w:color w:val="000000" w:themeColor="text1"/>
          <w:lang w:val="es-ES"/>
        </w:rPr>
        <w:t xml:space="preserve"> el sistema lo valida sin errores.</w:t>
      </w:r>
    </w:p>
    <w:p w:rsidR="7160A137" w:rsidP="7160A137" w:rsidRDefault="7160A137" w14:paraId="6D6FF355" w14:textId="35DBD101">
      <w:pPr>
        <w:spacing w:line="240" w:lineRule="auto"/>
        <w:jc w:val="both"/>
        <w:rPr>
          <w:rFonts w:ascii="Arial" w:hAnsi="Arial" w:eastAsia="Arial" w:cs="Arial"/>
          <w:color w:val="000000" w:themeColor="text1"/>
          <w:lang w:val="es-ES"/>
        </w:rPr>
      </w:pPr>
    </w:p>
    <w:p w:rsidR="4170EBDD" w:rsidP="7160A137" w:rsidRDefault="4170EBDD" w14:paraId="079DD863" w14:textId="6D7C6AAF">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En el segundo ejemplo planteamos una tolerancia a nivel de </w:t>
      </w:r>
      <w:r w:rsidRPr="7160A137" w:rsidR="21B3F81F">
        <w:rPr>
          <w:rFonts w:ascii="Arial" w:hAnsi="Arial" w:eastAsia="Arial" w:cs="Arial"/>
          <w:color w:val="000000" w:themeColor="text1"/>
          <w:lang w:val="es-ES"/>
        </w:rPr>
        <w:t>precios,</w:t>
      </w:r>
      <w:r w:rsidRPr="7160A137">
        <w:rPr>
          <w:rFonts w:ascii="Arial" w:hAnsi="Arial" w:eastAsia="Arial" w:cs="Arial"/>
          <w:color w:val="000000" w:themeColor="text1"/>
          <w:lang w:val="es-ES"/>
        </w:rPr>
        <w:t xml:space="preserve"> es decir, cuando recibimos la </w:t>
      </w:r>
      <w:r w:rsidRPr="7160A137" w:rsidR="248A66F9">
        <w:rPr>
          <w:rFonts w:ascii="Arial" w:hAnsi="Arial" w:eastAsia="Arial" w:cs="Arial"/>
          <w:color w:val="000000" w:themeColor="text1"/>
          <w:lang w:val="es-ES"/>
        </w:rPr>
        <w:t>mercadería</w:t>
      </w:r>
      <w:r w:rsidRPr="7160A137">
        <w:rPr>
          <w:rFonts w:ascii="Arial" w:hAnsi="Arial" w:eastAsia="Arial" w:cs="Arial"/>
          <w:color w:val="000000" w:themeColor="text1"/>
          <w:lang w:val="es-ES"/>
        </w:rPr>
        <w:t xml:space="preserve"> el proveedor nos comunica que el producto tuvo una </w:t>
      </w:r>
      <w:r w:rsidRPr="7160A137" w:rsidR="186E05A0">
        <w:rPr>
          <w:rFonts w:ascii="Arial" w:hAnsi="Arial" w:eastAsia="Arial" w:cs="Arial"/>
          <w:color w:val="000000" w:themeColor="text1"/>
          <w:lang w:val="es-ES"/>
        </w:rPr>
        <w:t>variación</w:t>
      </w:r>
      <w:r w:rsidRPr="7160A137">
        <w:rPr>
          <w:rFonts w:ascii="Arial" w:hAnsi="Arial" w:eastAsia="Arial" w:cs="Arial"/>
          <w:color w:val="000000" w:themeColor="text1"/>
          <w:lang w:val="es-ES"/>
        </w:rPr>
        <w:t xml:space="preserve"> de precios y es </w:t>
      </w:r>
      <w:r w:rsidRPr="7160A137" w:rsidR="4F01376B">
        <w:rPr>
          <w:rFonts w:ascii="Arial" w:hAnsi="Arial" w:eastAsia="Arial" w:cs="Arial"/>
          <w:color w:val="000000" w:themeColor="text1"/>
          <w:lang w:val="es-ES"/>
        </w:rPr>
        <w:t>ahí</w:t>
      </w:r>
      <w:r w:rsidRPr="7160A137">
        <w:rPr>
          <w:rFonts w:ascii="Arial" w:hAnsi="Arial" w:eastAsia="Arial" w:cs="Arial"/>
          <w:color w:val="000000" w:themeColor="text1"/>
          <w:lang w:val="es-ES"/>
        </w:rPr>
        <w:t xml:space="preserve"> en donde el sistema permite configurar</w:t>
      </w:r>
      <w:r w:rsidRPr="7160A137" w:rsidR="3603D30A">
        <w:rPr>
          <w:rFonts w:ascii="Arial" w:hAnsi="Arial" w:eastAsia="Arial" w:cs="Arial"/>
          <w:color w:val="000000" w:themeColor="text1"/>
          <w:lang w:val="es-ES"/>
        </w:rPr>
        <w:t xml:space="preserve"> una tole</w:t>
      </w:r>
      <w:r w:rsidRPr="7160A137" w:rsidR="1722AF31">
        <w:rPr>
          <w:rFonts w:ascii="Arial" w:hAnsi="Arial" w:eastAsia="Arial" w:cs="Arial"/>
          <w:color w:val="000000" w:themeColor="text1"/>
          <w:lang w:val="es-ES"/>
        </w:rPr>
        <w:t>ra</w:t>
      </w:r>
      <w:r w:rsidRPr="7160A137" w:rsidR="3603D30A">
        <w:rPr>
          <w:rFonts w:ascii="Arial" w:hAnsi="Arial" w:eastAsia="Arial" w:cs="Arial"/>
          <w:color w:val="000000" w:themeColor="text1"/>
          <w:lang w:val="es-ES"/>
        </w:rPr>
        <w:t xml:space="preserve">ncia del porcentaje o valor nominal que </w:t>
      </w:r>
      <w:r w:rsidRPr="7160A137" w:rsidR="32ADEAC3">
        <w:rPr>
          <w:rFonts w:ascii="Arial" w:hAnsi="Arial" w:eastAsia="Arial" w:cs="Arial"/>
          <w:color w:val="000000" w:themeColor="text1"/>
          <w:lang w:val="es-ES"/>
        </w:rPr>
        <w:t>queramos</w:t>
      </w:r>
      <w:r w:rsidRPr="7160A137" w:rsidR="3603D30A">
        <w:rPr>
          <w:rFonts w:ascii="Arial" w:hAnsi="Arial" w:eastAsia="Arial" w:cs="Arial"/>
          <w:color w:val="000000" w:themeColor="text1"/>
          <w:lang w:val="es-ES"/>
        </w:rPr>
        <w:t xml:space="preserve"> para poder recibir la </w:t>
      </w:r>
      <w:r w:rsidRPr="7160A137" w:rsidR="457467AD">
        <w:rPr>
          <w:rFonts w:ascii="Arial" w:hAnsi="Arial" w:eastAsia="Arial" w:cs="Arial"/>
          <w:color w:val="000000" w:themeColor="text1"/>
          <w:lang w:val="es-ES"/>
        </w:rPr>
        <w:t>mercancía</w:t>
      </w:r>
      <w:r w:rsidRPr="7160A137" w:rsidR="3603D30A">
        <w:rPr>
          <w:rFonts w:ascii="Arial" w:hAnsi="Arial" w:eastAsia="Arial" w:cs="Arial"/>
          <w:color w:val="000000" w:themeColor="text1"/>
          <w:lang w:val="es-ES"/>
        </w:rPr>
        <w:t xml:space="preserve"> sin </w:t>
      </w:r>
      <w:r w:rsidRPr="7160A137" w:rsidR="7BDF425A">
        <w:rPr>
          <w:rFonts w:ascii="Arial" w:hAnsi="Arial" w:eastAsia="Arial" w:cs="Arial"/>
          <w:color w:val="000000" w:themeColor="text1"/>
          <w:lang w:val="es-ES"/>
        </w:rPr>
        <w:t>problemas</w:t>
      </w:r>
      <w:r w:rsidRPr="7160A137" w:rsidR="3603D30A">
        <w:rPr>
          <w:rFonts w:ascii="Arial" w:hAnsi="Arial" w:eastAsia="Arial" w:cs="Arial"/>
          <w:color w:val="000000" w:themeColor="text1"/>
          <w:lang w:val="es-ES"/>
        </w:rPr>
        <w:t xml:space="preserve"> y sin </w:t>
      </w:r>
      <w:r w:rsidRPr="7160A137" w:rsidR="50FC45D4">
        <w:rPr>
          <w:rFonts w:ascii="Arial" w:hAnsi="Arial" w:eastAsia="Arial" w:cs="Arial"/>
          <w:color w:val="000000" w:themeColor="text1"/>
          <w:lang w:val="es-ES"/>
        </w:rPr>
        <w:t>ningún</w:t>
      </w:r>
      <w:r w:rsidRPr="7160A137" w:rsidR="3603D30A">
        <w:rPr>
          <w:rFonts w:ascii="Arial" w:hAnsi="Arial" w:eastAsia="Arial" w:cs="Arial"/>
          <w:color w:val="000000" w:themeColor="text1"/>
          <w:lang w:val="es-ES"/>
        </w:rPr>
        <w:t xml:space="preserve"> tipo de error.</w:t>
      </w:r>
    </w:p>
    <w:p w:rsidR="3F3E2D41" w:rsidP="7160A137" w:rsidRDefault="3F3E2D41" w14:paraId="16312A1C" w14:textId="097260F5">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Para realizar esta configuración de tolerancia de precio debemos seguir esta ruta:</w:t>
      </w:r>
    </w:p>
    <w:p w:rsidR="232C8D0D" w:rsidP="7160A137" w:rsidRDefault="232C8D0D" w14:paraId="4422BD96" w14:textId="17B6B4EA">
      <w:pPr>
        <w:pStyle w:val="ListParagraph"/>
        <w:numPr>
          <w:ilvl w:val="0"/>
          <w:numId w:val="6"/>
        </w:num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Acceder al módulo </w:t>
      </w:r>
      <w:proofErr w:type="spellStart"/>
      <w:r w:rsidRPr="7160A137">
        <w:rPr>
          <w:rFonts w:ascii="Arial" w:hAnsi="Arial" w:eastAsia="Arial" w:cs="Arial"/>
          <w:color w:val="000000" w:themeColor="text1"/>
          <w:lang w:val="es-ES"/>
        </w:rPr>
        <w:t>Financial</w:t>
      </w:r>
      <w:proofErr w:type="spellEnd"/>
      <w:r w:rsidRPr="7160A137">
        <w:rPr>
          <w:rFonts w:ascii="Arial" w:hAnsi="Arial" w:eastAsia="Arial" w:cs="Arial"/>
          <w:color w:val="000000" w:themeColor="text1"/>
          <w:lang w:val="es-ES"/>
        </w:rPr>
        <w:t xml:space="preserve"> </w:t>
      </w:r>
      <w:proofErr w:type="spellStart"/>
      <w:r w:rsidRPr="7160A137">
        <w:rPr>
          <w:rFonts w:ascii="Arial" w:hAnsi="Arial" w:eastAsia="Arial" w:cs="Arial"/>
          <w:color w:val="000000" w:themeColor="text1"/>
          <w:lang w:val="es-ES"/>
        </w:rPr>
        <w:t>Accounting</w:t>
      </w:r>
      <w:proofErr w:type="spellEnd"/>
      <w:r w:rsidRPr="7160A137">
        <w:rPr>
          <w:rFonts w:ascii="Arial" w:hAnsi="Arial" w:eastAsia="Arial" w:cs="Arial"/>
          <w:color w:val="000000" w:themeColor="text1"/>
          <w:lang w:val="es-ES"/>
        </w:rPr>
        <w:t xml:space="preserve"> (FI) o al </w:t>
      </w:r>
      <w:r w:rsidRPr="7160A137" w:rsidR="0D51A262">
        <w:rPr>
          <w:rFonts w:ascii="Arial" w:hAnsi="Arial" w:eastAsia="Arial" w:cs="Arial"/>
          <w:color w:val="000000" w:themeColor="text1"/>
          <w:lang w:val="es-ES"/>
        </w:rPr>
        <w:t>módulo</w:t>
      </w:r>
      <w:r w:rsidRPr="7160A137">
        <w:rPr>
          <w:rFonts w:ascii="Arial" w:hAnsi="Arial" w:eastAsia="Arial" w:cs="Arial"/>
          <w:color w:val="000000" w:themeColor="text1"/>
          <w:lang w:val="es-ES"/>
        </w:rPr>
        <w:t xml:space="preserve"> </w:t>
      </w:r>
      <w:proofErr w:type="spellStart"/>
      <w:r w:rsidRPr="7160A137">
        <w:rPr>
          <w:rFonts w:ascii="Arial" w:hAnsi="Arial" w:eastAsia="Arial" w:cs="Arial"/>
          <w:color w:val="000000" w:themeColor="text1"/>
          <w:lang w:val="es-ES"/>
        </w:rPr>
        <w:t>Material</w:t>
      </w:r>
      <w:r w:rsidRPr="7160A137" w:rsidR="2D5EFA17">
        <w:rPr>
          <w:rFonts w:ascii="Arial" w:hAnsi="Arial" w:eastAsia="Arial" w:cs="Arial"/>
          <w:color w:val="000000" w:themeColor="text1"/>
          <w:lang w:val="es-ES"/>
        </w:rPr>
        <w:t>s</w:t>
      </w:r>
      <w:proofErr w:type="spellEnd"/>
      <w:r w:rsidRPr="7160A137" w:rsidR="2D5EFA17">
        <w:rPr>
          <w:rFonts w:ascii="Arial" w:hAnsi="Arial" w:eastAsia="Arial" w:cs="Arial"/>
          <w:color w:val="000000" w:themeColor="text1"/>
          <w:lang w:val="es-ES"/>
        </w:rPr>
        <w:t xml:space="preserve"> Management (MM)</w:t>
      </w:r>
      <w:r w:rsidRPr="7160A137" w:rsidR="48CA3A54">
        <w:rPr>
          <w:rFonts w:ascii="Arial" w:hAnsi="Arial" w:eastAsia="Arial" w:cs="Arial"/>
          <w:color w:val="000000" w:themeColor="text1"/>
          <w:lang w:val="es-ES"/>
        </w:rPr>
        <w:t>.</w:t>
      </w:r>
    </w:p>
    <w:p w:rsidR="48CA3A54" w:rsidP="7160A137" w:rsidRDefault="48CA3A54" w14:paraId="1F166246" w14:textId="2C41C7BE">
      <w:pPr>
        <w:pStyle w:val="ListParagraph"/>
        <w:numPr>
          <w:ilvl w:val="0"/>
          <w:numId w:val="6"/>
        </w:numPr>
        <w:spacing w:line="240" w:lineRule="auto"/>
        <w:jc w:val="both"/>
        <w:rPr>
          <w:rFonts w:ascii="Arial" w:hAnsi="Arial" w:eastAsia="Arial" w:cs="Arial"/>
          <w:color w:val="000000" w:themeColor="text1"/>
          <w:lang w:val="en-US"/>
        </w:rPr>
      </w:pPr>
      <w:proofErr w:type="spellStart"/>
      <w:r w:rsidRPr="7160A137">
        <w:rPr>
          <w:rFonts w:ascii="Arial" w:hAnsi="Arial" w:eastAsia="Arial" w:cs="Arial"/>
          <w:color w:val="000000" w:themeColor="text1"/>
          <w:lang w:val="en-US"/>
        </w:rPr>
        <w:t>Ir</w:t>
      </w:r>
      <w:proofErr w:type="spellEnd"/>
      <w:r w:rsidRPr="7160A137">
        <w:rPr>
          <w:rFonts w:ascii="Arial" w:hAnsi="Arial" w:eastAsia="Arial" w:cs="Arial"/>
          <w:color w:val="000000" w:themeColor="text1"/>
          <w:lang w:val="en-US"/>
        </w:rPr>
        <w:t xml:space="preserve"> a la </w:t>
      </w:r>
      <w:proofErr w:type="spellStart"/>
      <w:r w:rsidRPr="7160A137">
        <w:rPr>
          <w:rFonts w:ascii="Arial" w:hAnsi="Arial" w:eastAsia="Arial" w:cs="Arial"/>
          <w:color w:val="000000" w:themeColor="text1"/>
          <w:lang w:val="en-US"/>
        </w:rPr>
        <w:t>transaccion</w:t>
      </w:r>
      <w:proofErr w:type="spellEnd"/>
      <w:r w:rsidRPr="7160A137">
        <w:rPr>
          <w:rFonts w:ascii="Arial" w:hAnsi="Arial" w:eastAsia="Arial" w:cs="Arial"/>
          <w:color w:val="000000" w:themeColor="text1"/>
          <w:lang w:val="en-US"/>
        </w:rPr>
        <w:t xml:space="preserve"> OMR6 (Settings for Invoice Verification).</w:t>
      </w:r>
    </w:p>
    <w:p w:rsidRPr="007015FD" w:rsidR="6E3CFD2A" w:rsidP="7160A137" w:rsidRDefault="6E3CFD2A" w14:paraId="2BA72BC3" w14:textId="5DBDFDA3">
      <w:pPr>
        <w:pStyle w:val="ListParagraph"/>
        <w:numPr>
          <w:ilvl w:val="0"/>
          <w:numId w:val="6"/>
        </w:numPr>
        <w:spacing w:line="240" w:lineRule="auto"/>
        <w:jc w:val="both"/>
        <w:rPr>
          <w:rFonts w:ascii="Arial" w:hAnsi="Arial" w:eastAsia="Arial" w:cs="Arial"/>
          <w:color w:val="000000" w:themeColor="text1"/>
        </w:rPr>
      </w:pPr>
      <w:r w:rsidRPr="007015FD">
        <w:rPr>
          <w:rFonts w:ascii="Arial" w:hAnsi="Arial" w:eastAsia="Arial" w:cs="Arial"/>
          <w:color w:val="000000" w:themeColor="text1"/>
        </w:rPr>
        <w:t>Especificar un rango ya sea monetario o porcentual.</w:t>
      </w:r>
    </w:p>
    <w:p w:rsidR="6E3CFD2A" w:rsidP="7160A137" w:rsidRDefault="6E3CFD2A" w14:paraId="08EE6DB5" w14:textId="5944AAB7">
      <w:pPr>
        <w:pStyle w:val="ListParagraph"/>
        <w:numPr>
          <w:ilvl w:val="0"/>
          <w:numId w:val="6"/>
        </w:num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En las </w:t>
      </w:r>
      <w:r w:rsidRPr="7160A137" w:rsidR="10778B2D">
        <w:rPr>
          <w:rFonts w:ascii="Arial" w:hAnsi="Arial" w:eastAsia="Arial" w:cs="Arial"/>
          <w:color w:val="000000" w:themeColor="text1"/>
          <w:lang w:val="es-ES"/>
        </w:rPr>
        <w:t>órdenes</w:t>
      </w:r>
      <w:r w:rsidRPr="7160A137">
        <w:rPr>
          <w:rFonts w:ascii="Arial" w:hAnsi="Arial" w:eastAsia="Arial" w:cs="Arial"/>
          <w:color w:val="000000" w:themeColor="text1"/>
          <w:lang w:val="es-ES"/>
        </w:rPr>
        <w:t xml:space="preserve"> de compra se utiliza </w:t>
      </w:r>
      <w:r w:rsidRPr="7160A137" w:rsidR="782187DB">
        <w:rPr>
          <w:rFonts w:ascii="Arial" w:hAnsi="Arial" w:eastAsia="Arial" w:cs="Arial"/>
          <w:color w:val="000000" w:themeColor="text1"/>
          <w:lang w:val="es-ES"/>
        </w:rPr>
        <w:t>específicamente</w:t>
      </w:r>
      <w:r w:rsidRPr="7160A137">
        <w:rPr>
          <w:rFonts w:ascii="Arial" w:hAnsi="Arial" w:eastAsia="Arial" w:cs="Arial"/>
          <w:color w:val="000000" w:themeColor="text1"/>
          <w:lang w:val="es-ES"/>
        </w:rPr>
        <w:t xml:space="preserve"> </w:t>
      </w:r>
      <w:r w:rsidRPr="7160A137" w:rsidR="22049916">
        <w:rPr>
          <w:rFonts w:ascii="Arial" w:hAnsi="Arial" w:eastAsia="Arial" w:cs="Arial"/>
          <w:color w:val="000000" w:themeColor="text1"/>
          <w:lang w:val="es-ES"/>
        </w:rPr>
        <w:t xml:space="preserve">las </w:t>
      </w:r>
      <w:proofErr w:type="spellStart"/>
      <w:r w:rsidRPr="7160A137" w:rsidR="22049916">
        <w:rPr>
          <w:rFonts w:ascii="Arial" w:hAnsi="Arial" w:eastAsia="Arial" w:cs="Arial"/>
          <w:color w:val="000000" w:themeColor="text1"/>
          <w:lang w:val="es-ES"/>
        </w:rPr>
        <w:t>transacciónes</w:t>
      </w:r>
      <w:proofErr w:type="spellEnd"/>
      <w:r w:rsidRPr="7160A137">
        <w:rPr>
          <w:rFonts w:ascii="Arial" w:hAnsi="Arial" w:eastAsia="Arial" w:cs="Arial"/>
          <w:color w:val="000000" w:themeColor="text1"/>
          <w:lang w:val="es-ES"/>
        </w:rPr>
        <w:t xml:space="preserve"> ME21N o ME22N (</w:t>
      </w:r>
      <w:proofErr w:type="spellStart"/>
      <w:r w:rsidRPr="7160A137">
        <w:rPr>
          <w:rFonts w:ascii="Arial" w:hAnsi="Arial" w:eastAsia="Arial" w:cs="Arial"/>
          <w:color w:val="000000" w:themeColor="text1"/>
          <w:lang w:val="es-ES"/>
        </w:rPr>
        <w:t>Create</w:t>
      </w:r>
      <w:proofErr w:type="spellEnd"/>
      <w:r w:rsidRPr="7160A137">
        <w:rPr>
          <w:rFonts w:ascii="Arial" w:hAnsi="Arial" w:eastAsia="Arial" w:cs="Arial"/>
          <w:color w:val="000000" w:themeColor="text1"/>
          <w:lang w:val="es-ES"/>
        </w:rPr>
        <w:t xml:space="preserve"> </w:t>
      </w:r>
      <w:r w:rsidRPr="7160A137" w:rsidR="48EFE201">
        <w:rPr>
          <w:rFonts w:ascii="Arial" w:hAnsi="Arial" w:eastAsia="Arial" w:cs="Arial"/>
          <w:color w:val="000000" w:themeColor="text1"/>
          <w:lang w:val="es-ES"/>
        </w:rPr>
        <w:t>/</w:t>
      </w:r>
      <w:r w:rsidRPr="7160A137">
        <w:rPr>
          <w:rFonts w:ascii="Arial" w:hAnsi="Arial" w:eastAsia="Arial" w:cs="Arial"/>
          <w:color w:val="000000" w:themeColor="text1"/>
          <w:lang w:val="es-ES"/>
        </w:rPr>
        <w:t xml:space="preserve">Change </w:t>
      </w:r>
      <w:proofErr w:type="spellStart"/>
      <w:r w:rsidRPr="7160A137">
        <w:rPr>
          <w:rFonts w:ascii="Arial" w:hAnsi="Arial" w:eastAsia="Arial" w:cs="Arial"/>
          <w:color w:val="000000" w:themeColor="text1"/>
          <w:lang w:val="es-ES"/>
        </w:rPr>
        <w:t>Purc</w:t>
      </w:r>
      <w:r w:rsidRPr="7160A137" w:rsidR="3B53C1E9">
        <w:rPr>
          <w:rFonts w:ascii="Arial" w:hAnsi="Arial" w:eastAsia="Arial" w:cs="Arial"/>
          <w:color w:val="000000" w:themeColor="text1"/>
          <w:lang w:val="es-ES"/>
        </w:rPr>
        <w:t>ha</w:t>
      </w:r>
      <w:r w:rsidRPr="7160A137">
        <w:rPr>
          <w:rFonts w:ascii="Arial" w:hAnsi="Arial" w:eastAsia="Arial" w:cs="Arial"/>
          <w:color w:val="000000" w:themeColor="text1"/>
          <w:lang w:val="es-ES"/>
        </w:rPr>
        <w:t>se</w:t>
      </w:r>
      <w:proofErr w:type="spellEnd"/>
      <w:r w:rsidRPr="7160A137">
        <w:rPr>
          <w:rFonts w:ascii="Arial" w:hAnsi="Arial" w:eastAsia="Arial" w:cs="Arial"/>
          <w:color w:val="000000" w:themeColor="text1"/>
          <w:lang w:val="es-ES"/>
        </w:rPr>
        <w:t xml:space="preserve"> </w:t>
      </w:r>
      <w:proofErr w:type="spellStart"/>
      <w:r w:rsidRPr="7160A137" w:rsidR="302B8D76">
        <w:rPr>
          <w:rFonts w:ascii="Arial" w:hAnsi="Arial" w:eastAsia="Arial" w:cs="Arial"/>
          <w:color w:val="000000" w:themeColor="text1"/>
          <w:lang w:val="es-ES"/>
        </w:rPr>
        <w:t>Order</w:t>
      </w:r>
      <w:proofErr w:type="spellEnd"/>
      <w:r w:rsidRPr="7160A137" w:rsidR="302B8D76">
        <w:rPr>
          <w:rFonts w:ascii="Arial" w:hAnsi="Arial" w:eastAsia="Arial" w:cs="Arial"/>
          <w:color w:val="000000" w:themeColor="text1"/>
          <w:lang w:val="es-ES"/>
        </w:rPr>
        <w:t>).</w:t>
      </w:r>
    </w:p>
    <w:p w:rsidR="213E35A4" w:rsidP="7160A137" w:rsidRDefault="213E35A4" w14:paraId="645D934B" w14:textId="752021F1">
      <w:pPr>
        <w:pStyle w:val="ListParagraph"/>
        <w:numPr>
          <w:ilvl w:val="0"/>
          <w:numId w:val="6"/>
        </w:num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Incluir tolerancia a nivel documento.</w:t>
      </w:r>
    </w:p>
    <w:p w:rsidR="00042135" w:rsidP="7160A137" w:rsidRDefault="5167BE0D" w14:paraId="72FC4108" w14:textId="1D4680E2">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lang w:val="es-ES"/>
        </w:rPr>
        <w:t xml:space="preserve">Durante la </w:t>
      </w:r>
      <w:r w:rsidRPr="7160A137" w:rsidR="47B752FB">
        <w:rPr>
          <w:rFonts w:ascii="Arial" w:hAnsi="Arial" w:eastAsia="Arial" w:cs="Arial"/>
          <w:color w:val="000000" w:themeColor="text1"/>
          <w:lang w:val="es-ES"/>
        </w:rPr>
        <w:t>verificación</w:t>
      </w:r>
      <w:r w:rsidRPr="7160A137">
        <w:rPr>
          <w:rFonts w:ascii="Arial" w:hAnsi="Arial" w:eastAsia="Arial" w:cs="Arial"/>
          <w:color w:val="000000" w:themeColor="text1"/>
          <w:lang w:val="es-ES"/>
        </w:rPr>
        <w:t xml:space="preserve"> de la factura en MIGO, el sistema compara el precio de la factura con el precio de orden de compra. SI</w:t>
      </w:r>
      <w:r w:rsidRPr="7160A137" w:rsidR="57E4C2A5">
        <w:rPr>
          <w:rFonts w:ascii="Arial" w:hAnsi="Arial" w:eastAsia="Arial" w:cs="Arial"/>
          <w:color w:val="000000" w:themeColor="text1"/>
          <w:lang w:val="es-ES"/>
        </w:rPr>
        <w:t xml:space="preserve"> hay diferencia y está dentro de las tolerancias establecidas el sistema dará un </w:t>
      </w:r>
      <w:proofErr w:type="spellStart"/>
      <w:r w:rsidRPr="7160A137" w:rsidR="57E4C2A5">
        <w:rPr>
          <w:rFonts w:ascii="Arial" w:hAnsi="Arial" w:eastAsia="Arial" w:cs="Arial"/>
          <w:color w:val="000000" w:themeColor="text1"/>
          <w:lang w:val="es-ES"/>
        </w:rPr>
        <w:t>warning</w:t>
      </w:r>
      <w:proofErr w:type="spellEnd"/>
      <w:r w:rsidRPr="7160A137" w:rsidR="57E4C2A5">
        <w:rPr>
          <w:rFonts w:ascii="Arial" w:hAnsi="Arial" w:eastAsia="Arial" w:cs="Arial"/>
          <w:color w:val="000000" w:themeColor="text1"/>
          <w:lang w:val="es-ES"/>
        </w:rPr>
        <w:t xml:space="preserve"> pero dejará continuar sin problemas.</w:t>
      </w:r>
    </w:p>
    <w:p w:rsidRPr="00384093" w:rsidR="00D6772F" w:rsidP="00384093" w:rsidRDefault="00D6772F" w14:paraId="06A77F48" w14:textId="77777777">
      <w:pPr>
        <w:spacing w:line="240" w:lineRule="auto"/>
        <w:jc w:val="both"/>
        <w:rPr>
          <w:rFonts w:ascii="Arial" w:hAnsi="Arial" w:eastAsia="Arial" w:cs="Arial"/>
          <w:color w:val="000000" w:themeColor="text1"/>
          <w:u w:val="single"/>
        </w:rPr>
      </w:pPr>
      <w:r w:rsidRPr="00384093">
        <w:rPr>
          <w:rFonts w:ascii="Arial" w:hAnsi="Arial" w:eastAsia="Arial" w:cs="Arial"/>
          <w:color w:val="000000" w:themeColor="text1"/>
          <w:u w:val="single"/>
        </w:rPr>
        <w:t>La compañía ha tenido problemas recurrentes desde la implementación del módulo MM, dado que se han dado casos de proveedores a los cuales se les ha pagado dos veces.  ¿Qué solución y parametrización tiene definida SAP para alertar sobre estas situaciones?</w:t>
      </w:r>
    </w:p>
    <w:p w:rsidRPr="00042135" w:rsidR="2130D617" w:rsidP="7160A137" w:rsidRDefault="2130D617" w14:paraId="306BA336" w14:textId="6FC4FBC9">
      <w:pPr>
        <w:spacing w:line="240" w:lineRule="auto"/>
        <w:jc w:val="both"/>
        <w:rPr>
          <w:rFonts w:ascii="Arial" w:hAnsi="Arial" w:eastAsia="Arial" w:cs="Arial"/>
          <w:color w:val="000000" w:themeColor="text1"/>
          <w:lang w:val="es-ES"/>
        </w:rPr>
      </w:pPr>
      <w:r w:rsidRPr="7160A137">
        <w:rPr>
          <w:rFonts w:ascii="Arial" w:hAnsi="Arial" w:eastAsia="Arial" w:cs="Arial"/>
          <w:color w:val="000000" w:themeColor="text1"/>
        </w:rPr>
        <w:t xml:space="preserve">La </w:t>
      </w:r>
      <w:r w:rsidRPr="7160A137" w:rsidR="1E95E8A7">
        <w:rPr>
          <w:rFonts w:ascii="Arial" w:hAnsi="Arial" w:eastAsia="Arial" w:cs="Arial"/>
          <w:color w:val="000000" w:themeColor="text1"/>
        </w:rPr>
        <w:t>solución</w:t>
      </w:r>
      <w:r w:rsidRPr="7160A137">
        <w:rPr>
          <w:rFonts w:ascii="Arial" w:hAnsi="Arial" w:eastAsia="Arial" w:cs="Arial"/>
          <w:color w:val="000000" w:themeColor="text1"/>
        </w:rPr>
        <w:t xml:space="preserve"> que planteamos, para est</w:t>
      </w:r>
      <w:r w:rsidRPr="7160A137" w:rsidR="414336D8">
        <w:rPr>
          <w:rFonts w:ascii="Arial" w:hAnsi="Arial" w:eastAsia="Arial" w:cs="Arial"/>
          <w:color w:val="000000" w:themeColor="text1"/>
        </w:rPr>
        <w:t>os</w:t>
      </w:r>
      <w:r w:rsidRPr="7160A137">
        <w:rPr>
          <w:rFonts w:ascii="Arial" w:hAnsi="Arial" w:eastAsia="Arial" w:cs="Arial"/>
          <w:color w:val="000000" w:themeColor="text1"/>
        </w:rPr>
        <w:t xml:space="preserve"> error</w:t>
      </w:r>
      <w:r w:rsidRPr="7160A137" w:rsidR="083FCCA6">
        <w:rPr>
          <w:rFonts w:ascii="Arial" w:hAnsi="Arial" w:eastAsia="Arial" w:cs="Arial"/>
          <w:color w:val="000000" w:themeColor="text1"/>
        </w:rPr>
        <w:t>es</w:t>
      </w:r>
      <w:r w:rsidRPr="7160A137">
        <w:rPr>
          <w:rFonts w:ascii="Arial" w:hAnsi="Arial" w:eastAsia="Arial" w:cs="Arial"/>
          <w:color w:val="000000" w:themeColor="text1"/>
        </w:rPr>
        <w:t xml:space="preserve"> </w:t>
      </w:r>
      <w:r w:rsidRPr="7160A137" w:rsidR="78333525">
        <w:rPr>
          <w:rFonts w:ascii="Arial" w:hAnsi="Arial" w:eastAsia="Arial" w:cs="Arial"/>
          <w:color w:val="000000" w:themeColor="text1"/>
        </w:rPr>
        <w:t>de pagos</w:t>
      </w:r>
      <w:r w:rsidRPr="7160A137" w:rsidR="304CD1AB">
        <w:rPr>
          <w:rFonts w:ascii="Arial" w:hAnsi="Arial" w:eastAsia="Arial" w:cs="Arial"/>
          <w:color w:val="000000" w:themeColor="text1"/>
        </w:rPr>
        <w:t xml:space="preserve"> duplicados</w:t>
      </w:r>
      <w:r w:rsidRPr="7160A137">
        <w:rPr>
          <w:rFonts w:ascii="Arial" w:hAnsi="Arial" w:eastAsia="Arial" w:cs="Arial"/>
          <w:color w:val="000000" w:themeColor="text1"/>
        </w:rPr>
        <w:t xml:space="preserve"> es la siguiente:</w:t>
      </w:r>
    </w:p>
    <w:p w:rsidR="1C4A2F17" w:rsidP="7160A137" w:rsidRDefault="1C4A2F17" w14:paraId="3384E5CF" w14:textId="1912F415">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La solución</w:t>
      </w:r>
      <w:r w:rsidRPr="7160A137" w:rsidR="175B5D29">
        <w:rPr>
          <w:rFonts w:ascii="Arial" w:hAnsi="Arial" w:eastAsia="Arial" w:cs="Arial"/>
          <w:color w:val="000000" w:themeColor="text1"/>
        </w:rPr>
        <w:t xml:space="preserve"> consiste en implementar controles </w:t>
      </w:r>
      <w:r w:rsidRPr="7160A137" w:rsidR="67437BCE">
        <w:rPr>
          <w:rFonts w:ascii="Arial" w:hAnsi="Arial" w:eastAsia="Arial" w:cs="Arial"/>
          <w:color w:val="000000" w:themeColor="text1"/>
        </w:rPr>
        <w:t>automáticos</w:t>
      </w:r>
      <w:r w:rsidRPr="7160A137" w:rsidR="175B5D29">
        <w:rPr>
          <w:rFonts w:ascii="Arial" w:hAnsi="Arial" w:eastAsia="Arial" w:cs="Arial"/>
          <w:color w:val="000000" w:themeColor="text1"/>
        </w:rPr>
        <w:t xml:space="preserve"> que alerten o bloqueen posibles pagos duplicados</w:t>
      </w:r>
      <w:r w:rsidRPr="7160A137" w:rsidR="1DA33B34">
        <w:rPr>
          <w:rFonts w:ascii="Arial" w:hAnsi="Arial" w:eastAsia="Arial" w:cs="Arial"/>
          <w:color w:val="000000" w:themeColor="text1"/>
        </w:rPr>
        <w:t xml:space="preserve"> a proveedores</w:t>
      </w:r>
      <w:r w:rsidRPr="7160A137" w:rsidR="175B5D29">
        <w:rPr>
          <w:rFonts w:ascii="Arial" w:hAnsi="Arial" w:eastAsia="Arial" w:cs="Arial"/>
          <w:color w:val="000000" w:themeColor="text1"/>
        </w:rPr>
        <w:t xml:space="preserve"> durante la </w:t>
      </w:r>
      <w:r w:rsidRPr="7160A137" w:rsidR="618DEBA6">
        <w:rPr>
          <w:rFonts w:ascii="Arial" w:hAnsi="Arial" w:eastAsia="Arial" w:cs="Arial"/>
          <w:color w:val="000000" w:themeColor="text1"/>
        </w:rPr>
        <w:t>verificación</w:t>
      </w:r>
      <w:r w:rsidRPr="7160A137" w:rsidR="0CEA67F1">
        <w:rPr>
          <w:rFonts w:ascii="Arial" w:hAnsi="Arial" w:eastAsia="Arial" w:cs="Arial"/>
          <w:color w:val="000000" w:themeColor="text1"/>
        </w:rPr>
        <w:t xml:space="preserve"> de facturas y </w:t>
      </w:r>
      <w:r w:rsidRPr="7160A137" w:rsidR="7D245C5C">
        <w:rPr>
          <w:rFonts w:ascii="Arial" w:hAnsi="Arial" w:eastAsia="Arial" w:cs="Arial"/>
          <w:color w:val="000000" w:themeColor="text1"/>
        </w:rPr>
        <w:t>ejecución</w:t>
      </w:r>
      <w:r w:rsidRPr="7160A137" w:rsidR="0CEA67F1">
        <w:rPr>
          <w:rFonts w:ascii="Arial" w:hAnsi="Arial" w:eastAsia="Arial" w:cs="Arial"/>
          <w:color w:val="000000" w:themeColor="text1"/>
        </w:rPr>
        <w:t xml:space="preserve"> de pagos.</w:t>
      </w:r>
    </w:p>
    <w:p w:rsidR="6F372899" w:rsidP="7160A137" w:rsidRDefault="6F372899" w14:paraId="5A6F6B12" w14:textId="3C2F18EF">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 SAP se verifica automáticamente las facturas ingresadas </w:t>
      </w:r>
      <w:r w:rsidRPr="7160A137" w:rsidR="70319F9E">
        <w:rPr>
          <w:rFonts w:ascii="Arial" w:hAnsi="Arial" w:eastAsia="Arial" w:cs="Arial"/>
          <w:color w:val="000000" w:themeColor="text1"/>
        </w:rPr>
        <w:t>comparándolas</w:t>
      </w:r>
      <w:r w:rsidRPr="7160A137">
        <w:rPr>
          <w:rFonts w:ascii="Arial" w:hAnsi="Arial" w:eastAsia="Arial" w:cs="Arial"/>
          <w:color w:val="000000" w:themeColor="text1"/>
        </w:rPr>
        <w:t xml:space="preserve"> con registros previos </w:t>
      </w:r>
      <w:r w:rsidRPr="7160A137" w:rsidR="17277C41">
        <w:rPr>
          <w:rFonts w:ascii="Arial" w:hAnsi="Arial" w:eastAsia="Arial" w:cs="Arial"/>
          <w:color w:val="000000" w:themeColor="text1"/>
        </w:rPr>
        <w:t>según</w:t>
      </w:r>
      <w:r w:rsidRPr="7160A137" w:rsidR="7F28575A">
        <w:rPr>
          <w:rFonts w:ascii="Arial" w:hAnsi="Arial" w:eastAsia="Arial" w:cs="Arial"/>
          <w:color w:val="000000" w:themeColor="text1"/>
        </w:rPr>
        <w:t xml:space="preserve"> criterios como numero de factura proveedor y </w:t>
      </w:r>
      <w:r w:rsidRPr="7160A137" w:rsidR="4F5CFBAD">
        <w:rPr>
          <w:rFonts w:ascii="Arial" w:hAnsi="Arial" w:eastAsia="Arial" w:cs="Arial"/>
          <w:color w:val="000000" w:themeColor="text1"/>
        </w:rPr>
        <w:t>monto. Si</w:t>
      </w:r>
      <w:r w:rsidRPr="7160A137" w:rsidR="7F28575A">
        <w:rPr>
          <w:rFonts w:ascii="Arial" w:hAnsi="Arial" w:eastAsia="Arial" w:cs="Arial"/>
          <w:color w:val="000000" w:themeColor="text1"/>
        </w:rPr>
        <w:t xml:space="preserve"> se detecta duplicidad se bloquea la factura para su </w:t>
      </w:r>
      <w:r w:rsidRPr="7160A137" w:rsidR="60677EB2">
        <w:rPr>
          <w:rFonts w:ascii="Arial" w:hAnsi="Arial" w:eastAsia="Arial" w:cs="Arial"/>
          <w:color w:val="000000" w:themeColor="text1"/>
        </w:rPr>
        <w:t>revisión</w:t>
      </w:r>
      <w:r w:rsidRPr="7160A137" w:rsidR="7F28575A">
        <w:rPr>
          <w:rFonts w:ascii="Arial" w:hAnsi="Arial" w:eastAsia="Arial" w:cs="Arial"/>
          <w:color w:val="000000" w:themeColor="text1"/>
        </w:rPr>
        <w:t>.</w:t>
      </w:r>
    </w:p>
    <w:p w:rsidR="5C533D37" w:rsidP="7160A137" w:rsidRDefault="5C533D37" w14:paraId="1988034B" w14:textId="727D5737">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También</w:t>
      </w:r>
      <w:r w:rsidRPr="7160A137" w:rsidR="24FF7411">
        <w:rPr>
          <w:rFonts w:ascii="Arial" w:hAnsi="Arial" w:eastAsia="Arial" w:cs="Arial"/>
          <w:color w:val="000000" w:themeColor="text1"/>
        </w:rPr>
        <w:t xml:space="preserve"> se puede dar el caso de tener que bloquear facturas por discrepancias en las tolerancias, se bloquea </w:t>
      </w:r>
      <w:r w:rsidRPr="7160A137" w:rsidR="0AD2D385">
        <w:rPr>
          <w:rFonts w:ascii="Arial" w:hAnsi="Arial" w:eastAsia="Arial" w:cs="Arial"/>
          <w:color w:val="000000" w:themeColor="text1"/>
        </w:rPr>
        <w:t>automáticamente</w:t>
      </w:r>
      <w:r w:rsidRPr="7160A137" w:rsidR="24FF7411">
        <w:rPr>
          <w:rFonts w:ascii="Arial" w:hAnsi="Arial" w:eastAsia="Arial" w:cs="Arial"/>
          <w:color w:val="000000" w:themeColor="text1"/>
        </w:rPr>
        <w:t xml:space="preserve"> </w:t>
      </w:r>
      <w:r w:rsidRPr="7160A137" w:rsidR="2A950541">
        <w:rPr>
          <w:rFonts w:ascii="Arial" w:hAnsi="Arial" w:eastAsia="Arial" w:cs="Arial"/>
          <w:color w:val="000000" w:themeColor="text1"/>
        </w:rPr>
        <w:t xml:space="preserve">facturas con diferencias significativas en cantidad o en precio mediante la </w:t>
      </w:r>
      <w:r w:rsidRPr="7160A137" w:rsidR="6C783B4B">
        <w:rPr>
          <w:rFonts w:ascii="Arial" w:hAnsi="Arial" w:eastAsia="Arial" w:cs="Arial"/>
          <w:color w:val="000000" w:themeColor="text1"/>
        </w:rPr>
        <w:t>configuración</w:t>
      </w:r>
      <w:r w:rsidRPr="7160A137" w:rsidR="2A950541">
        <w:rPr>
          <w:rFonts w:ascii="Arial" w:hAnsi="Arial" w:eastAsia="Arial" w:cs="Arial"/>
          <w:color w:val="000000" w:themeColor="text1"/>
        </w:rPr>
        <w:t xml:space="preserve"> de tolerancias.</w:t>
      </w:r>
    </w:p>
    <w:p w:rsidR="7FEF31F1" w:rsidP="7160A137" w:rsidRDefault="7FEF31F1" w14:paraId="7C055411" w14:textId="6538C377">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Estos criterios de bloqueo </w:t>
      </w:r>
      <w:r w:rsidRPr="7160A137" w:rsidR="0901FC6B">
        <w:rPr>
          <w:rFonts w:ascii="Arial" w:hAnsi="Arial" w:eastAsia="Arial" w:cs="Arial"/>
          <w:color w:val="000000" w:themeColor="text1"/>
        </w:rPr>
        <w:t>también</w:t>
      </w:r>
      <w:r w:rsidRPr="7160A137">
        <w:rPr>
          <w:rFonts w:ascii="Arial" w:hAnsi="Arial" w:eastAsia="Arial" w:cs="Arial"/>
          <w:color w:val="000000" w:themeColor="text1"/>
        </w:rPr>
        <w:t xml:space="preserve"> se pueden aplicar a las transacciones de pagos </w:t>
      </w:r>
      <w:r w:rsidRPr="7160A137" w:rsidR="786D923D">
        <w:rPr>
          <w:rFonts w:ascii="Arial" w:hAnsi="Arial" w:eastAsia="Arial" w:cs="Arial"/>
          <w:color w:val="000000" w:themeColor="text1"/>
        </w:rPr>
        <w:t>automáticos</w:t>
      </w:r>
      <w:r w:rsidRPr="7160A137">
        <w:rPr>
          <w:rFonts w:ascii="Arial" w:hAnsi="Arial" w:eastAsia="Arial" w:cs="Arial"/>
          <w:color w:val="000000" w:themeColor="text1"/>
        </w:rPr>
        <w:t xml:space="preserve"> como se la f110 y si se detecta alguna</w:t>
      </w:r>
      <w:r w:rsidRPr="7160A137" w:rsidR="0CE4F783">
        <w:rPr>
          <w:rFonts w:ascii="Arial" w:hAnsi="Arial" w:eastAsia="Arial" w:cs="Arial"/>
          <w:color w:val="000000" w:themeColor="text1"/>
        </w:rPr>
        <w:t xml:space="preserve"> factura duplicada se procede a bloquearla.</w:t>
      </w:r>
    </w:p>
    <w:p w:rsidR="0289B020" w:rsidP="7160A137" w:rsidRDefault="0289B020" w14:paraId="764E7125" w14:textId="15DEE5A4">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Si queremos entrar </w:t>
      </w:r>
      <w:r w:rsidRPr="7160A137" w:rsidR="5B9FF249">
        <w:rPr>
          <w:rFonts w:ascii="Arial" w:hAnsi="Arial" w:eastAsia="Arial" w:cs="Arial"/>
          <w:color w:val="000000" w:themeColor="text1"/>
        </w:rPr>
        <w:t>aún</w:t>
      </w:r>
      <w:r w:rsidRPr="7160A137">
        <w:rPr>
          <w:rFonts w:ascii="Arial" w:hAnsi="Arial" w:eastAsia="Arial" w:cs="Arial"/>
          <w:color w:val="000000" w:themeColor="text1"/>
        </w:rPr>
        <w:t xml:space="preserve"> </w:t>
      </w:r>
      <w:r w:rsidRPr="7160A137" w:rsidR="3C5341E5">
        <w:rPr>
          <w:rFonts w:ascii="Arial" w:hAnsi="Arial" w:eastAsia="Arial" w:cs="Arial"/>
          <w:color w:val="000000" w:themeColor="text1"/>
        </w:rPr>
        <w:t>más</w:t>
      </w:r>
      <w:r w:rsidRPr="7160A137">
        <w:rPr>
          <w:rFonts w:ascii="Arial" w:hAnsi="Arial" w:eastAsia="Arial" w:cs="Arial"/>
          <w:color w:val="000000" w:themeColor="text1"/>
        </w:rPr>
        <w:t xml:space="preserve"> en detalle, se puede aplicar una </w:t>
      </w:r>
      <w:r w:rsidRPr="7160A137" w:rsidR="45C5E393">
        <w:rPr>
          <w:rFonts w:ascii="Arial" w:hAnsi="Arial" w:eastAsia="Arial" w:cs="Arial"/>
          <w:color w:val="000000" w:themeColor="text1"/>
        </w:rPr>
        <w:t>validación</w:t>
      </w:r>
      <w:r w:rsidRPr="7160A137">
        <w:rPr>
          <w:rFonts w:ascii="Arial" w:hAnsi="Arial" w:eastAsia="Arial" w:cs="Arial"/>
          <w:color w:val="000000" w:themeColor="text1"/>
        </w:rPr>
        <w:t xml:space="preserve"> de documentos en alguno en particular o todos</w:t>
      </w:r>
      <w:r w:rsidRPr="7160A137" w:rsidR="21CC92B6">
        <w:rPr>
          <w:rFonts w:ascii="Arial" w:hAnsi="Arial" w:eastAsia="Arial" w:cs="Arial"/>
          <w:color w:val="000000" w:themeColor="text1"/>
        </w:rPr>
        <w:t>,</w:t>
      </w:r>
      <w:r w:rsidRPr="7160A137">
        <w:rPr>
          <w:rFonts w:ascii="Arial" w:hAnsi="Arial" w:eastAsia="Arial" w:cs="Arial"/>
          <w:color w:val="000000" w:themeColor="text1"/>
        </w:rPr>
        <w:t xml:space="preserve"> referenciando a </w:t>
      </w:r>
      <w:r w:rsidRPr="7160A137" w:rsidR="17A6E6B1">
        <w:rPr>
          <w:rFonts w:ascii="Arial" w:hAnsi="Arial" w:eastAsia="Arial" w:cs="Arial"/>
          <w:color w:val="000000" w:themeColor="text1"/>
        </w:rPr>
        <w:t xml:space="preserve">los códigos de facturas de </w:t>
      </w:r>
      <w:proofErr w:type="spellStart"/>
      <w:r w:rsidRPr="7160A137" w:rsidR="17A6E6B1">
        <w:rPr>
          <w:rFonts w:ascii="Arial" w:hAnsi="Arial" w:eastAsia="Arial" w:cs="Arial"/>
          <w:color w:val="000000" w:themeColor="text1"/>
        </w:rPr>
        <w:t>Afip</w:t>
      </w:r>
      <w:proofErr w:type="spellEnd"/>
      <w:r w:rsidRPr="7160A137" w:rsidR="17A6E6B1">
        <w:rPr>
          <w:rFonts w:ascii="Arial" w:hAnsi="Arial" w:eastAsia="Arial" w:cs="Arial"/>
          <w:color w:val="000000" w:themeColor="text1"/>
        </w:rPr>
        <w:t xml:space="preserve"> y de esa manera tenemos el control teniendo en cuenta la clase de documento y el número de referencia de la factura</w:t>
      </w:r>
      <w:r w:rsidRPr="7160A137" w:rsidR="357702AE">
        <w:rPr>
          <w:rFonts w:ascii="Arial" w:hAnsi="Arial" w:eastAsia="Arial" w:cs="Arial"/>
          <w:color w:val="000000" w:themeColor="text1"/>
        </w:rPr>
        <w:t>, si se detecta algún duplicado se procede a bloquear la factura.</w:t>
      </w:r>
    </w:p>
    <w:p w:rsidR="357702AE" w:rsidP="7160A137" w:rsidRDefault="357702AE" w14:paraId="3088BF87" w14:textId="0E67C2EA">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Los beneficios de estos controles son:</w:t>
      </w:r>
    </w:p>
    <w:p w:rsidR="357702AE" w:rsidP="7160A137" w:rsidRDefault="357702AE" w14:paraId="48CD1462" w14:textId="02F9A3E6">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Prevención de errores, minimiza el riesgo de duplicar pagos.</w:t>
      </w:r>
    </w:p>
    <w:p w:rsidR="357702AE" w:rsidP="7160A137" w:rsidRDefault="357702AE" w14:paraId="70CCB55E" w14:textId="336D73B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Automatización, reduce la dependencia de controles manuales.</w:t>
      </w:r>
    </w:p>
    <w:p w:rsidR="357702AE" w:rsidP="7160A137" w:rsidRDefault="357702AE" w14:paraId="3558BFC6" w14:textId="0CF6DB37">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Cumplimiento normativo, refuerzas políticas internas y regulatorias.</w:t>
      </w:r>
    </w:p>
    <w:p w:rsidR="357702AE" w:rsidP="7160A137" w:rsidRDefault="357702AE" w14:paraId="3DDBF29A" w14:textId="5C674525">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Trazabilidad, proporciona un registro detallado de cada validación.</w:t>
      </w:r>
    </w:p>
    <w:p w:rsidR="357702AE" w:rsidP="7160A137" w:rsidRDefault="357702AE" w14:paraId="1AA07C26" w14:textId="55F1C20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Todas estas configuraciones permiten a la empresa gestionar pagos con mayor seguridad y evitar errores que impacten su flujo de caja.</w:t>
      </w:r>
    </w:p>
    <w:p w:rsidR="7160A137" w:rsidP="7160A137" w:rsidRDefault="7160A137" w14:paraId="704E9DCD" w14:textId="24956DCC">
      <w:pPr>
        <w:spacing w:line="240" w:lineRule="auto"/>
        <w:jc w:val="both"/>
        <w:rPr>
          <w:rFonts w:ascii="Arial" w:hAnsi="Arial" w:eastAsia="Arial" w:cs="Arial"/>
          <w:color w:val="000000" w:themeColor="text1"/>
        </w:rPr>
      </w:pPr>
    </w:p>
    <w:p w:rsidRPr="00A45AC9" w:rsidR="00A45AC9" w:rsidP="7160A137" w:rsidRDefault="00A45AC9" w14:paraId="11FB9970" w14:textId="7EFE6E76">
      <w:pPr>
        <w:spacing w:line="240" w:lineRule="auto"/>
        <w:jc w:val="both"/>
        <w:rPr>
          <w:rFonts w:ascii="Arial" w:hAnsi="Arial" w:eastAsia="Arial" w:cs="Arial"/>
          <w:color w:val="000000" w:themeColor="text1"/>
          <w:u w:val="single"/>
        </w:rPr>
      </w:pPr>
      <w:r w:rsidRPr="00A45AC9">
        <w:rPr>
          <w:rFonts w:ascii="Arial" w:hAnsi="Arial" w:eastAsia="Arial" w:cs="Arial"/>
          <w:color w:val="000000" w:themeColor="text1"/>
          <w:u w:val="single"/>
        </w:rPr>
        <w:t>Planificación del proyecto</w:t>
      </w:r>
    </w:p>
    <w:p w:rsidRPr="00A45AC9" w:rsidR="008339BF" w:rsidP="00A45AC9" w:rsidRDefault="008339BF" w14:paraId="2BC49094" w14:textId="64E6B94B">
      <w:pPr>
        <w:pStyle w:val="ListParagraph"/>
        <w:numPr>
          <w:ilvl w:val="0"/>
          <w:numId w:val="37"/>
        </w:numPr>
        <w:spacing w:line="240" w:lineRule="auto"/>
        <w:jc w:val="both"/>
        <w:rPr>
          <w:rFonts w:ascii="Arial" w:hAnsi="Arial" w:eastAsia="Arial" w:cs="Arial"/>
          <w:color w:val="000000" w:themeColor="text1"/>
        </w:rPr>
      </w:pPr>
      <w:r w:rsidRPr="00A45AC9">
        <w:rPr>
          <w:rFonts w:ascii="Arial" w:hAnsi="Arial" w:eastAsia="Arial" w:cs="Arial"/>
          <w:color w:val="000000" w:themeColor="text1"/>
        </w:rPr>
        <w:t>Crono</w:t>
      </w:r>
      <w:r w:rsidRPr="00A45AC9" w:rsidR="00A45AC9">
        <w:rPr>
          <w:rFonts w:ascii="Arial" w:hAnsi="Arial" w:eastAsia="Arial" w:cs="Arial"/>
          <w:color w:val="000000" w:themeColor="text1"/>
        </w:rPr>
        <w:t>g</w:t>
      </w:r>
      <w:r w:rsidRPr="00A45AC9">
        <w:rPr>
          <w:rFonts w:ascii="Arial" w:hAnsi="Arial" w:eastAsia="Arial" w:cs="Arial"/>
          <w:color w:val="000000" w:themeColor="text1"/>
        </w:rPr>
        <w:t>rama</w:t>
      </w:r>
    </w:p>
    <w:p w:rsidR="00AA049A" w:rsidP="7160A137" w:rsidRDefault="00AA049A" w14:paraId="130D84E8" w14:textId="009A0A86">
      <w:pPr>
        <w:spacing w:line="240" w:lineRule="auto"/>
        <w:jc w:val="both"/>
        <w:rPr>
          <w:rFonts w:ascii="Arial" w:hAnsi="Arial" w:eastAsia="Arial" w:cs="Arial"/>
          <w:color w:val="000000" w:themeColor="text1"/>
        </w:rPr>
      </w:pPr>
      <w:r w:rsidRPr="00AA049A">
        <w:rPr>
          <w:noProof/>
        </w:rPr>
        <w:drawing>
          <wp:inline distT="0" distB="0" distL="0" distR="0" wp14:anchorId="22851351" wp14:editId="5B836279">
            <wp:extent cx="5792470" cy="1260475"/>
            <wp:effectExtent l="0" t="0" r="0" b="0"/>
            <wp:docPr id="5118520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2470" cy="1260475"/>
                    </a:xfrm>
                    <a:prstGeom prst="rect">
                      <a:avLst/>
                    </a:prstGeom>
                    <a:noFill/>
                    <a:ln>
                      <a:noFill/>
                    </a:ln>
                  </pic:spPr>
                </pic:pic>
              </a:graphicData>
            </a:graphic>
          </wp:inline>
        </w:drawing>
      </w:r>
    </w:p>
    <w:p w:rsidR="00A45AC9" w:rsidP="00A45AC9" w:rsidRDefault="00A45AC9" w14:paraId="15ED5E58" w14:textId="7C2D5222">
      <w:pPr>
        <w:pStyle w:val="ListParagraph"/>
        <w:numPr>
          <w:ilvl w:val="0"/>
          <w:numId w:val="37"/>
        </w:numPr>
        <w:spacing w:line="240" w:lineRule="auto"/>
        <w:jc w:val="both"/>
        <w:rPr>
          <w:rFonts w:ascii="Arial" w:hAnsi="Arial" w:eastAsia="Arial" w:cs="Arial"/>
          <w:color w:val="000000" w:themeColor="text1"/>
        </w:rPr>
      </w:pPr>
      <w:r>
        <w:rPr>
          <w:rFonts w:ascii="Arial" w:hAnsi="Arial" w:eastAsia="Arial" w:cs="Arial"/>
          <w:color w:val="000000" w:themeColor="text1"/>
        </w:rPr>
        <w:t xml:space="preserve">Recursos </w:t>
      </w:r>
      <w:r w:rsidR="00F73765">
        <w:rPr>
          <w:rFonts w:ascii="Arial" w:hAnsi="Arial" w:eastAsia="Arial" w:cs="Arial"/>
          <w:color w:val="000000" w:themeColor="text1"/>
        </w:rPr>
        <w:t>necesarios para llevar a cabo el proceso de implementación.</w:t>
      </w:r>
    </w:p>
    <w:p w:rsidR="00EB320E" w:rsidP="00EB320E" w:rsidRDefault="00EB320E" w14:paraId="046240A5" w14:textId="77777777">
      <w:pPr>
        <w:pStyle w:val="ListParagraph"/>
        <w:spacing w:line="240" w:lineRule="auto"/>
        <w:jc w:val="both"/>
        <w:rPr>
          <w:rFonts w:ascii="Arial" w:hAnsi="Arial" w:eastAsia="Arial" w:cs="Arial"/>
          <w:color w:val="000000" w:themeColor="text1"/>
        </w:rPr>
      </w:pPr>
    </w:p>
    <w:p w:rsidR="00CE29F1" w:rsidP="00CE29F1" w:rsidRDefault="00EB320E" w14:paraId="1F7D717A" w14:textId="77777777">
      <w:pPr>
        <w:pStyle w:val="ListParagraph"/>
        <w:spacing w:line="240" w:lineRule="auto"/>
        <w:jc w:val="both"/>
        <w:rPr>
          <w:rFonts w:ascii="Arial" w:hAnsi="Arial" w:eastAsia="Arial" w:cs="Arial"/>
          <w:color w:val="000000" w:themeColor="text1"/>
        </w:rPr>
      </w:pPr>
      <w:r w:rsidRPr="00EB320E">
        <w:rPr>
          <w:noProof/>
        </w:rPr>
        <w:drawing>
          <wp:inline distT="0" distB="0" distL="0" distR="0" wp14:anchorId="58704220" wp14:editId="47EE5AFB">
            <wp:extent cx="3019245" cy="1269401"/>
            <wp:effectExtent l="0" t="0" r="0" b="6985"/>
            <wp:docPr id="16290552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471" cy="1273280"/>
                    </a:xfrm>
                    <a:prstGeom prst="rect">
                      <a:avLst/>
                    </a:prstGeom>
                    <a:noFill/>
                    <a:ln>
                      <a:noFill/>
                    </a:ln>
                  </pic:spPr>
                </pic:pic>
              </a:graphicData>
            </a:graphic>
          </wp:inline>
        </w:drawing>
      </w:r>
    </w:p>
    <w:p w:rsidR="00CE29F1" w:rsidP="00CE29F1" w:rsidRDefault="00CE29F1" w14:paraId="72366C24" w14:textId="77777777">
      <w:pPr>
        <w:spacing w:line="240" w:lineRule="auto"/>
        <w:jc w:val="both"/>
        <w:rPr>
          <w:rFonts w:ascii="Arial" w:hAnsi="Arial" w:eastAsia="Arial" w:cs="Arial"/>
          <w:color w:val="000000" w:themeColor="text1"/>
        </w:rPr>
      </w:pPr>
    </w:p>
    <w:p w:rsidRPr="00CE29F1" w:rsidR="00513B43" w:rsidP="00CE29F1" w:rsidRDefault="00CE29F1" w14:paraId="4F3F345D" w14:textId="41A5E6B8">
      <w:pPr>
        <w:spacing w:line="240" w:lineRule="auto"/>
        <w:jc w:val="both"/>
        <w:rPr>
          <w:rFonts w:ascii="Arial" w:hAnsi="Arial" w:eastAsia="Arial" w:cs="Arial"/>
          <w:color w:val="000000" w:themeColor="text1"/>
        </w:rPr>
      </w:pPr>
      <w:r w:rsidRPr="00CE29F1">
        <w:rPr>
          <w:rFonts w:ascii="Arial" w:hAnsi="Arial" w:eastAsia="Arial" w:cs="Arial"/>
          <w:color w:val="000000" w:themeColor="text1"/>
          <w:u w:val="single"/>
        </w:rPr>
        <w:t>Conclusiones</w:t>
      </w:r>
    </w:p>
    <w:p w:rsidR="2FE997D8" w:rsidP="7160A137" w:rsidRDefault="2FE997D8" w14:paraId="6323D63D" w14:textId="08705C66">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Como consultores SAP, es nuestra responsabilidad ayudar a las empresas a alcanzar sus objetivos estratégicos mediante la implementación de soluciones tecnológicas de clase mundial. SAP S/4HANA con sus módulos HCM, WM, PP, EAM, PS ofrece una plataforma robusta, escalable y completamente integrada que permite optimizar procesos claves que mejoran la toma de decisiones y garantizan un crecimiento sostenible, el cual permite justificar la inversión que se realiza en la obtención de este sistema.</w:t>
      </w:r>
    </w:p>
    <w:p w:rsidR="16D372A9" w:rsidP="7160A137" w:rsidRDefault="16D372A9" w14:paraId="3DDE95BC" w14:textId="3D392D8E">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A </w:t>
      </w:r>
      <w:r w:rsidRPr="7160A137" w:rsidR="2A5E852C">
        <w:rPr>
          <w:rFonts w:ascii="Arial" w:hAnsi="Arial" w:eastAsia="Arial" w:cs="Arial"/>
          <w:color w:val="000000" w:themeColor="text1"/>
        </w:rPr>
        <w:t>continuación,</w:t>
      </w:r>
      <w:r w:rsidRPr="7160A137">
        <w:rPr>
          <w:rFonts w:ascii="Arial" w:hAnsi="Arial" w:eastAsia="Arial" w:cs="Arial"/>
          <w:color w:val="000000" w:themeColor="text1"/>
        </w:rPr>
        <w:t xml:space="preserve"> nombramos por </w:t>
      </w:r>
      <w:r w:rsidRPr="7160A137" w:rsidR="5E210D2D">
        <w:rPr>
          <w:rFonts w:ascii="Arial" w:hAnsi="Arial" w:eastAsia="Arial" w:cs="Arial"/>
          <w:color w:val="000000" w:themeColor="text1"/>
        </w:rPr>
        <w:t>módulos</w:t>
      </w:r>
      <w:r w:rsidRPr="7160A137">
        <w:rPr>
          <w:rFonts w:ascii="Arial" w:hAnsi="Arial" w:eastAsia="Arial" w:cs="Arial"/>
          <w:color w:val="000000" w:themeColor="text1"/>
        </w:rPr>
        <w:t xml:space="preserve"> las ventajas </w:t>
      </w:r>
      <w:r w:rsidRPr="7160A137" w:rsidR="404F5F14">
        <w:rPr>
          <w:rFonts w:ascii="Arial" w:hAnsi="Arial" w:eastAsia="Arial" w:cs="Arial"/>
          <w:color w:val="000000" w:themeColor="text1"/>
        </w:rPr>
        <w:t>más</w:t>
      </w:r>
      <w:r w:rsidRPr="7160A137">
        <w:rPr>
          <w:rFonts w:ascii="Arial" w:hAnsi="Arial" w:eastAsia="Arial" w:cs="Arial"/>
          <w:color w:val="000000" w:themeColor="text1"/>
        </w:rPr>
        <w:t xml:space="preserve"> significativas de la </w:t>
      </w:r>
      <w:r w:rsidRPr="7160A137" w:rsidR="5B1CAE87">
        <w:rPr>
          <w:rFonts w:ascii="Arial" w:hAnsi="Arial" w:eastAsia="Arial" w:cs="Arial"/>
          <w:color w:val="000000" w:themeColor="text1"/>
        </w:rPr>
        <w:t>implementación</w:t>
      </w:r>
      <w:r w:rsidRPr="7160A137">
        <w:rPr>
          <w:rFonts w:ascii="Arial" w:hAnsi="Arial" w:eastAsia="Arial" w:cs="Arial"/>
          <w:color w:val="000000" w:themeColor="text1"/>
        </w:rPr>
        <w:t xml:space="preserve"> del SAP:</w:t>
      </w:r>
    </w:p>
    <w:p w:rsidR="16D372A9" w:rsidP="7160A137" w:rsidRDefault="16D372A9" w14:paraId="33DF45D4" w14:textId="78D87AA2">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Human Capital Management (HCM)</w:t>
      </w:r>
    </w:p>
    <w:p w:rsidR="16D372A9" w:rsidP="7160A137" w:rsidRDefault="16D372A9" w14:paraId="2700B448" w14:textId="26AD0775">
      <w:pPr>
        <w:pStyle w:val="ListParagraph"/>
        <w:numPr>
          <w:ilvl w:val="0"/>
          <w:numId w:val="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Permite gestionar el ciclo de vida del empleado desde el reclutamiento hasta el retiro.</w:t>
      </w:r>
    </w:p>
    <w:p w:rsidR="16D372A9" w:rsidP="7160A137" w:rsidRDefault="16D372A9" w14:paraId="1C14597E" w14:textId="4ACEC6F0">
      <w:pPr>
        <w:pStyle w:val="ListParagraph"/>
        <w:numPr>
          <w:ilvl w:val="0"/>
          <w:numId w:val="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Optimiza la </w:t>
      </w:r>
      <w:r w:rsidRPr="7160A137" w:rsidR="60CCF85E">
        <w:rPr>
          <w:rFonts w:ascii="Arial" w:hAnsi="Arial" w:eastAsia="Arial" w:cs="Arial"/>
          <w:color w:val="000000" w:themeColor="text1"/>
        </w:rPr>
        <w:t>planificación</w:t>
      </w:r>
      <w:r w:rsidRPr="7160A137">
        <w:rPr>
          <w:rFonts w:ascii="Arial" w:hAnsi="Arial" w:eastAsia="Arial" w:cs="Arial"/>
          <w:color w:val="000000" w:themeColor="text1"/>
        </w:rPr>
        <w:t xml:space="preserve"> de recursos humanos mediante herramientas mediante como </w:t>
      </w:r>
      <w:r w:rsidRPr="7160A137" w:rsidR="6CBEBD2C">
        <w:rPr>
          <w:rFonts w:ascii="Arial" w:hAnsi="Arial" w:eastAsia="Arial" w:cs="Arial"/>
          <w:color w:val="000000" w:themeColor="text1"/>
        </w:rPr>
        <w:t>gestión</w:t>
      </w:r>
      <w:r w:rsidRPr="7160A137">
        <w:rPr>
          <w:rFonts w:ascii="Arial" w:hAnsi="Arial" w:eastAsia="Arial" w:cs="Arial"/>
          <w:color w:val="000000" w:themeColor="text1"/>
        </w:rPr>
        <w:t xml:space="preserve"> de </w:t>
      </w:r>
      <w:r w:rsidRPr="7160A137" w:rsidR="39613C14">
        <w:rPr>
          <w:rFonts w:ascii="Arial" w:hAnsi="Arial" w:eastAsia="Arial" w:cs="Arial"/>
          <w:color w:val="000000" w:themeColor="text1"/>
        </w:rPr>
        <w:t>nóminas</w:t>
      </w:r>
      <w:r w:rsidRPr="7160A137">
        <w:rPr>
          <w:rFonts w:ascii="Arial" w:hAnsi="Arial" w:eastAsia="Arial" w:cs="Arial"/>
          <w:color w:val="000000" w:themeColor="text1"/>
        </w:rPr>
        <w:t>, evaluaciones de desempeño y desarrollo de talento.</w:t>
      </w:r>
    </w:p>
    <w:p w:rsidR="53496943" w:rsidP="7160A137" w:rsidRDefault="53496943" w14:paraId="15E51B24" w14:textId="6D638497">
      <w:pPr>
        <w:pStyle w:val="ListParagraph"/>
        <w:numPr>
          <w:ilvl w:val="0"/>
          <w:numId w:val="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Mejora la experiencia de los empleados al integrar procesos de </w:t>
      </w:r>
      <w:r w:rsidRPr="7160A137" w:rsidR="14C31F46">
        <w:rPr>
          <w:rFonts w:ascii="Arial" w:hAnsi="Arial" w:eastAsia="Arial" w:cs="Arial"/>
          <w:color w:val="000000" w:themeColor="text1"/>
        </w:rPr>
        <w:t>autogestión</w:t>
      </w:r>
      <w:r w:rsidRPr="7160A137">
        <w:rPr>
          <w:rFonts w:ascii="Arial" w:hAnsi="Arial" w:eastAsia="Arial" w:cs="Arial"/>
          <w:color w:val="000000" w:themeColor="text1"/>
        </w:rPr>
        <w:t>.</w:t>
      </w:r>
    </w:p>
    <w:p w:rsidR="4E715CB1" w:rsidP="7160A137" w:rsidRDefault="4E715CB1" w14:paraId="1798DD8B" w14:textId="583327DA">
      <w:pPr>
        <w:pStyle w:val="ListParagraph"/>
        <w:numPr>
          <w:ilvl w:val="0"/>
          <w:numId w:val="5"/>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Impulsa el compromiso y la productividad del personal de la empresa.</w:t>
      </w:r>
    </w:p>
    <w:p w:rsidR="5E731CBE" w:rsidP="7160A137" w:rsidRDefault="5E731CBE" w14:paraId="17F1CED4" w14:textId="1E8395A1">
      <w:pPr>
        <w:spacing w:line="240" w:lineRule="auto"/>
        <w:jc w:val="both"/>
        <w:rPr>
          <w:rFonts w:ascii="Arial" w:hAnsi="Arial" w:eastAsia="Arial" w:cs="Arial"/>
          <w:color w:val="000000" w:themeColor="text1"/>
        </w:rPr>
      </w:pPr>
      <w:proofErr w:type="spellStart"/>
      <w:r w:rsidRPr="7160A137">
        <w:rPr>
          <w:rFonts w:ascii="Arial" w:hAnsi="Arial" w:eastAsia="Arial" w:cs="Arial"/>
          <w:color w:val="000000" w:themeColor="text1"/>
        </w:rPr>
        <w:t>Warehouse</w:t>
      </w:r>
      <w:proofErr w:type="spellEnd"/>
      <w:r w:rsidRPr="7160A137">
        <w:rPr>
          <w:rFonts w:ascii="Arial" w:hAnsi="Arial" w:eastAsia="Arial" w:cs="Arial"/>
          <w:color w:val="000000" w:themeColor="text1"/>
        </w:rPr>
        <w:t xml:space="preserve"> Management (WM)</w:t>
      </w:r>
    </w:p>
    <w:p w:rsidR="5E731CBE" w:rsidP="7160A137" w:rsidRDefault="5E731CBE" w14:paraId="2E4689CE" w14:textId="27CBD4B5">
      <w:pPr>
        <w:pStyle w:val="ListParagraph"/>
        <w:numPr>
          <w:ilvl w:val="0"/>
          <w:numId w:val="4"/>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Garantiza un control del inventario en tiempo real, desde la recepción hasta el despacho.</w:t>
      </w:r>
    </w:p>
    <w:p w:rsidR="5E731CBE" w:rsidP="7160A137" w:rsidRDefault="5E731CBE" w14:paraId="3671C042" w14:textId="79F42665">
      <w:pPr>
        <w:pStyle w:val="ListParagraph"/>
        <w:numPr>
          <w:ilvl w:val="0"/>
          <w:numId w:val="4"/>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Reduce errores en la gestión de almacenes mediante automatización y optimización de ubicaciones.</w:t>
      </w:r>
    </w:p>
    <w:p w:rsidR="5E731CBE" w:rsidP="7160A137" w:rsidRDefault="5E731CBE" w14:paraId="4DDB5624" w14:textId="04AAAC0F">
      <w:pPr>
        <w:pStyle w:val="ListParagraph"/>
        <w:numPr>
          <w:ilvl w:val="0"/>
          <w:numId w:val="4"/>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Mejora la trazabilidad y la eficiencia operativa en la cadena de suministro.</w:t>
      </w:r>
    </w:p>
    <w:p w:rsidR="5E731CBE" w:rsidP="7160A137" w:rsidRDefault="5E731CBE" w14:paraId="4D706DDF" w14:textId="6F8DF52E">
      <w:pPr>
        <w:pStyle w:val="ListParagraph"/>
        <w:numPr>
          <w:ilvl w:val="0"/>
          <w:numId w:val="4"/>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Transforma los almacenes en centros de valor estratégicos, reduciendo costos y mejorando los tiempos de respuesta al mercado.</w:t>
      </w:r>
    </w:p>
    <w:p w:rsidR="79C26149" w:rsidP="7160A137" w:rsidRDefault="79C26149" w14:paraId="581374FA" w14:textId="4DF00043">
      <w:pPr>
        <w:spacing w:line="240" w:lineRule="auto"/>
        <w:jc w:val="both"/>
        <w:rPr>
          <w:rFonts w:ascii="Arial" w:hAnsi="Arial" w:eastAsia="Arial" w:cs="Arial"/>
          <w:color w:val="000000" w:themeColor="text1"/>
        </w:rPr>
      </w:pPr>
      <w:proofErr w:type="spellStart"/>
      <w:r w:rsidRPr="7160A137">
        <w:rPr>
          <w:rFonts w:ascii="Arial" w:hAnsi="Arial" w:eastAsia="Arial" w:cs="Arial"/>
          <w:color w:val="000000" w:themeColor="text1"/>
        </w:rPr>
        <w:t>Production</w:t>
      </w:r>
      <w:proofErr w:type="spellEnd"/>
      <w:r w:rsidRPr="7160A137">
        <w:rPr>
          <w:rFonts w:ascii="Arial" w:hAnsi="Arial" w:eastAsia="Arial" w:cs="Arial"/>
          <w:color w:val="000000" w:themeColor="text1"/>
        </w:rPr>
        <w:t xml:space="preserve"> </w:t>
      </w:r>
      <w:proofErr w:type="spellStart"/>
      <w:r w:rsidRPr="7160A137">
        <w:rPr>
          <w:rFonts w:ascii="Arial" w:hAnsi="Arial" w:eastAsia="Arial" w:cs="Arial"/>
          <w:color w:val="000000" w:themeColor="text1"/>
        </w:rPr>
        <w:t>Planning</w:t>
      </w:r>
      <w:proofErr w:type="spellEnd"/>
      <w:r w:rsidRPr="7160A137">
        <w:rPr>
          <w:rFonts w:ascii="Arial" w:hAnsi="Arial" w:eastAsia="Arial" w:cs="Arial"/>
          <w:color w:val="000000" w:themeColor="text1"/>
        </w:rPr>
        <w:t xml:space="preserve"> (PP)</w:t>
      </w:r>
    </w:p>
    <w:p w:rsidR="79C26149" w:rsidP="7160A137" w:rsidRDefault="79C26149" w14:paraId="737528BC" w14:textId="40B36CBF">
      <w:pPr>
        <w:pStyle w:val="ListParagraph"/>
        <w:numPr>
          <w:ilvl w:val="0"/>
          <w:numId w:val="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Proporciona herramientas avanzadas para la planificación y programación de la producción, asegurando el cumplimiento de plazos.</w:t>
      </w:r>
    </w:p>
    <w:p w:rsidR="053C199A" w:rsidP="7160A137" w:rsidRDefault="053C199A" w14:paraId="2AB185C7" w14:textId="4F0E718C">
      <w:pPr>
        <w:pStyle w:val="ListParagraph"/>
        <w:numPr>
          <w:ilvl w:val="0"/>
          <w:numId w:val="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Integra la gestión de materiales y recursos, minimizando desperdicios y costos.</w:t>
      </w:r>
    </w:p>
    <w:p w:rsidR="05B9A325" w:rsidP="7160A137" w:rsidRDefault="05B9A325" w14:paraId="4A901A01" w14:textId="714C3875">
      <w:pPr>
        <w:pStyle w:val="ListParagraph"/>
        <w:numPr>
          <w:ilvl w:val="0"/>
          <w:numId w:val="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Soporta modelos de producción complejos como fabricación discreta y procesos por lotes.</w:t>
      </w:r>
    </w:p>
    <w:p w:rsidR="05B9A325" w:rsidP="7160A137" w:rsidRDefault="05B9A325" w14:paraId="47444385" w14:textId="18DC3BD0">
      <w:pPr>
        <w:pStyle w:val="ListParagraph"/>
        <w:numPr>
          <w:ilvl w:val="0"/>
          <w:numId w:val="3"/>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Optimiza las producciones de manufactura, maximizando la capacidad productiva y asegurando la calidad final del producto.</w:t>
      </w:r>
    </w:p>
    <w:p w:rsidR="7E5F2044" w:rsidP="7160A137" w:rsidRDefault="7E5F2044" w14:paraId="6C69A857" w14:textId="495E384C">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Enterprise </w:t>
      </w:r>
      <w:proofErr w:type="spellStart"/>
      <w:r w:rsidRPr="7160A137">
        <w:rPr>
          <w:rFonts w:ascii="Arial" w:hAnsi="Arial" w:eastAsia="Arial" w:cs="Arial"/>
          <w:color w:val="000000" w:themeColor="text1"/>
        </w:rPr>
        <w:t>Asset</w:t>
      </w:r>
      <w:proofErr w:type="spellEnd"/>
      <w:r w:rsidRPr="7160A137">
        <w:rPr>
          <w:rFonts w:ascii="Arial" w:hAnsi="Arial" w:eastAsia="Arial" w:cs="Arial"/>
          <w:color w:val="000000" w:themeColor="text1"/>
        </w:rPr>
        <w:t xml:space="preserve"> Management (EAM)</w:t>
      </w:r>
    </w:p>
    <w:p w:rsidR="7E5F2044" w:rsidP="7160A137" w:rsidRDefault="7E5F2044" w14:paraId="6CF76AB9" w14:textId="28A4CAC8">
      <w:pPr>
        <w:pStyle w:val="ListParagraph"/>
        <w:numPr>
          <w:ilvl w:val="0"/>
          <w:numId w:val="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Gestiona el ciclo de vida completa de los activos </w:t>
      </w:r>
      <w:r w:rsidRPr="7160A137" w:rsidR="7EB4FE7B">
        <w:rPr>
          <w:rFonts w:ascii="Arial" w:hAnsi="Arial" w:eastAsia="Arial" w:cs="Arial"/>
          <w:color w:val="000000" w:themeColor="text1"/>
        </w:rPr>
        <w:t>físicos</w:t>
      </w:r>
      <w:r w:rsidRPr="7160A137">
        <w:rPr>
          <w:rFonts w:ascii="Arial" w:hAnsi="Arial" w:eastAsia="Arial" w:cs="Arial"/>
          <w:color w:val="000000" w:themeColor="text1"/>
        </w:rPr>
        <w:t xml:space="preserve">, desde la </w:t>
      </w:r>
      <w:r w:rsidRPr="7160A137" w:rsidR="14934EC5">
        <w:rPr>
          <w:rFonts w:ascii="Arial" w:hAnsi="Arial" w:eastAsia="Arial" w:cs="Arial"/>
          <w:color w:val="000000" w:themeColor="text1"/>
        </w:rPr>
        <w:t>adquisición</w:t>
      </w:r>
      <w:r w:rsidRPr="7160A137">
        <w:rPr>
          <w:rFonts w:ascii="Arial" w:hAnsi="Arial" w:eastAsia="Arial" w:cs="Arial"/>
          <w:color w:val="000000" w:themeColor="text1"/>
        </w:rPr>
        <w:t xml:space="preserve"> hasta el retiro.</w:t>
      </w:r>
    </w:p>
    <w:p w:rsidR="7E5F2044" w:rsidP="7160A137" w:rsidRDefault="7E5F2044" w14:paraId="0C6CAA24" w14:textId="31FE292F">
      <w:pPr>
        <w:pStyle w:val="ListParagraph"/>
        <w:numPr>
          <w:ilvl w:val="0"/>
          <w:numId w:val="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Mejora la disponibilidad y fiabilidad de los equipos mediante mantenimiento</w:t>
      </w:r>
      <w:r w:rsidRPr="7160A137" w:rsidR="6C84025B">
        <w:rPr>
          <w:rFonts w:ascii="Arial" w:hAnsi="Arial" w:eastAsia="Arial" w:cs="Arial"/>
          <w:color w:val="000000" w:themeColor="text1"/>
        </w:rPr>
        <w:t xml:space="preserve"> predictivo y preventivo.</w:t>
      </w:r>
    </w:p>
    <w:p w:rsidR="3D328171" w:rsidP="7160A137" w:rsidRDefault="3D328171" w14:paraId="00FD7CB0" w14:textId="33176FC2">
      <w:pPr>
        <w:pStyle w:val="ListParagraph"/>
        <w:numPr>
          <w:ilvl w:val="0"/>
          <w:numId w:val="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Reduce costos operativos al prolongar la vida útil de los activos.</w:t>
      </w:r>
    </w:p>
    <w:p w:rsidR="3D328171" w:rsidP="7160A137" w:rsidRDefault="3D328171" w14:paraId="617A75CA" w14:textId="2565A1E9">
      <w:pPr>
        <w:pStyle w:val="ListParagraph"/>
        <w:numPr>
          <w:ilvl w:val="0"/>
          <w:numId w:val="2"/>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Protege las inversiones en activos físicos, asegurando la continuidad operativa y el cumplimiento normativo.</w:t>
      </w:r>
    </w:p>
    <w:p w:rsidR="3D328171" w:rsidP="7160A137" w:rsidRDefault="3D328171" w14:paraId="4C63B54E" w14:textId="08C0E9C0">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Project </w:t>
      </w:r>
      <w:proofErr w:type="spellStart"/>
      <w:r w:rsidRPr="7160A137">
        <w:rPr>
          <w:rFonts w:ascii="Arial" w:hAnsi="Arial" w:eastAsia="Arial" w:cs="Arial"/>
          <w:color w:val="000000" w:themeColor="text1"/>
        </w:rPr>
        <w:t>System</w:t>
      </w:r>
      <w:proofErr w:type="spellEnd"/>
      <w:r w:rsidRPr="7160A137">
        <w:rPr>
          <w:rFonts w:ascii="Arial" w:hAnsi="Arial" w:eastAsia="Arial" w:cs="Arial"/>
          <w:color w:val="000000" w:themeColor="text1"/>
        </w:rPr>
        <w:t xml:space="preserve"> (PS)</w:t>
      </w:r>
    </w:p>
    <w:p w:rsidR="5F15D610" w:rsidP="7160A137" w:rsidRDefault="5F15D610" w14:paraId="35129E85" w14:textId="5F3FB1E4">
      <w:pPr>
        <w:pStyle w:val="ListParagraph"/>
        <w:numPr>
          <w:ilvl w:val="0"/>
          <w:numId w:val="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Facilita la planificación, ejecución y control de proyectos complejos.</w:t>
      </w:r>
    </w:p>
    <w:p w:rsidR="5F15D610" w:rsidP="7160A137" w:rsidRDefault="5F15D610" w14:paraId="6DE44C7F" w14:textId="4CA7733E">
      <w:pPr>
        <w:pStyle w:val="ListParagraph"/>
        <w:numPr>
          <w:ilvl w:val="0"/>
          <w:numId w:val="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Ofrece visibilidad en tiempo real de costos, recursos y plazos, mejorando la toma de decisiones.</w:t>
      </w:r>
    </w:p>
    <w:p w:rsidR="5F15D610" w:rsidP="7160A137" w:rsidRDefault="5F15D610" w14:paraId="79E213AA" w14:textId="219DA6D9">
      <w:pPr>
        <w:pStyle w:val="ListParagraph"/>
        <w:numPr>
          <w:ilvl w:val="0"/>
          <w:numId w:val="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Integra módulos como Finanza y Logística asegurando un flujo de </w:t>
      </w:r>
      <w:r w:rsidRPr="7160A137" w:rsidR="4156F017">
        <w:rPr>
          <w:rFonts w:ascii="Arial" w:hAnsi="Arial" w:eastAsia="Arial" w:cs="Arial"/>
          <w:color w:val="000000" w:themeColor="text1"/>
        </w:rPr>
        <w:t>información</w:t>
      </w:r>
      <w:r w:rsidRPr="7160A137">
        <w:rPr>
          <w:rFonts w:ascii="Arial" w:hAnsi="Arial" w:eastAsia="Arial" w:cs="Arial"/>
          <w:color w:val="000000" w:themeColor="text1"/>
        </w:rPr>
        <w:t xml:space="preserve"> continuo.</w:t>
      </w:r>
    </w:p>
    <w:p w:rsidR="5F15D610" w:rsidP="7160A137" w:rsidRDefault="5F15D610" w14:paraId="2690A684" w14:textId="7E744D5F">
      <w:pPr>
        <w:pStyle w:val="ListParagraph"/>
        <w:numPr>
          <w:ilvl w:val="0"/>
          <w:numId w:val="1"/>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Es esencial en proyectos estratégicos poque asegura que se cumplan con los plazos y presupuestos definidos</w:t>
      </w:r>
      <w:r w:rsidRPr="7160A137" w:rsidR="7263C51E">
        <w:rPr>
          <w:rFonts w:ascii="Arial" w:hAnsi="Arial" w:eastAsia="Arial" w:cs="Arial"/>
          <w:color w:val="000000" w:themeColor="text1"/>
        </w:rPr>
        <w:t>.</w:t>
      </w:r>
    </w:p>
    <w:p w:rsidR="2FE997D8" w:rsidP="7160A137" w:rsidRDefault="2FE997D8" w14:paraId="7D608E8D" w14:textId="6F876EA2">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Como profesionales cuando tenemos que llevar a cabo estas implementaciones siempre nuestra recomendación es clara, es invertir en este sistema, porque te lleva a optimizar el rendimiento operativo, también te proporciona una ventaja competitiva sostenible frente a un mercado tan dinámico y exigente. Este proyecto marca un paso crucial frente a la excelencia empresarial también marca un camino a seguir y cambia el paradigma de cultura de trabajo </w:t>
      </w:r>
      <w:r w:rsidRPr="7160A137" w:rsidR="20DBDC41">
        <w:rPr>
          <w:rFonts w:ascii="Arial" w:hAnsi="Arial" w:eastAsia="Arial" w:cs="Arial"/>
          <w:color w:val="000000" w:themeColor="text1"/>
        </w:rPr>
        <w:t>en</w:t>
      </w:r>
      <w:r w:rsidRPr="7160A137">
        <w:rPr>
          <w:rFonts w:ascii="Arial" w:hAnsi="Arial" w:eastAsia="Arial" w:cs="Arial"/>
          <w:color w:val="000000" w:themeColor="text1"/>
        </w:rPr>
        <w:t xml:space="preserve"> la empresa.</w:t>
      </w:r>
    </w:p>
    <w:p w:rsidR="7160A137" w:rsidP="7160A137" w:rsidRDefault="7160A137" w14:paraId="29E6EAAA" w14:textId="0D879B5B">
      <w:pPr>
        <w:spacing w:line="240" w:lineRule="auto"/>
        <w:jc w:val="both"/>
        <w:rPr>
          <w:rFonts w:ascii="Arial" w:hAnsi="Arial" w:eastAsia="Arial" w:cs="Arial"/>
          <w:color w:val="000000" w:themeColor="text1"/>
        </w:rPr>
      </w:pPr>
    </w:p>
    <w:p w:rsidR="37F9E552" w:rsidP="7160A137" w:rsidRDefault="37F9E552" w14:paraId="4A8DA18F" w14:textId="6A14535C">
      <w:pPr>
        <w:spacing w:line="240" w:lineRule="auto"/>
        <w:jc w:val="both"/>
        <w:rPr>
          <w:rFonts w:ascii="Arial" w:hAnsi="Arial" w:eastAsia="Arial" w:cs="Arial"/>
          <w:color w:val="000000" w:themeColor="text1"/>
        </w:rPr>
      </w:pPr>
    </w:p>
    <w:p w:rsidRPr="00B73328" w:rsidR="00E67C0E" w:rsidP="7160A137" w:rsidRDefault="69BF64B4" w14:paraId="52FE9664" w14:textId="0B281B60">
      <w:pPr>
        <w:pStyle w:val="Heading1"/>
        <w:keepNext w:val="0"/>
        <w:keepLines w:val="0"/>
        <w:spacing w:line="240" w:lineRule="auto"/>
        <w:jc w:val="both"/>
        <w:rPr>
          <w:rFonts w:ascii="Arial" w:hAnsi="Arial" w:eastAsia="Arial" w:cs="Arial"/>
          <w:color w:val="000000" w:themeColor="text1"/>
          <w:sz w:val="22"/>
          <w:szCs w:val="22"/>
        </w:rPr>
      </w:pPr>
      <w:r w:rsidRPr="7160A137">
        <w:rPr>
          <w:rFonts w:ascii="Arial" w:hAnsi="Arial" w:eastAsia="Arial" w:cs="Arial"/>
          <w:color w:val="000000" w:themeColor="text1"/>
          <w:sz w:val="22"/>
          <w:szCs w:val="22"/>
        </w:rPr>
        <w:t>Formato de la Presentación del Trabajo Escrito</w:t>
      </w:r>
    </w:p>
    <w:p w:rsidR="006E6110" w:rsidP="7160A137" w:rsidRDefault="07D1B682" w14:paraId="01341DA8" w14:textId="46D14BED">
      <w:p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Junto con la presentación del TPO correspondiente al Módulo II, deben entregar el TPO Final del Módulo I con las correcciones solicitadas. </w:t>
      </w:r>
    </w:p>
    <w:p w:rsidR="00007450" w:rsidP="7160A137" w:rsidRDefault="00007450" w14:paraId="1CB213CA" w14:textId="77777777">
      <w:pPr>
        <w:spacing w:line="240" w:lineRule="auto"/>
        <w:jc w:val="both"/>
        <w:rPr>
          <w:rFonts w:ascii="Arial" w:hAnsi="Arial" w:eastAsia="Arial" w:cs="Arial"/>
          <w:color w:val="000000" w:themeColor="text1"/>
        </w:rPr>
      </w:pPr>
    </w:p>
    <w:p w:rsidR="00B73328" w:rsidP="7160A137" w:rsidRDefault="69BF64B4" w14:paraId="32C5A0BF" w14:textId="47FFA1A7">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La </w:t>
      </w:r>
      <w:r w:rsidRPr="7160A137">
        <w:rPr>
          <w:rFonts w:ascii="Arial" w:hAnsi="Arial" w:eastAsia="Arial" w:cs="Arial"/>
          <w:b/>
          <w:bCs/>
          <w:color w:val="000000" w:themeColor="text1"/>
        </w:rPr>
        <w:t>Carátula del Trabajo Final</w:t>
      </w:r>
      <w:r w:rsidRPr="7160A137">
        <w:rPr>
          <w:rFonts w:ascii="Arial" w:hAnsi="Arial" w:eastAsia="Arial" w:cs="Arial"/>
          <w:color w:val="000000" w:themeColor="text1"/>
        </w:rPr>
        <w:t xml:space="preserve"> deberá contener el siguiente texto centrado (entre paréntesis se aclara el tipo de letra y el tamaño): </w:t>
      </w:r>
    </w:p>
    <w:p w:rsidRPr="00B73328" w:rsidR="00B73328" w:rsidP="7160A137" w:rsidRDefault="69BF64B4" w14:paraId="621E21B4" w14:textId="77777777">
      <w:pPr>
        <w:pStyle w:val="ListParagraph"/>
        <w:numPr>
          <w:ilvl w:val="0"/>
          <w:numId w:val="2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UNIVERSIDAD ARGENTINA DE LA EMPRESA - UADE (Arial, 14) </w:t>
      </w:r>
    </w:p>
    <w:p w:rsidRPr="00B73328" w:rsidR="00B73328" w:rsidP="7160A137" w:rsidRDefault="69BF64B4" w14:paraId="7D4E30FF" w14:textId="7AF88C74">
      <w:pPr>
        <w:pStyle w:val="ListParagraph"/>
        <w:numPr>
          <w:ilvl w:val="0"/>
          <w:numId w:val="2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Diplomatura en Sistemas de Gestión Empresarial – MÓDULO 1 (Arial, 12)</w:t>
      </w:r>
    </w:p>
    <w:p w:rsidRPr="00B73328" w:rsidR="00B73328" w:rsidP="7160A137" w:rsidRDefault="69BF64B4" w14:paraId="4FEAA717" w14:textId="77777777">
      <w:pPr>
        <w:pStyle w:val="ListParagraph"/>
        <w:numPr>
          <w:ilvl w:val="0"/>
          <w:numId w:val="2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1er. Cuatrimestre del 2023 (Arial, 12) </w:t>
      </w:r>
    </w:p>
    <w:p w:rsidRPr="00B73328" w:rsidR="00B73328" w:rsidP="7160A137" w:rsidRDefault="69BF64B4" w14:paraId="0EB1CF8B" w14:textId="77777777">
      <w:pPr>
        <w:pStyle w:val="ListParagraph"/>
        <w:numPr>
          <w:ilvl w:val="0"/>
          <w:numId w:val="2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Nombre de la Empresa (Arial, 12) </w:t>
      </w:r>
    </w:p>
    <w:p w:rsidRPr="00B73328" w:rsidR="00B73328" w:rsidP="7160A137" w:rsidRDefault="69BF64B4" w14:paraId="2E9274BD" w14:textId="77777777">
      <w:pPr>
        <w:pStyle w:val="ListParagraph"/>
        <w:numPr>
          <w:ilvl w:val="0"/>
          <w:numId w:val="2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Docente: Apellido, Nombre (Arial, 11) </w:t>
      </w:r>
    </w:p>
    <w:p w:rsidRPr="00B73328" w:rsidR="00B73328" w:rsidP="7160A137" w:rsidRDefault="69BF64B4" w14:paraId="60AC1790" w14:textId="4BD154A7">
      <w:pPr>
        <w:pStyle w:val="ListParagraph"/>
        <w:numPr>
          <w:ilvl w:val="0"/>
          <w:numId w:val="29"/>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Alumnos: Apellido, Nombre y Legajo de cada uno de los alumnos del Equipo ordenados alfabéticamente por Apellido (Arial, 11)</w:t>
      </w:r>
    </w:p>
    <w:p w:rsidRPr="00B73328" w:rsidR="00B73328" w:rsidP="7160A137" w:rsidRDefault="00B73328" w14:paraId="38A958D2" w14:textId="77777777">
      <w:pPr>
        <w:pStyle w:val="ListParagraph"/>
        <w:spacing w:line="240" w:lineRule="auto"/>
        <w:jc w:val="both"/>
        <w:rPr>
          <w:rFonts w:ascii="Arial" w:hAnsi="Arial" w:eastAsia="Arial" w:cs="Arial"/>
          <w:color w:val="000000" w:themeColor="text1"/>
        </w:rPr>
      </w:pPr>
    </w:p>
    <w:p w:rsidRPr="00B73328" w:rsidR="00B73328" w:rsidP="7160A137" w:rsidRDefault="69BF64B4" w14:paraId="4B1BA5C7" w14:textId="77777777">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b) </w:t>
      </w:r>
      <w:r w:rsidRPr="7160A137">
        <w:rPr>
          <w:rFonts w:ascii="Arial" w:hAnsi="Arial" w:eastAsia="Arial" w:cs="Arial"/>
          <w:b/>
          <w:bCs/>
          <w:color w:val="000000" w:themeColor="text1"/>
        </w:rPr>
        <w:t>Márgenes</w:t>
      </w:r>
      <w:r w:rsidRPr="7160A137">
        <w:rPr>
          <w:rFonts w:ascii="Arial" w:hAnsi="Arial" w:eastAsia="Arial" w:cs="Arial"/>
          <w:color w:val="000000" w:themeColor="text1"/>
        </w:rPr>
        <w:t>:</w:t>
      </w:r>
    </w:p>
    <w:p w:rsidRPr="00B73328" w:rsidR="00B73328" w:rsidP="7160A137" w:rsidRDefault="69BF64B4" w14:paraId="5AB59679" w14:textId="77777777">
      <w:pPr>
        <w:pStyle w:val="ListParagraph"/>
        <w:numPr>
          <w:ilvl w:val="1"/>
          <w:numId w:val="3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Izquierdo: 3 cm </w:t>
      </w:r>
    </w:p>
    <w:p w:rsidRPr="00B73328" w:rsidR="00B73328" w:rsidP="7160A137" w:rsidRDefault="69BF64B4" w14:paraId="41B190C3" w14:textId="53C13513">
      <w:pPr>
        <w:pStyle w:val="ListParagraph"/>
        <w:numPr>
          <w:ilvl w:val="1"/>
          <w:numId w:val="30"/>
        </w:numPr>
        <w:spacing w:line="240" w:lineRule="auto"/>
        <w:jc w:val="both"/>
        <w:rPr>
          <w:rFonts w:ascii="Arial" w:hAnsi="Arial" w:eastAsia="Arial" w:cs="Arial"/>
          <w:color w:val="000000" w:themeColor="text1"/>
        </w:rPr>
      </w:pPr>
      <w:r w:rsidRPr="7160A137">
        <w:rPr>
          <w:rFonts w:ascii="Arial" w:hAnsi="Arial" w:eastAsia="Arial" w:cs="Arial"/>
          <w:color w:val="000000" w:themeColor="text1"/>
        </w:rPr>
        <w:t xml:space="preserve">Superior, Inferior y Derecho: 2,5 cm c) </w:t>
      </w:r>
    </w:p>
    <w:p w:rsidRPr="00B73328" w:rsidR="00B73328" w:rsidP="7160A137" w:rsidRDefault="00B73328" w14:paraId="361DEA00" w14:textId="77777777">
      <w:pPr>
        <w:pStyle w:val="ListParagraph"/>
        <w:spacing w:line="240" w:lineRule="auto"/>
        <w:ind w:left="1440"/>
        <w:jc w:val="both"/>
        <w:rPr>
          <w:rFonts w:ascii="Arial" w:hAnsi="Arial" w:eastAsia="Arial" w:cs="Arial"/>
          <w:color w:val="000000" w:themeColor="text1"/>
        </w:rPr>
      </w:pPr>
    </w:p>
    <w:p w:rsidRPr="00B73328" w:rsidR="00B73328" w:rsidP="7160A137" w:rsidRDefault="69BF64B4" w14:paraId="00682C60" w14:textId="77777777">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Tipo de Letra del contenido</w:t>
      </w:r>
      <w:r w:rsidRPr="7160A137">
        <w:rPr>
          <w:rFonts w:ascii="Arial" w:hAnsi="Arial" w:eastAsia="Arial" w:cs="Arial"/>
          <w:color w:val="000000" w:themeColor="text1"/>
        </w:rPr>
        <w:t xml:space="preserve">: Arial </w:t>
      </w:r>
    </w:p>
    <w:p w:rsidRPr="00B73328" w:rsidR="00B73328" w:rsidP="7160A137" w:rsidRDefault="69BF64B4" w14:paraId="158C17CD" w14:textId="77777777">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Tamaño de Letra del contenido</w:t>
      </w:r>
      <w:r w:rsidRPr="7160A137">
        <w:rPr>
          <w:rFonts w:ascii="Arial" w:hAnsi="Arial" w:eastAsia="Arial" w:cs="Arial"/>
          <w:color w:val="000000" w:themeColor="text1"/>
        </w:rPr>
        <w:t xml:space="preserve">: 11 </w:t>
      </w:r>
    </w:p>
    <w:p w:rsidRPr="00B73328" w:rsidR="00B73328" w:rsidP="7160A137" w:rsidRDefault="69BF64B4" w14:paraId="71FF6CFD" w14:textId="77777777">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Formato de Párrafo del contenido</w:t>
      </w:r>
      <w:r w:rsidRPr="7160A137">
        <w:rPr>
          <w:rFonts w:ascii="Arial" w:hAnsi="Arial" w:eastAsia="Arial" w:cs="Arial"/>
          <w:color w:val="000000" w:themeColor="text1"/>
        </w:rPr>
        <w:t xml:space="preserve">: Justificado </w:t>
      </w:r>
    </w:p>
    <w:p w:rsidRPr="00B73328" w:rsidR="00B73328" w:rsidP="7160A137" w:rsidRDefault="69BF64B4" w14:paraId="362BDD30" w14:textId="77777777">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Interlineado del contenido</w:t>
      </w:r>
      <w:r w:rsidRPr="7160A137">
        <w:rPr>
          <w:rFonts w:ascii="Arial" w:hAnsi="Arial" w:eastAsia="Arial" w:cs="Arial"/>
          <w:color w:val="000000" w:themeColor="text1"/>
        </w:rPr>
        <w:t xml:space="preserve">: Simple = 1 </w:t>
      </w:r>
    </w:p>
    <w:p w:rsidRPr="00B73328" w:rsidR="00B73328" w:rsidP="7160A137" w:rsidRDefault="69BF64B4" w14:paraId="5274ADB7" w14:textId="2F785399">
      <w:pPr>
        <w:pStyle w:val="ListParagraph"/>
        <w:numPr>
          <w:ilvl w:val="0"/>
          <w:numId w:val="30"/>
        </w:numPr>
        <w:spacing w:line="240" w:lineRule="auto"/>
        <w:jc w:val="both"/>
        <w:rPr>
          <w:rFonts w:ascii="Arial" w:hAnsi="Arial" w:eastAsia="Arial" w:cs="Arial"/>
          <w:color w:val="000000" w:themeColor="text1"/>
        </w:rPr>
      </w:pPr>
      <w:r w:rsidRPr="7160A137">
        <w:rPr>
          <w:rFonts w:ascii="Arial" w:hAnsi="Arial" w:eastAsia="Arial" w:cs="Arial"/>
          <w:b/>
          <w:bCs/>
          <w:color w:val="000000" w:themeColor="text1"/>
        </w:rPr>
        <w:t>Bibliografía</w:t>
      </w:r>
      <w:r w:rsidRPr="7160A137">
        <w:rPr>
          <w:rFonts w:ascii="Arial" w:hAnsi="Arial" w:eastAsia="Arial" w:cs="Arial"/>
          <w:color w:val="000000" w:themeColor="text1"/>
        </w:rPr>
        <w:t>: Detallada en la última hoja del Trabajo Final con formato APA.</w:t>
      </w:r>
    </w:p>
    <w:p w:rsidR="77866CDA" w:rsidP="7160A137" w:rsidRDefault="77866CDA" w14:paraId="742CE5D0" w14:textId="381B7EC2">
      <w:pPr>
        <w:spacing w:line="240" w:lineRule="auto"/>
        <w:jc w:val="both"/>
        <w:rPr>
          <w:rFonts w:ascii="Arial" w:hAnsi="Arial" w:eastAsia="Arial" w:cs="Arial"/>
          <w:color w:val="000000" w:themeColor="text1"/>
        </w:rPr>
      </w:pPr>
    </w:p>
    <w:p w:rsidR="645C02C9" w:rsidP="7160A137" w:rsidRDefault="645C02C9" w14:paraId="1DBE7087" w14:textId="6BC9876E">
      <w:pPr>
        <w:spacing w:line="240" w:lineRule="auto"/>
        <w:jc w:val="both"/>
        <w:rPr>
          <w:rFonts w:ascii="Arial" w:hAnsi="Arial" w:eastAsia="Arial" w:cs="Arial"/>
          <w:color w:val="000000" w:themeColor="text1"/>
        </w:rPr>
      </w:pPr>
    </w:p>
    <w:p w:rsidR="645C02C9" w:rsidP="7160A137" w:rsidRDefault="645C02C9" w14:paraId="456631D1" w14:textId="6FB8C9C1">
      <w:pPr>
        <w:spacing w:line="240" w:lineRule="auto"/>
        <w:jc w:val="both"/>
        <w:rPr>
          <w:rFonts w:ascii="Arial" w:hAnsi="Arial" w:eastAsia="Arial" w:cs="Arial"/>
          <w:color w:val="000000" w:themeColor="text1"/>
        </w:rPr>
      </w:pPr>
    </w:p>
    <w:p w:rsidR="00B73328" w:rsidP="7160A137" w:rsidRDefault="00B73328" w14:paraId="3F2B0460" w14:textId="65FAAFFF">
      <w:pPr>
        <w:spacing w:line="240" w:lineRule="auto"/>
        <w:jc w:val="both"/>
        <w:rPr>
          <w:rFonts w:ascii="Arial" w:hAnsi="Arial" w:eastAsia="Arial" w:cs="Arial"/>
          <w:color w:val="000000" w:themeColor="text1"/>
        </w:rPr>
      </w:pPr>
    </w:p>
    <w:sectPr w:rsidR="00B73328" w:rsidSect="007673AF">
      <w:headerReference w:type="default" r:id="rId23"/>
      <w:footerReference w:type="default" r:id="rId24"/>
      <w:pgSz w:w="12240" w:h="15840" w:orient="portrait"/>
      <w:pgMar w:top="1417" w:right="1417"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3DBE" w:rsidP="00A7048C" w:rsidRDefault="00723DBE" w14:paraId="3A1C1192" w14:textId="77777777">
      <w:pPr>
        <w:spacing w:after="0" w:line="240" w:lineRule="auto"/>
      </w:pPr>
      <w:r>
        <w:separator/>
      </w:r>
    </w:p>
  </w:endnote>
  <w:endnote w:type="continuationSeparator" w:id="0">
    <w:p w:rsidR="00723DBE" w:rsidP="00A7048C" w:rsidRDefault="00723DBE" w14:paraId="262F5237" w14:textId="77777777">
      <w:pPr>
        <w:spacing w:after="0" w:line="240" w:lineRule="auto"/>
      </w:pPr>
      <w:r>
        <w:continuationSeparator/>
      </w:r>
    </w:p>
  </w:endnote>
  <w:endnote w:type="continuationNotice" w:id="1">
    <w:p w:rsidR="00723DBE" w:rsidRDefault="00723DBE" w14:paraId="271FDE7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849984"/>
      <w:docPartObj>
        <w:docPartGallery w:val="Page Numbers (Bottom of Page)"/>
        <w:docPartUnique/>
      </w:docPartObj>
    </w:sdtPr>
    <w:sdtEndPr>
      <w:rPr>
        <w:noProof/>
      </w:rPr>
    </w:sdtEndPr>
    <w:sdtContent>
      <w:p w:rsidR="007673AF" w:rsidRDefault="007673AF" w14:paraId="69A8DBA5" w14:textId="177AC822">
        <w:pPr>
          <w:pStyle w:val="Footer"/>
          <w:jc w:val="right"/>
        </w:pPr>
        <w:r>
          <w:fldChar w:fldCharType="begin"/>
        </w:r>
        <w:r>
          <w:instrText xml:space="preserve"> PAGE   \* MERGEFORMAT </w:instrText>
        </w:r>
        <w:r>
          <w:fldChar w:fldCharType="separate"/>
        </w:r>
        <w:r w:rsidR="00131684">
          <w:rPr>
            <w:noProof/>
          </w:rPr>
          <w:t>3</w:t>
        </w:r>
        <w:r>
          <w:rPr>
            <w:noProof/>
          </w:rPr>
          <w:fldChar w:fldCharType="end"/>
        </w:r>
      </w:p>
    </w:sdtContent>
  </w:sdt>
  <w:p w:rsidR="007673AF" w:rsidRDefault="007673AF" w14:paraId="5033AD9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3DBE" w:rsidP="00A7048C" w:rsidRDefault="00723DBE" w14:paraId="569D2A62" w14:textId="77777777">
      <w:pPr>
        <w:spacing w:after="0" w:line="240" w:lineRule="auto"/>
      </w:pPr>
      <w:r>
        <w:separator/>
      </w:r>
    </w:p>
  </w:footnote>
  <w:footnote w:type="continuationSeparator" w:id="0">
    <w:p w:rsidR="00723DBE" w:rsidP="00A7048C" w:rsidRDefault="00723DBE" w14:paraId="68E82AB7" w14:textId="77777777">
      <w:pPr>
        <w:spacing w:after="0" w:line="240" w:lineRule="auto"/>
      </w:pPr>
      <w:r>
        <w:continuationSeparator/>
      </w:r>
    </w:p>
  </w:footnote>
  <w:footnote w:type="continuationNotice" w:id="1">
    <w:p w:rsidR="00723DBE" w:rsidRDefault="00723DBE" w14:paraId="0F18DB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A7048C" w:rsidP="00A7048C" w:rsidRDefault="00A7048C" w14:paraId="664558AE" w14:textId="14A7C01D">
    <w:pPr>
      <w:pStyle w:val="Header"/>
      <w:jc w:val="right"/>
    </w:pPr>
    <w:r>
      <w:rPr>
        <w:noProof/>
        <w:lang w:eastAsia="es-AR"/>
      </w:rPr>
      <w:drawing>
        <wp:inline distT="0" distB="0" distL="0" distR="0" wp14:anchorId="533AC478" wp14:editId="6DA56BE4">
          <wp:extent cx="1143000" cy="669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8904" cy="672838"/>
                  </a:xfrm>
                  <a:prstGeom prst="rect">
                    <a:avLst/>
                  </a:prstGeom>
                </pic:spPr>
              </pic:pic>
            </a:graphicData>
          </a:graphic>
        </wp:inline>
      </w:drawing>
    </w:r>
    <w:r>
      <w:t xml:space="preserve"> </w:t>
    </w:r>
  </w:p>
  <w:p w:rsidR="00A7048C" w:rsidRDefault="00A7048C" w14:paraId="23272A4C" w14:textId="39809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67C"/>
    <w:multiLevelType w:val="hybridMultilevel"/>
    <w:tmpl w:val="75E41138"/>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 w15:restartNumberingAfterBreak="0">
    <w:nsid w:val="01F1A085"/>
    <w:multiLevelType w:val="hybridMultilevel"/>
    <w:tmpl w:val="70304C84"/>
    <w:lvl w:ilvl="0" w:tplc="EFA4201C">
      <w:start w:val="1"/>
      <w:numFmt w:val="bullet"/>
      <w:lvlText w:val=""/>
      <w:lvlJc w:val="left"/>
      <w:pPr>
        <w:ind w:left="720" w:hanging="360"/>
      </w:pPr>
      <w:rPr>
        <w:rFonts w:hint="default" w:ascii="Symbol" w:hAnsi="Symbol"/>
      </w:rPr>
    </w:lvl>
    <w:lvl w:ilvl="1" w:tplc="552E58EE">
      <w:start w:val="1"/>
      <w:numFmt w:val="bullet"/>
      <w:lvlText w:val="o"/>
      <w:lvlJc w:val="left"/>
      <w:pPr>
        <w:ind w:left="1440" w:hanging="360"/>
      </w:pPr>
      <w:rPr>
        <w:rFonts w:hint="default" w:ascii="Courier New" w:hAnsi="Courier New"/>
      </w:rPr>
    </w:lvl>
    <w:lvl w:ilvl="2" w:tplc="2AAA186E">
      <w:start w:val="1"/>
      <w:numFmt w:val="bullet"/>
      <w:lvlText w:val=""/>
      <w:lvlJc w:val="left"/>
      <w:pPr>
        <w:ind w:left="2160" w:hanging="360"/>
      </w:pPr>
      <w:rPr>
        <w:rFonts w:hint="default" w:ascii="Wingdings" w:hAnsi="Wingdings"/>
      </w:rPr>
    </w:lvl>
    <w:lvl w:ilvl="3" w:tplc="7E0AA5E4">
      <w:start w:val="1"/>
      <w:numFmt w:val="bullet"/>
      <w:lvlText w:val=""/>
      <w:lvlJc w:val="left"/>
      <w:pPr>
        <w:ind w:left="2880" w:hanging="360"/>
      </w:pPr>
      <w:rPr>
        <w:rFonts w:hint="default" w:ascii="Symbol" w:hAnsi="Symbol"/>
      </w:rPr>
    </w:lvl>
    <w:lvl w:ilvl="4" w:tplc="A20E6002">
      <w:start w:val="1"/>
      <w:numFmt w:val="bullet"/>
      <w:lvlText w:val="o"/>
      <w:lvlJc w:val="left"/>
      <w:pPr>
        <w:ind w:left="3600" w:hanging="360"/>
      </w:pPr>
      <w:rPr>
        <w:rFonts w:hint="default" w:ascii="Courier New" w:hAnsi="Courier New"/>
      </w:rPr>
    </w:lvl>
    <w:lvl w:ilvl="5" w:tplc="B508A32C">
      <w:start w:val="1"/>
      <w:numFmt w:val="bullet"/>
      <w:lvlText w:val=""/>
      <w:lvlJc w:val="left"/>
      <w:pPr>
        <w:ind w:left="4320" w:hanging="360"/>
      </w:pPr>
      <w:rPr>
        <w:rFonts w:hint="default" w:ascii="Wingdings" w:hAnsi="Wingdings"/>
      </w:rPr>
    </w:lvl>
    <w:lvl w:ilvl="6" w:tplc="6240AEBE">
      <w:start w:val="1"/>
      <w:numFmt w:val="bullet"/>
      <w:lvlText w:val=""/>
      <w:lvlJc w:val="left"/>
      <w:pPr>
        <w:ind w:left="5040" w:hanging="360"/>
      </w:pPr>
      <w:rPr>
        <w:rFonts w:hint="default" w:ascii="Symbol" w:hAnsi="Symbol"/>
      </w:rPr>
    </w:lvl>
    <w:lvl w:ilvl="7" w:tplc="592C4812">
      <w:start w:val="1"/>
      <w:numFmt w:val="bullet"/>
      <w:lvlText w:val="o"/>
      <w:lvlJc w:val="left"/>
      <w:pPr>
        <w:ind w:left="5760" w:hanging="360"/>
      </w:pPr>
      <w:rPr>
        <w:rFonts w:hint="default" w:ascii="Courier New" w:hAnsi="Courier New"/>
      </w:rPr>
    </w:lvl>
    <w:lvl w:ilvl="8" w:tplc="3E640C92">
      <w:start w:val="1"/>
      <w:numFmt w:val="bullet"/>
      <w:lvlText w:val=""/>
      <w:lvlJc w:val="left"/>
      <w:pPr>
        <w:ind w:left="6480" w:hanging="360"/>
      </w:pPr>
      <w:rPr>
        <w:rFonts w:hint="default" w:ascii="Wingdings" w:hAnsi="Wingdings"/>
      </w:rPr>
    </w:lvl>
  </w:abstractNum>
  <w:abstractNum w:abstractNumId="2" w15:restartNumberingAfterBreak="0">
    <w:nsid w:val="055A008D"/>
    <w:multiLevelType w:val="hybridMultilevel"/>
    <w:tmpl w:val="B92C5EA6"/>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3" w15:restartNumberingAfterBreak="0">
    <w:nsid w:val="077E0C81"/>
    <w:multiLevelType w:val="hybridMultilevel"/>
    <w:tmpl w:val="B1629FAE"/>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4" w15:restartNumberingAfterBreak="0">
    <w:nsid w:val="0D6FF03C"/>
    <w:multiLevelType w:val="hybridMultilevel"/>
    <w:tmpl w:val="B180F62A"/>
    <w:lvl w:ilvl="0" w:tplc="566CD154">
      <w:start w:val="1"/>
      <w:numFmt w:val="bullet"/>
      <w:lvlText w:val=""/>
      <w:lvlJc w:val="left"/>
      <w:pPr>
        <w:ind w:left="720" w:hanging="360"/>
      </w:pPr>
      <w:rPr>
        <w:rFonts w:hint="default" w:ascii="Symbol" w:hAnsi="Symbol"/>
      </w:rPr>
    </w:lvl>
    <w:lvl w:ilvl="1" w:tplc="0908CC12">
      <w:start w:val="1"/>
      <w:numFmt w:val="bullet"/>
      <w:lvlText w:val="o"/>
      <w:lvlJc w:val="left"/>
      <w:pPr>
        <w:ind w:left="1440" w:hanging="360"/>
      </w:pPr>
      <w:rPr>
        <w:rFonts w:hint="default" w:ascii="Courier New" w:hAnsi="Courier New"/>
      </w:rPr>
    </w:lvl>
    <w:lvl w:ilvl="2" w:tplc="69D6B636">
      <w:start w:val="1"/>
      <w:numFmt w:val="bullet"/>
      <w:lvlText w:val=""/>
      <w:lvlJc w:val="left"/>
      <w:pPr>
        <w:ind w:left="2160" w:hanging="360"/>
      </w:pPr>
      <w:rPr>
        <w:rFonts w:hint="default" w:ascii="Wingdings" w:hAnsi="Wingdings"/>
      </w:rPr>
    </w:lvl>
    <w:lvl w:ilvl="3" w:tplc="B9F8E43E">
      <w:start w:val="1"/>
      <w:numFmt w:val="bullet"/>
      <w:lvlText w:val=""/>
      <w:lvlJc w:val="left"/>
      <w:pPr>
        <w:ind w:left="2880" w:hanging="360"/>
      </w:pPr>
      <w:rPr>
        <w:rFonts w:hint="default" w:ascii="Symbol" w:hAnsi="Symbol"/>
      </w:rPr>
    </w:lvl>
    <w:lvl w:ilvl="4" w:tplc="E5A6B8EE">
      <w:start w:val="1"/>
      <w:numFmt w:val="bullet"/>
      <w:lvlText w:val="o"/>
      <w:lvlJc w:val="left"/>
      <w:pPr>
        <w:ind w:left="3600" w:hanging="360"/>
      </w:pPr>
      <w:rPr>
        <w:rFonts w:hint="default" w:ascii="Courier New" w:hAnsi="Courier New"/>
      </w:rPr>
    </w:lvl>
    <w:lvl w:ilvl="5" w:tplc="F4A039CC">
      <w:start w:val="1"/>
      <w:numFmt w:val="bullet"/>
      <w:lvlText w:val=""/>
      <w:lvlJc w:val="left"/>
      <w:pPr>
        <w:ind w:left="4320" w:hanging="360"/>
      </w:pPr>
      <w:rPr>
        <w:rFonts w:hint="default" w:ascii="Wingdings" w:hAnsi="Wingdings"/>
      </w:rPr>
    </w:lvl>
    <w:lvl w:ilvl="6" w:tplc="C068DD54">
      <w:start w:val="1"/>
      <w:numFmt w:val="bullet"/>
      <w:lvlText w:val=""/>
      <w:lvlJc w:val="left"/>
      <w:pPr>
        <w:ind w:left="5040" w:hanging="360"/>
      </w:pPr>
      <w:rPr>
        <w:rFonts w:hint="default" w:ascii="Symbol" w:hAnsi="Symbol"/>
      </w:rPr>
    </w:lvl>
    <w:lvl w:ilvl="7" w:tplc="61F2DEE0">
      <w:start w:val="1"/>
      <w:numFmt w:val="bullet"/>
      <w:lvlText w:val="o"/>
      <w:lvlJc w:val="left"/>
      <w:pPr>
        <w:ind w:left="5760" w:hanging="360"/>
      </w:pPr>
      <w:rPr>
        <w:rFonts w:hint="default" w:ascii="Courier New" w:hAnsi="Courier New"/>
      </w:rPr>
    </w:lvl>
    <w:lvl w:ilvl="8" w:tplc="B9966212">
      <w:start w:val="1"/>
      <w:numFmt w:val="bullet"/>
      <w:lvlText w:val=""/>
      <w:lvlJc w:val="left"/>
      <w:pPr>
        <w:ind w:left="6480" w:hanging="360"/>
      </w:pPr>
      <w:rPr>
        <w:rFonts w:hint="default" w:ascii="Wingdings" w:hAnsi="Wingdings"/>
      </w:rPr>
    </w:lvl>
  </w:abstractNum>
  <w:abstractNum w:abstractNumId="5" w15:restartNumberingAfterBreak="0">
    <w:nsid w:val="0F3DA506"/>
    <w:multiLevelType w:val="hybridMultilevel"/>
    <w:tmpl w:val="A6B60F4E"/>
    <w:lvl w:ilvl="0" w:tplc="6B645CCA">
      <w:start w:val="1"/>
      <w:numFmt w:val="bullet"/>
      <w:lvlText w:val=""/>
      <w:lvlJc w:val="left"/>
      <w:pPr>
        <w:ind w:left="720" w:hanging="360"/>
      </w:pPr>
      <w:rPr>
        <w:rFonts w:hint="default" w:ascii="Symbol" w:hAnsi="Symbol"/>
      </w:rPr>
    </w:lvl>
    <w:lvl w:ilvl="1" w:tplc="30C67968">
      <w:start w:val="1"/>
      <w:numFmt w:val="bullet"/>
      <w:lvlText w:val="o"/>
      <w:lvlJc w:val="left"/>
      <w:pPr>
        <w:ind w:left="1440" w:hanging="360"/>
      </w:pPr>
      <w:rPr>
        <w:rFonts w:hint="default" w:ascii="Courier New" w:hAnsi="Courier New"/>
      </w:rPr>
    </w:lvl>
    <w:lvl w:ilvl="2" w:tplc="23D87B26">
      <w:start w:val="1"/>
      <w:numFmt w:val="bullet"/>
      <w:lvlText w:val=""/>
      <w:lvlJc w:val="left"/>
      <w:pPr>
        <w:ind w:left="2160" w:hanging="360"/>
      </w:pPr>
      <w:rPr>
        <w:rFonts w:hint="default" w:ascii="Wingdings" w:hAnsi="Wingdings"/>
      </w:rPr>
    </w:lvl>
    <w:lvl w:ilvl="3" w:tplc="F5A2D7BC">
      <w:start w:val="1"/>
      <w:numFmt w:val="bullet"/>
      <w:lvlText w:val=""/>
      <w:lvlJc w:val="left"/>
      <w:pPr>
        <w:ind w:left="2880" w:hanging="360"/>
      </w:pPr>
      <w:rPr>
        <w:rFonts w:hint="default" w:ascii="Symbol" w:hAnsi="Symbol"/>
      </w:rPr>
    </w:lvl>
    <w:lvl w:ilvl="4" w:tplc="F260FD36">
      <w:start w:val="1"/>
      <w:numFmt w:val="bullet"/>
      <w:lvlText w:val="o"/>
      <w:lvlJc w:val="left"/>
      <w:pPr>
        <w:ind w:left="3600" w:hanging="360"/>
      </w:pPr>
      <w:rPr>
        <w:rFonts w:hint="default" w:ascii="Courier New" w:hAnsi="Courier New"/>
      </w:rPr>
    </w:lvl>
    <w:lvl w:ilvl="5" w:tplc="BFB0614E">
      <w:start w:val="1"/>
      <w:numFmt w:val="bullet"/>
      <w:lvlText w:val=""/>
      <w:lvlJc w:val="left"/>
      <w:pPr>
        <w:ind w:left="4320" w:hanging="360"/>
      </w:pPr>
      <w:rPr>
        <w:rFonts w:hint="default" w:ascii="Wingdings" w:hAnsi="Wingdings"/>
      </w:rPr>
    </w:lvl>
    <w:lvl w:ilvl="6" w:tplc="8C5C1E32">
      <w:start w:val="1"/>
      <w:numFmt w:val="bullet"/>
      <w:lvlText w:val=""/>
      <w:lvlJc w:val="left"/>
      <w:pPr>
        <w:ind w:left="5040" w:hanging="360"/>
      </w:pPr>
      <w:rPr>
        <w:rFonts w:hint="default" w:ascii="Symbol" w:hAnsi="Symbol"/>
      </w:rPr>
    </w:lvl>
    <w:lvl w:ilvl="7" w:tplc="B6B82686">
      <w:start w:val="1"/>
      <w:numFmt w:val="bullet"/>
      <w:lvlText w:val="o"/>
      <w:lvlJc w:val="left"/>
      <w:pPr>
        <w:ind w:left="5760" w:hanging="360"/>
      </w:pPr>
      <w:rPr>
        <w:rFonts w:hint="default" w:ascii="Courier New" w:hAnsi="Courier New"/>
      </w:rPr>
    </w:lvl>
    <w:lvl w:ilvl="8" w:tplc="2AA2D6D6">
      <w:start w:val="1"/>
      <w:numFmt w:val="bullet"/>
      <w:lvlText w:val=""/>
      <w:lvlJc w:val="left"/>
      <w:pPr>
        <w:ind w:left="6480" w:hanging="360"/>
      </w:pPr>
      <w:rPr>
        <w:rFonts w:hint="default" w:ascii="Wingdings" w:hAnsi="Wingdings"/>
      </w:rPr>
    </w:lvl>
  </w:abstractNum>
  <w:abstractNum w:abstractNumId="6" w15:restartNumberingAfterBreak="0">
    <w:nsid w:val="105EE260"/>
    <w:multiLevelType w:val="hybridMultilevel"/>
    <w:tmpl w:val="EFDC6784"/>
    <w:lvl w:ilvl="0" w:tplc="AB546B4C">
      <w:start w:val="1"/>
      <w:numFmt w:val="decimal"/>
      <w:lvlText w:val="%1."/>
      <w:lvlJc w:val="left"/>
      <w:pPr>
        <w:ind w:left="720" w:hanging="360"/>
      </w:pPr>
    </w:lvl>
    <w:lvl w:ilvl="1" w:tplc="CECE533E">
      <w:start w:val="12"/>
      <w:numFmt w:val="decimal"/>
      <w:lvlText w:val=""/>
      <w:lvlJc w:val="left"/>
      <w:pPr>
        <w:ind w:left="1440" w:hanging="360"/>
      </w:pPr>
      <w:rPr>
        <w:rFonts w:hint="default" w:ascii="Arial" w:hAnsi="Arial"/>
      </w:rPr>
    </w:lvl>
    <w:lvl w:ilvl="2" w:tplc="D1AAFEF2">
      <w:start w:val="1"/>
      <w:numFmt w:val="lowerRoman"/>
      <w:lvlText w:val="%3."/>
      <w:lvlJc w:val="right"/>
      <w:pPr>
        <w:ind w:left="2160" w:hanging="180"/>
      </w:pPr>
    </w:lvl>
    <w:lvl w:ilvl="3" w:tplc="25B4CCEA">
      <w:start w:val="1"/>
      <w:numFmt w:val="decimal"/>
      <w:lvlText w:val="%4."/>
      <w:lvlJc w:val="left"/>
      <w:pPr>
        <w:ind w:left="2880" w:hanging="360"/>
      </w:pPr>
    </w:lvl>
    <w:lvl w:ilvl="4" w:tplc="C7825054">
      <w:start w:val="1"/>
      <w:numFmt w:val="lowerLetter"/>
      <w:lvlText w:val="%5."/>
      <w:lvlJc w:val="left"/>
      <w:pPr>
        <w:ind w:left="3600" w:hanging="360"/>
      </w:pPr>
    </w:lvl>
    <w:lvl w:ilvl="5" w:tplc="F61C43E8">
      <w:start w:val="1"/>
      <w:numFmt w:val="lowerRoman"/>
      <w:lvlText w:val="%6."/>
      <w:lvlJc w:val="right"/>
      <w:pPr>
        <w:ind w:left="4320" w:hanging="180"/>
      </w:pPr>
    </w:lvl>
    <w:lvl w:ilvl="6" w:tplc="9D3EF702">
      <w:start w:val="1"/>
      <w:numFmt w:val="decimal"/>
      <w:lvlText w:val="%7."/>
      <w:lvlJc w:val="left"/>
      <w:pPr>
        <w:ind w:left="5040" w:hanging="360"/>
      </w:pPr>
    </w:lvl>
    <w:lvl w:ilvl="7" w:tplc="AFF4940C">
      <w:start w:val="1"/>
      <w:numFmt w:val="lowerLetter"/>
      <w:lvlText w:val="%8."/>
      <w:lvlJc w:val="left"/>
      <w:pPr>
        <w:ind w:left="5760" w:hanging="360"/>
      </w:pPr>
    </w:lvl>
    <w:lvl w:ilvl="8" w:tplc="369C807C">
      <w:start w:val="1"/>
      <w:numFmt w:val="lowerRoman"/>
      <w:lvlText w:val="%9."/>
      <w:lvlJc w:val="right"/>
      <w:pPr>
        <w:ind w:left="6480" w:hanging="180"/>
      </w:pPr>
    </w:lvl>
  </w:abstractNum>
  <w:abstractNum w:abstractNumId="7" w15:restartNumberingAfterBreak="0">
    <w:nsid w:val="1216CAA5"/>
    <w:multiLevelType w:val="hybridMultilevel"/>
    <w:tmpl w:val="DEE80286"/>
    <w:lvl w:ilvl="0" w:tplc="2C0E86C0">
      <w:start w:val="1"/>
      <w:numFmt w:val="bullet"/>
      <w:lvlText w:val=""/>
      <w:lvlJc w:val="left"/>
      <w:pPr>
        <w:ind w:left="720" w:hanging="360"/>
      </w:pPr>
      <w:rPr>
        <w:rFonts w:hint="default" w:ascii="Symbol" w:hAnsi="Symbol"/>
      </w:rPr>
    </w:lvl>
    <w:lvl w:ilvl="1" w:tplc="057CD462">
      <w:start w:val="1"/>
      <w:numFmt w:val="bullet"/>
      <w:lvlText w:val="o"/>
      <w:lvlJc w:val="left"/>
      <w:pPr>
        <w:ind w:left="1440" w:hanging="360"/>
      </w:pPr>
      <w:rPr>
        <w:rFonts w:hint="default" w:ascii="Courier New" w:hAnsi="Courier New"/>
      </w:rPr>
    </w:lvl>
    <w:lvl w:ilvl="2" w:tplc="6CFC9AEE">
      <w:start w:val="1"/>
      <w:numFmt w:val="bullet"/>
      <w:lvlText w:val=""/>
      <w:lvlJc w:val="left"/>
      <w:pPr>
        <w:ind w:left="2160" w:hanging="360"/>
      </w:pPr>
      <w:rPr>
        <w:rFonts w:hint="default" w:ascii="Wingdings" w:hAnsi="Wingdings"/>
      </w:rPr>
    </w:lvl>
    <w:lvl w:ilvl="3" w:tplc="363850D2">
      <w:start w:val="1"/>
      <w:numFmt w:val="bullet"/>
      <w:lvlText w:val=""/>
      <w:lvlJc w:val="left"/>
      <w:pPr>
        <w:ind w:left="2880" w:hanging="360"/>
      </w:pPr>
      <w:rPr>
        <w:rFonts w:hint="default" w:ascii="Symbol" w:hAnsi="Symbol"/>
      </w:rPr>
    </w:lvl>
    <w:lvl w:ilvl="4" w:tplc="EFBA7A3E">
      <w:start w:val="1"/>
      <w:numFmt w:val="bullet"/>
      <w:lvlText w:val="o"/>
      <w:lvlJc w:val="left"/>
      <w:pPr>
        <w:ind w:left="3600" w:hanging="360"/>
      </w:pPr>
      <w:rPr>
        <w:rFonts w:hint="default" w:ascii="Courier New" w:hAnsi="Courier New"/>
      </w:rPr>
    </w:lvl>
    <w:lvl w:ilvl="5" w:tplc="10341E42">
      <w:start w:val="1"/>
      <w:numFmt w:val="bullet"/>
      <w:lvlText w:val=""/>
      <w:lvlJc w:val="left"/>
      <w:pPr>
        <w:ind w:left="4320" w:hanging="360"/>
      </w:pPr>
      <w:rPr>
        <w:rFonts w:hint="default" w:ascii="Wingdings" w:hAnsi="Wingdings"/>
      </w:rPr>
    </w:lvl>
    <w:lvl w:ilvl="6" w:tplc="195E7A34">
      <w:start w:val="1"/>
      <w:numFmt w:val="bullet"/>
      <w:lvlText w:val=""/>
      <w:lvlJc w:val="left"/>
      <w:pPr>
        <w:ind w:left="5040" w:hanging="360"/>
      </w:pPr>
      <w:rPr>
        <w:rFonts w:hint="default" w:ascii="Symbol" w:hAnsi="Symbol"/>
      </w:rPr>
    </w:lvl>
    <w:lvl w:ilvl="7" w:tplc="79B4741E">
      <w:start w:val="1"/>
      <w:numFmt w:val="bullet"/>
      <w:lvlText w:val="o"/>
      <w:lvlJc w:val="left"/>
      <w:pPr>
        <w:ind w:left="5760" w:hanging="360"/>
      </w:pPr>
      <w:rPr>
        <w:rFonts w:hint="default" w:ascii="Courier New" w:hAnsi="Courier New"/>
      </w:rPr>
    </w:lvl>
    <w:lvl w:ilvl="8" w:tplc="13AC22C6">
      <w:start w:val="1"/>
      <w:numFmt w:val="bullet"/>
      <w:lvlText w:val=""/>
      <w:lvlJc w:val="left"/>
      <w:pPr>
        <w:ind w:left="6480" w:hanging="360"/>
      </w:pPr>
      <w:rPr>
        <w:rFonts w:hint="default" w:ascii="Wingdings" w:hAnsi="Wingdings"/>
      </w:rPr>
    </w:lvl>
  </w:abstractNum>
  <w:abstractNum w:abstractNumId="8" w15:restartNumberingAfterBreak="0">
    <w:nsid w:val="16793283"/>
    <w:multiLevelType w:val="hybridMultilevel"/>
    <w:tmpl w:val="A4D64C44"/>
    <w:lvl w:ilvl="0" w:tplc="65945D3A">
      <w:start w:val="1"/>
      <w:numFmt w:val="bullet"/>
      <w:lvlText w:val=""/>
      <w:lvlJc w:val="left"/>
      <w:pPr>
        <w:ind w:left="720" w:hanging="360"/>
      </w:pPr>
      <w:rPr>
        <w:rFonts w:hint="default" w:ascii="Symbol" w:hAnsi="Symbol"/>
      </w:rPr>
    </w:lvl>
    <w:lvl w:ilvl="1" w:tplc="FB1021F2">
      <w:start w:val="1"/>
      <w:numFmt w:val="bullet"/>
      <w:lvlText w:val="o"/>
      <w:lvlJc w:val="left"/>
      <w:pPr>
        <w:ind w:left="1440" w:hanging="360"/>
      </w:pPr>
      <w:rPr>
        <w:rFonts w:hint="default" w:ascii="Courier New" w:hAnsi="Courier New"/>
      </w:rPr>
    </w:lvl>
    <w:lvl w:ilvl="2" w:tplc="B19E705A">
      <w:start w:val="1"/>
      <w:numFmt w:val="bullet"/>
      <w:lvlText w:val=""/>
      <w:lvlJc w:val="left"/>
      <w:pPr>
        <w:ind w:left="2160" w:hanging="360"/>
      </w:pPr>
      <w:rPr>
        <w:rFonts w:hint="default" w:ascii="Wingdings" w:hAnsi="Wingdings"/>
      </w:rPr>
    </w:lvl>
    <w:lvl w:ilvl="3" w:tplc="880CAAE8">
      <w:start w:val="1"/>
      <w:numFmt w:val="bullet"/>
      <w:lvlText w:val=""/>
      <w:lvlJc w:val="left"/>
      <w:pPr>
        <w:ind w:left="2880" w:hanging="360"/>
      </w:pPr>
      <w:rPr>
        <w:rFonts w:hint="default" w:ascii="Symbol" w:hAnsi="Symbol"/>
      </w:rPr>
    </w:lvl>
    <w:lvl w:ilvl="4" w:tplc="2548B5BC">
      <w:start w:val="1"/>
      <w:numFmt w:val="bullet"/>
      <w:lvlText w:val="o"/>
      <w:lvlJc w:val="left"/>
      <w:pPr>
        <w:ind w:left="3600" w:hanging="360"/>
      </w:pPr>
      <w:rPr>
        <w:rFonts w:hint="default" w:ascii="Courier New" w:hAnsi="Courier New"/>
      </w:rPr>
    </w:lvl>
    <w:lvl w:ilvl="5" w:tplc="A0B02E84">
      <w:start w:val="1"/>
      <w:numFmt w:val="bullet"/>
      <w:lvlText w:val=""/>
      <w:lvlJc w:val="left"/>
      <w:pPr>
        <w:ind w:left="4320" w:hanging="360"/>
      </w:pPr>
      <w:rPr>
        <w:rFonts w:hint="default" w:ascii="Wingdings" w:hAnsi="Wingdings"/>
      </w:rPr>
    </w:lvl>
    <w:lvl w:ilvl="6" w:tplc="D01C5AB0">
      <w:start w:val="1"/>
      <w:numFmt w:val="bullet"/>
      <w:lvlText w:val=""/>
      <w:lvlJc w:val="left"/>
      <w:pPr>
        <w:ind w:left="5040" w:hanging="360"/>
      </w:pPr>
      <w:rPr>
        <w:rFonts w:hint="default" w:ascii="Symbol" w:hAnsi="Symbol"/>
      </w:rPr>
    </w:lvl>
    <w:lvl w:ilvl="7" w:tplc="AF946D70">
      <w:start w:val="1"/>
      <w:numFmt w:val="bullet"/>
      <w:lvlText w:val="o"/>
      <w:lvlJc w:val="left"/>
      <w:pPr>
        <w:ind w:left="5760" w:hanging="360"/>
      </w:pPr>
      <w:rPr>
        <w:rFonts w:hint="default" w:ascii="Courier New" w:hAnsi="Courier New"/>
      </w:rPr>
    </w:lvl>
    <w:lvl w:ilvl="8" w:tplc="EA9ACDFE">
      <w:start w:val="1"/>
      <w:numFmt w:val="bullet"/>
      <w:lvlText w:val=""/>
      <w:lvlJc w:val="left"/>
      <w:pPr>
        <w:ind w:left="6480" w:hanging="360"/>
      </w:pPr>
      <w:rPr>
        <w:rFonts w:hint="default" w:ascii="Wingdings" w:hAnsi="Wingdings"/>
      </w:rPr>
    </w:lvl>
  </w:abstractNum>
  <w:abstractNum w:abstractNumId="9" w15:restartNumberingAfterBreak="0">
    <w:nsid w:val="17083E31"/>
    <w:multiLevelType w:val="hybridMultilevel"/>
    <w:tmpl w:val="34669AEC"/>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0" w15:restartNumberingAfterBreak="0">
    <w:nsid w:val="1C95F88E"/>
    <w:multiLevelType w:val="hybridMultilevel"/>
    <w:tmpl w:val="FFFFFFFF"/>
    <w:lvl w:ilvl="0" w:tplc="FFFFFFFF">
      <w:start w:val="1"/>
      <w:numFmt w:val="bullet"/>
      <w:lvlText w:val=""/>
      <w:lvlJc w:val="left"/>
      <w:pPr>
        <w:ind w:left="720" w:hanging="360"/>
      </w:pPr>
      <w:rPr>
        <w:rFonts w:hint="default" w:ascii="Symbol" w:hAnsi="Symbol"/>
      </w:rPr>
    </w:lvl>
    <w:lvl w:ilvl="1" w:tplc="EEA6D9EA">
      <w:start w:val="1"/>
      <w:numFmt w:val="lowerLetter"/>
      <w:lvlText w:val="%2."/>
      <w:lvlJc w:val="left"/>
      <w:pPr>
        <w:ind w:left="1440" w:hanging="360"/>
      </w:pPr>
    </w:lvl>
    <w:lvl w:ilvl="2" w:tplc="9C4CAF92">
      <w:start w:val="1"/>
      <w:numFmt w:val="lowerRoman"/>
      <w:lvlText w:val="%3."/>
      <w:lvlJc w:val="right"/>
      <w:pPr>
        <w:ind w:left="2160" w:hanging="180"/>
      </w:pPr>
    </w:lvl>
    <w:lvl w:ilvl="3" w:tplc="EB64EA4C">
      <w:start w:val="1"/>
      <w:numFmt w:val="decimal"/>
      <w:lvlText w:val="%4."/>
      <w:lvlJc w:val="left"/>
      <w:pPr>
        <w:ind w:left="2880" w:hanging="360"/>
      </w:pPr>
    </w:lvl>
    <w:lvl w:ilvl="4" w:tplc="E690DD52">
      <w:start w:val="1"/>
      <w:numFmt w:val="lowerLetter"/>
      <w:lvlText w:val="%5."/>
      <w:lvlJc w:val="left"/>
      <w:pPr>
        <w:ind w:left="3600" w:hanging="360"/>
      </w:pPr>
    </w:lvl>
    <w:lvl w:ilvl="5" w:tplc="31642FC2">
      <w:start w:val="1"/>
      <w:numFmt w:val="lowerRoman"/>
      <w:lvlText w:val="%6."/>
      <w:lvlJc w:val="right"/>
      <w:pPr>
        <w:ind w:left="4320" w:hanging="180"/>
      </w:pPr>
    </w:lvl>
    <w:lvl w:ilvl="6" w:tplc="B0EC052C">
      <w:start w:val="1"/>
      <w:numFmt w:val="decimal"/>
      <w:lvlText w:val="%7."/>
      <w:lvlJc w:val="left"/>
      <w:pPr>
        <w:ind w:left="5040" w:hanging="360"/>
      </w:pPr>
    </w:lvl>
    <w:lvl w:ilvl="7" w:tplc="C9B25ED0">
      <w:start w:val="1"/>
      <w:numFmt w:val="lowerLetter"/>
      <w:lvlText w:val="%8."/>
      <w:lvlJc w:val="left"/>
      <w:pPr>
        <w:ind w:left="5760" w:hanging="360"/>
      </w:pPr>
    </w:lvl>
    <w:lvl w:ilvl="8" w:tplc="BFC45634">
      <w:start w:val="1"/>
      <w:numFmt w:val="lowerRoman"/>
      <w:lvlText w:val="%9."/>
      <w:lvlJc w:val="right"/>
      <w:pPr>
        <w:ind w:left="6480" w:hanging="180"/>
      </w:pPr>
    </w:lvl>
  </w:abstractNum>
  <w:abstractNum w:abstractNumId="11" w15:restartNumberingAfterBreak="0">
    <w:nsid w:val="1D866BF7"/>
    <w:multiLevelType w:val="hybridMultilevel"/>
    <w:tmpl w:val="92B848B8"/>
    <w:lvl w:ilvl="0" w:tplc="2AEAA076">
      <w:start w:val="1"/>
      <w:numFmt w:val="bullet"/>
      <w:lvlText w:val=""/>
      <w:lvlJc w:val="left"/>
      <w:pPr>
        <w:ind w:left="720" w:hanging="360"/>
      </w:pPr>
      <w:rPr>
        <w:rFonts w:hint="default" w:ascii="Symbol" w:hAnsi="Symbol"/>
      </w:rPr>
    </w:lvl>
    <w:lvl w:ilvl="1" w:tplc="3AD8CEE8">
      <w:start w:val="1"/>
      <w:numFmt w:val="bullet"/>
      <w:lvlText w:val="o"/>
      <w:lvlJc w:val="left"/>
      <w:pPr>
        <w:ind w:left="1440" w:hanging="360"/>
      </w:pPr>
      <w:rPr>
        <w:rFonts w:hint="default" w:ascii="Courier New" w:hAnsi="Courier New"/>
      </w:rPr>
    </w:lvl>
    <w:lvl w:ilvl="2" w:tplc="42D2D664">
      <w:start w:val="1"/>
      <w:numFmt w:val="bullet"/>
      <w:lvlText w:val=""/>
      <w:lvlJc w:val="left"/>
      <w:pPr>
        <w:ind w:left="2160" w:hanging="360"/>
      </w:pPr>
      <w:rPr>
        <w:rFonts w:hint="default" w:ascii="Wingdings" w:hAnsi="Wingdings"/>
      </w:rPr>
    </w:lvl>
    <w:lvl w:ilvl="3" w:tplc="4C62A8BC">
      <w:start w:val="1"/>
      <w:numFmt w:val="bullet"/>
      <w:lvlText w:val=""/>
      <w:lvlJc w:val="left"/>
      <w:pPr>
        <w:ind w:left="2880" w:hanging="360"/>
      </w:pPr>
      <w:rPr>
        <w:rFonts w:hint="default" w:ascii="Symbol" w:hAnsi="Symbol"/>
      </w:rPr>
    </w:lvl>
    <w:lvl w:ilvl="4" w:tplc="DF042C12">
      <w:start w:val="1"/>
      <w:numFmt w:val="bullet"/>
      <w:lvlText w:val="o"/>
      <w:lvlJc w:val="left"/>
      <w:pPr>
        <w:ind w:left="3600" w:hanging="360"/>
      </w:pPr>
      <w:rPr>
        <w:rFonts w:hint="default" w:ascii="Courier New" w:hAnsi="Courier New"/>
      </w:rPr>
    </w:lvl>
    <w:lvl w:ilvl="5" w:tplc="0E3A0E4E">
      <w:start w:val="1"/>
      <w:numFmt w:val="bullet"/>
      <w:lvlText w:val=""/>
      <w:lvlJc w:val="left"/>
      <w:pPr>
        <w:ind w:left="4320" w:hanging="360"/>
      </w:pPr>
      <w:rPr>
        <w:rFonts w:hint="default" w:ascii="Wingdings" w:hAnsi="Wingdings"/>
      </w:rPr>
    </w:lvl>
    <w:lvl w:ilvl="6" w:tplc="0FF44866">
      <w:start w:val="1"/>
      <w:numFmt w:val="bullet"/>
      <w:lvlText w:val=""/>
      <w:lvlJc w:val="left"/>
      <w:pPr>
        <w:ind w:left="5040" w:hanging="360"/>
      </w:pPr>
      <w:rPr>
        <w:rFonts w:hint="default" w:ascii="Symbol" w:hAnsi="Symbol"/>
      </w:rPr>
    </w:lvl>
    <w:lvl w:ilvl="7" w:tplc="F39EB4A0">
      <w:start w:val="1"/>
      <w:numFmt w:val="bullet"/>
      <w:lvlText w:val="o"/>
      <w:lvlJc w:val="left"/>
      <w:pPr>
        <w:ind w:left="5760" w:hanging="360"/>
      </w:pPr>
      <w:rPr>
        <w:rFonts w:hint="default" w:ascii="Courier New" w:hAnsi="Courier New"/>
      </w:rPr>
    </w:lvl>
    <w:lvl w:ilvl="8" w:tplc="EF787E90">
      <w:start w:val="1"/>
      <w:numFmt w:val="bullet"/>
      <w:lvlText w:val=""/>
      <w:lvlJc w:val="left"/>
      <w:pPr>
        <w:ind w:left="6480" w:hanging="360"/>
      </w:pPr>
      <w:rPr>
        <w:rFonts w:hint="default" w:ascii="Wingdings" w:hAnsi="Wingdings"/>
      </w:rPr>
    </w:lvl>
  </w:abstractNum>
  <w:abstractNum w:abstractNumId="12" w15:restartNumberingAfterBreak="0">
    <w:nsid w:val="2103280E"/>
    <w:multiLevelType w:val="hybridMultilevel"/>
    <w:tmpl w:val="82544B32"/>
    <w:lvl w:ilvl="0" w:tplc="FFFFFFF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20852C0"/>
    <w:multiLevelType w:val="hybridMultilevel"/>
    <w:tmpl w:val="A52863BA"/>
    <w:lvl w:ilvl="0" w:tplc="DC8699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23E5E7B"/>
    <w:multiLevelType w:val="hybridMultilevel"/>
    <w:tmpl w:val="A6CEAF2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FFFFFFFF">
      <w:start w:val="1"/>
      <w:numFmt w:val="lowerLetter"/>
      <w:lvlText w:val="%3)"/>
      <w:lvlJc w:val="left"/>
      <w:pPr>
        <w:ind w:left="2160" w:hanging="360"/>
      </w:p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29A67F66"/>
    <w:multiLevelType w:val="hybridMultilevel"/>
    <w:tmpl w:val="46129FE0"/>
    <w:lvl w:ilvl="0" w:tplc="04090017">
      <w:start w:val="1"/>
      <w:numFmt w:val="lowerLetter"/>
      <w:lvlText w:val="%1)"/>
      <w:lvlJc w:val="left"/>
      <w:pPr>
        <w:ind w:left="720" w:hanging="360"/>
      </w:pPr>
      <w:rPr>
        <w:rFonts w:hint="default"/>
      </w:rPr>
    </w:lvl>
    <w:lvl w:ilvl="1" w:tplc="2C0A000F">
      <w:start w:val="1"/>
      <w:numFmt w:val="decimal"/>
      <w:lvlText w:val="%2."/>
      <w:lvlJc w:val="left"/>
      <w:pPr>
        <w:ind w:left="1440" w:hanging="360"/>
      </w:pPr>
    </w:lvl>
    <w:lvl w:ilvl="2" w:tplc="04090017">
      <w:start w:val="1"/>
      <w:numFmt w:val="lowerLetter"/>
      <w:lvlText w:val="%3)"/>
      <w:lvlJc w:val="left"/>
      <w:pPr>
        <w:ind w:left="2160" w:hanging="360"/>
      </w:p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6" w15:restartNumberingAfterBreak="0">
    <w:nsid w:val="2BB204F4"/>
    <w:multiLevelType w:val="hybridMultilevel"/>
    <w:tmpl w:val="7BF87E0E"/>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7" w15:restartNumberingAfterBreak="0">
    <w:nsid w:val="2D273310"/>
    <w:multiLevelType w:val="hybridMultilevel"/>
    <w:tmpl w:val="5BC4D47E"/>
    <w:lvl w:ilvl="0" w:tplc="7640F944">
      <w:start w:val="1"/>
      <w:numFmt w:val="bullet"/>
      <w:lvlText w:val=""/>
      <w:lvlJc w:val="left"/>
      <w:pPr>
        <w:ind w:left="720" w:hanging="360"/>
      </w:pPr>
      <w:rPr>
        <w:rFonts w:hint="default" w:ascii="Symbol" w:hAnsi="Symbol"/>
      </w:rPr>
    </w:lvl>
    <w:lvl w:ilvl="1" w:tplc="2C121134">
      <w:start w:val="1"/>
      <w:numFmt w:val="bullet"/>
      <w:lvlText w:val="o"/>
      <w:lvlJc w:val="left"/>
      <w:pPr>
        <w:ind w:left="1440" w:hanging="360"/>
      </w:pPr>
      <w:rPr>
        <w:rFonts w:hint="default" w:ascii="Courier New" w:hAnsi="Courier New"/>
      </w:rPr>
    </w:lvl>
    <w:lvl w:ilvl="2" w:tplc="798A0632">
      <w:start w:val="1"/>
      <w:numFmt w:val="bullet"/>
      <w:lvlText w:val=""/>
      <w:lvlJc w:val="left"/>
      <w:pPr>
        <w:ind w:left="2160" w:hanging="360"/>
      </w:pPr>
      <w:rPr>
        <w:rFonts w:hint="default" w:ascii="Wingdings" w:hAnsi="Wingdings"/>
      </w:rPr>
    </w:lvl>
    <w:lvl w:ilvl="3" w:tplc="106C7FDC">
      <w:start w:val="1"/>
      <w:numFmt w:val="bullet"/>
      <w:lvlText w:val=""/>
      <w:lvlJc w:val="left"/>
      <w:pPr>
        <w:ind w:left="2880" w:hanging="360"/>
      </w:pPr>
      <w:rPr>
        <w:rFonts w:hint="default" w:ascii="Symbol" w:hAnsi="Symbol"/>
      </w:rPr>
    </w:lvl>
    <w:lvl w:ilvl="4" w:tplc="949CB3FC">
      <w:start w:val="1"/>
      <w:numFmt w:val="bullet"/>
      <w:lvlText w:val="o"/>
      <w:lvlJc w:val="left"/>
      <w:pPr>
        <w:ind w:left="3600" w:hanging="360"/>
      </w:pPr>
      <w:rPr>
        <w:rFonts w:hint="default" w:ascii="Courier New" w:hAnsi="Courier New"/>
      </w:rPr>
    </w:lvl>
    <w:lvl w:ilvl="5" w:tplc="59B62520">
      <w:start w:val="1"/>
      <w:numFmt w:val="bullet"/>
      <w:lvlText w:val=""/>
      <w:lvlJc w:val="left"/>
      <w:pPr>
        <w:ind w:left="4320" w:hanging="360"/>
      </w:pPr>
      <w:rPr>
        <w:rFonts w:hint="default" w:ascii="Wingdings" w:hAnsi="Wingdings"/>
      </w:rPr>
    </w:lvl>
    <w:lvl w:ilvl="6" w:tplc="C9507964">
      <w:start w:val="1"/>
      <w:numFmt w:val="bullet"/>
      <w:lvlText w:val=""/>
      <w:lvlJc w:val="left"/>
      <w:pPr>
        <w:ind w:left="5040" w:hanging="360"/>
      </w:pPr>
      <w:rPr>
        <w:rFonts w:hint="default" w:ascii="Symbol" w:hAnsi="Symbol"/>
      </w:rPr>
    </w:lvl>
    <w:lvl w:ilvl="7" w:tplc="95DA48CA">
      <w:start w:val="1"/>
      <w:numFmt w:val="bullet"/>
      <w:lvlText w:val="o"/>
      <w:lvlJc w:val="left"/>
      <w:pPr>
        <w:ind w:left="5760" w:hanging="360"/>
      </w:pPr>
      <w:rPr>
        <w:rFonts w:hint="default" w:ascii="Courier New" w:hAnsi="Courier New"/>
      </w:rPr>
    </w:lvl>
    <w:lvl w:ilvl="8" w:tplc="F4BEA028">
      <w:start w:val="1"/>
      <w:numFmt w:val="bullet"/>
      <w:lvlText w:val=""/>
      <w:lvlJc w:val="left"/>
      <w:pPr>
        <w:ind w:left="6480" w:hanging="360"/>
      </w:pPr>
      <w:rPr>
        <w:rFonts w:hint="default" w:ascii="Wingdings" w:hAnsi="Wingdings"/>
      </w:rPr>
    </w:lvl>
  </w:abstractNum>
  <w:abstractNum w:abstractNumId="18" w15:restartNumberingAfterBreak="0">
    <w:nsid w:val="30667391"/>
    <w:multiLevelType w:val="hybridMultilevel"/>
    <w:tmpl w:val="8A88EC08"/>
    <w:lvl w:ilvl="0" w:tplc="2C0A000B">
      <w:start w:val="1"/>
      <w:numFmt w:val="bullet"/>
      <w:lvlText w:val=""/>
      <w:lvlJc w:val="left"/>
      <w:pPr>
        <w:ind w:left="720" w:hanging="360"/>
      </w:pPr>
      <w:rPr>
        <w:rFonts w:hint="default" w:ascii="Wingdings" w:hAnsi="Wingdings"/>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9" w15:restartNumberingAfterBreak="0">
    <w:nsid w:val="312D52DC"/>
    <w:multiLevelType w:val="hybridMultilevel"/>
    <w:tmpl w:val="898434B4"/>
    <w:lvl w:ilvl="0" w:tplc="7A8273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1C80DDB"/>
    <w:multiLevelType w:val="hybridMultilevel"/>
    <w:tmpl w:val="24EE4166"/>
    <w:lvl w:ilvl="0" w:tplc="70D28826">
      <w:start w:val="1"/>
      <w:numFmt w:val="bullet"/>
      <w:lvlText w:val=""/>
      <w:lvlJc w:val="left"/>
      <w:pPr>
        <w:ind w:left="720" w:hanging="360"/>
      </w:pPr>
      <w:rPr>
        <w:rFonts w:hint="default" w:ascii="Symbol" w:hAnsi="Symbol"/>
      </w:rPr>
    </w:lvl>
    <w:lvl w:ilvl="1" w:tplc="84A05C60">
      <w:start w:val="1"/>
      <w:numFmt w:val="bullet"/>
      <w:lvlText w:val="o"/>
      <w:lvlJc w:val="left"/>
      <w:pPr>
        <w:ind w:left="1440" w:hanging="360"/>
      </w:pPr>
      <w:rPr>
        <w:rFonts w:hint="default" w:ascii="Courier New" w:hAnsi="Courier New"/>
      </w:rPr>
    </w:lvl>
    <w:lvl w:ilvl="2" w:tplc="3B50FB50">
      <w:start w:val="1"/>
      <w:numFmt w:val="bullet"/>
      <w:lvlText w:val=""/>
      <w:lvlJc w:val="left"/>
      <w:pPr>
        <w:ind w:left="2160" w:hanging="360"/>
      </w:pPr>
      <w:rPr>
        <w:rFonts w:hint="default" w:ascii="Wingdings" w:hAnsi="Wingdings"/>
      </w:rPr>
    </w:lvl>
    <w:lvl w:ilvl="3" w:tplc="D03E617C">
      <w:start w:val="1"/>
      <w:numFmt w:val="bullet"/>
      <w:lvlText w:val=""/>
      <w:lvlJc w:val="left"/>
      <w:pPr>
        <w:ind w:left="2880" w:hanging="360"/>
      </w:pPr>
      <w:rPr>
        <w:rFonts w:hint="default" w:ascii="Symbol" w:hAnsi="Symbol"/>
      </w:rPr>
    </w:lvl>
    <w:lvl w:ilvl="4" w:tplc="2670104A">
      <w:start w:val="1"/>
      <w:numFmt w:val="bullet"/>
      <w:lvlText w:val="o"/>
      <w:lvlJc w:val="left"/>
      <w:pPr>
        <w:ind w:left="3600" w:hanging="360"/>
      </w:pPr>
      <w:rPr>
        <w:rFonts w:hint="default" w:ascii="Courier New" w:hAnsi="Courier New"/>
      </w:rPr>
    </w:lvl>
    <w:lvl w:ilvl="5" w:tplc="6C6CEC3A">
      <w:start w:val="1"/>
      <w:numFmt w:val="bullet"/>
      <w:lvlText w:val=""/>
      <w:lvlJc w:val="left"/>
      <w:pPr>
        <w:ind w:left="4320" w:hanging="360"/>
      </w:pPr>
      <w:rPr>
        <w:rFonts w:hint="default" w:ascii="Wingdings" w:hAnsi="Wingdings"/>
      </w:rPr>
    </w:lvl>
    <w:lvl w:ilvl="6" w:tplc="0D40A014">
      <w:start w:val="1"/>
      <w:numFmt w:val="bullet"/>
      <w:lvlText w:val=""/>
      <w:lvlJc w:val="left"/>
      <w:pPr>
        <w:ind w:left="5040" w:hanging="360"/>
      </w:pPr>
      <w:rPr>
        <w:rFonts w:hint="default" w:ascii="Symbol" w:hAnsi="Symbol"/>
      </w:rPr>
    </w:lvl>
    <w:lvl w:ilvl="7" w:tplc="CFBE3AEA">
      <w:start w:val="1"/>
      <w:numFmt w:val="bullet"/>
      <w:lvlText w:val="o"/>
      <w:lvlJc w:val="left"/>
      <w:pPr>
        <w:ind w:left="5760" w:hanging="360"/>
      </w:pPr>
      <w:rPr>
        <w:rFonts w:hint="default" w:ascii="Courier New" w:hAnsi="Courier New"/>
      </w:rPr>
    </w:lvl>
    <w:lvl w:ilvl="8" w:tplc="6C463BDC">
      <w:start w:val="1"/>
      <w:numFmt w:val="bullet"/>
      <w:lvlText w:val=""/>
      <w:lvlJc w:val="left"/>
      <w:pPr>
        <w:ind w:left="6480" w:hanging="360"/>
      </w:pPr>
      <w:rPr>
        <w:rFonts w:hint="default" w:ascii="Wingdings" w:hAnsi="Wingdings"/>
      </w:rPr>
    </w:lvl>
  </w:abstractNum>
  <w:abstractNum w:abstractNumId="21" w15:restartNumberingAfterBreak="0">
    <w:nsid w:val="36133D42"/>
    <w:multiLevelType w:val="hybridMultilevel"/>
    <w:tmpl w:val="B582EAE0"/>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2" w15:restartNumberingAfterBreak="0">
    <w:nsid w:val="4251C653"/>
    <w:multiLevelType w:val="hybridMultilevel"/>
    <w:tmpl w:val="91B2ED6E"/>
    <w:lvl w:ilvl="0" w:tplc="2B1650A6">
      <w:start w:val="1"/>
      <w:numFmt w:val="bullet"/>
      <w:lvlText w:val=""/>
      <w:lvlJc w:val="left"/>
      <w:pPr>
        <w:ind w:left="720" w:hanging="360"/>
      </w:pPr>
      <w:rPr>
        <w:rFonts w:hint="default" w:ascii="Wingdings" w:hAnsi="Wingdings"/>
      </w:rPr>
    </w:lvl>
    <w:lvl w:ilvl="1" w:tplc="53463820">
      <w:start w:val="1"/>
      <w:numFmt w:val="bullet"/>
      <w:lvlText w:val="o"/>
      <w:lvlJc w:val="left"/>
      <w:pPr>
        <w:ind w:left="1440" w:hanging="360"/>
      </w:pPr>
      <w:rPr>
        <w:rFonts w:hint="default" w:ascii="Courier New" w:hAnsi="Courier New"/>
      </w:rPr>
    </w:lvl>
    <w:lvl w:ilvl="2" w:tplc="7F6A7C22">
      <w:start w:val="1"/>
      <w:numFmt w:val="bullet"/>
      <w:lvlText w:val=""/>
      <w:lvlJc w:val="left"/>
      <w:pPr>
        <w:ind w:left="2160" w:hanging="360"/>
      </w:pPr>
      <w:rPr>
        <w:rFonts w:hint="default" w:ascii="Wingdings" w:hAnsi="Wingdings"/>
      </w:rPr>
    </w:lvl>
    <w:lvl w:ilvl="3" w:tplc="ADAE6EAA">
      <w:start w:val="1"/>
      <w:numFmt w:val="bullet"/>
      <w:lvlText w:val=""/>
      <w:lvlJc w:val="left"/>
      <w:pPr>
        <w:ind w:left="2880" w:hanging="360"/>
      </w:pPr>
      <w:rPr>
        <w:rFonts w:hint="default" w:ascii="Symbol" w:hAnsi="Symbol"/>
      </w:rPr>
    </w:lvl>
    <w:lvl w:ilvl="4" w:tplc="DECA7C00">
      <w:start w:val="1"/>
      <w:numFmt w:val="bullet"/>
      <w:lvlText w:val="o"/>
      <w:lvlJc w:val="left"/>
      <w:pPr>
        <w:ind w:left="3600" w:hanging="360"/>
      </w:pPr>
      <w:rPr>
        <w:rFonts w:hint="default" w:ascii="Courier New" w:hAnsi="Courier New"/>
      </w:rPr>
    </w:lvl>
    <w:lvl w:ilvl="5" w:tplc="8520C3C6">
      <w:start w:val="1"/>
      <w:numFmt w:val="bullet"/>
      <w:lvlText w:val=""/>
      <w:lvlJc w:val="left"/>
      <w:pPr>
        <w:ind w:left="4320" w:hanging="360"/>
      </w:pPr>
      <w:rPr>
        <w:rFonts w:hint="default" w:ascii="Wingdings" w:hAnsi="Wingdings"/>
      </w:rPr>
    </w:lvl>
    <w:lvl w:ilvl="6" w:tplc="06345CFC">
      <w:start w:val="1"/>
      <w:numFmt w:val="bullet"/>
      <w:lvlText w:val=""/>
      <w:lvlJc w:val="left"/>
      <w:pPr>
        <w:ind w:left="5040" w:hanging="360"/>
      </w:pPr>
      <w:rPr>
        <w:rFonts w:hint="default" w:ascii="Symbol" w:hAnsi="Symbol"/>
      </w:rPr>
    </w:lvl>
    <w:lvl w:ilvl="7" w:tplc="C16E2E18">
      <w:start w:val="1"/>
      <w:numFmt w:val="bullet"/>
      <w:lvlText w:val="o"/>
      <w:lvlJc w:val="left"/>
      <w:pPr>
        <w:ind w:left="5760" w:hanging="360"/>
      </w:pPr>
      <w:rPr>
        <w:rFonts w:hint="default" w:ascii="Courier New" w:hAnsi="Courier New"/>
      </w:rPr>
    </w:lvl>
    <w:lvl w:ilvl="8" w:tplc="9D8457A0">
      <w:start w:val="1"/>
      <w:numFmt w:val="bullet"/>
      <w:lvlText w:val=""/>
      <w:lvlJc w:val="left"/>
      <w:pPr>
        <w:ind w:left="6480" w:hanging="360"/>
      </w:pPr>
      <w:rPr>
        <w:rFonts w:hint="default" w:ascii="Wingdings" w:hAnsi="Wingdings"/>
      </w:rPr>
    </w:lvl>
  </w:abstractNum>
  <w:abstractNum w:abstractNumId="23" w15:restartNumberingAfterBreak="0">
    <w:nsid w:val="4308D204"/>
    <w:multiLevelType w:val="hybridMultilevel"/>
    <w:tmpl w:val="9C26D27A"/>
    <w:lvl w:ilvl="0" w:tplc="10C84A98">
      <w:start w:val="1"/>
      <w:numFmt w:val="bullet"/>
      <w:lvlText w:val=""/>
      <w:lvlJc w:val="left"/>
      <w:pPr>
        <w:ind w:left="720" w:hanging="360"/>
      </w:pPr>
      <w:rPr>
        <w:rFonts w:hint="default" w:ascii="Symbol" w:hAnsi="Symbol"/>
      </w:rPr>
    </w:lvl>
    <w:lvl w:ilvl="1" w:tplc="218C386E">
      <w:start w:val="1"/>
      <w:numFmt w:val="bullet"/>
      <w:lvlText w:val="o"/>
      <w:lvlJc w:val="left"/>
      <w:pPr>
        <w:ind w:left="1440" w:hanging="360"/>
      </w:pPr>
      <w:rPr>
        <w:rFonts w:hint="default" w:ascii="Courier New" w:hAnsi="Courier New"/>
      </w:rPr>
    </w:lvl>
    <w:lvl w:ilvl="2" w:tplc="560212F6">
      <w:start w:val="1"/>
      <w:numFmt w:val="bullet"/>
      <w:lvlText w:val=""/>
      <w:lvlJc w:val="left"/>
      <w:pPr>
        <w:ind w:left="2160" w:hanging="360"/>
      </w:pPr>
      <w:rPr>
        <w:rFonts w:hint="default" w:ascii="Wingdings" w:hAnsi="Wingdings"/>
      </w:rPr>
    </w:lvl>
    <w:lvl w:ilvl="3" w:tplc="E9643890">
      <w:start w:val="1"/>
      <w:numFmt w:val="bullet"/>
      <w:lvlText w:val=""/>
      <w:lvlJc w:val="left"/>
      <w:pPr>
        <w:ind w:left="2880" w:hanging="360"/>
      </w:pPr>
      <w:rPr>
        <w:rFonts w:hint="default" w:ascii="Symbol" w:hAnsi="Symbol"/>
      </w:rPr>
    </w:lvl>
    <w:lvl w:ilvl="4" w:tplc="4EEE74DA">
      <w:start w:val="1"/>
      <w:numFmt w:val="bullet"/>
      <w:lvlText w:val="o"/>
      <w:lvlJc w:val="left"/>
      <w:pPr>
        <w:ind w:left="3600" w:hanging="360"/>
      </w:pPr>
      <w:rPr>
        <w:rFonts w:hint="default" w:ascii="Courier New" w:hAnsi="Courier New"/>
      </w:rPr>
    </w:lvl>
    <w:lvl w:ilvl="5" w:tplc="2AE88B7C">
      <w:start w:val="1"/>
      <w:numFmt w:val="bullet"/>
      <w:lvlText w:val=""/>
      <w:lvlJc w:val="left"/>
      <w:pPr>
        <w:ind w:left="4320" w:hanging="360"/>
      </w:pPr>
      <w:rPr>
        <w:rFonts w:hint="default" w:ascii="Wingdings" w:hAnsi="Wingdings"/>
      </w:rPr>
    </w:lvl>
    <w:lvl w:ilvl="6" w:tplc="7B643BC2">
      <w:start w:val="1"/>
      <w:numFmt w:val="bullet"/>
      <w:lvlText w:val=""/>
      <w:lvlJc w:val="left"/>
      <w:pPr>
        <w:ind w:left="5040" w:hanging="360"/>
      </w:pPr>
      <w:rPr>
        <w:rFonts w:hint="default" w:ascii="Symbol" w:hAnsi="Symbol"/>
      </w:rPr>
    </w:lvl>
    <w:lvl w:ilvl="7" w:tplc="0E72A0DE">
      <w:start w:val="1"/>
      <w:numFmt w:val="bullet"/>
      <w:lvlText w:val="o"/>
      <w:lvlJc w:val="left"/>
      <w:pPr>
        <w:ind w:left="5760" w:hanging="360"/>
      </w:pPr>
      <w:rPr>
        <w:rFonts w:hint="default" w:ascii="Courier New" w:hAnsi="Courier New"/>
      </w:rPr>
    </w:lvl>
    <w:lvl w:ilvl="8" w:tplc="EECEFE14">
      <w:start w:val="1"/>
      <w:numFmt w:val="bullet"/>
      <w:lvlText w:val=""/>
      <w:lvlJc w:val="left"/>
      <w:pPr>
        <w:ind w:left="6480" w:hanging="360"/>
      </w:pPr>
      <w:rPr>
        <w:rFonts w:hint="default" w:ascii="Wingdings" w:hAnsi="Wingdings"/>
      </w:rPr>
    </w:lvl>
  </w:abstractNum>
  <w:abstractNum w:abstractNumId="24" w15:restartNumberingAfterBreak="0">
    <w:nsid w:val="44168F60"/>
    <w:multiLevelType w:val="hybridMultilevel"/>
    <w:tmpl w:val="4246050C"/>
    <w:lvl w:ilvl="0" w:tplc="0DE2DC78">
      <w:start w:val="1"/>
      <w:numFmt w:val="bullet"/>
      <w:lvlText w:val=""/>
      <w:lvlJc w:val="left"/>
      <w:pPr>
        <w:ind w:left="720" w:hanging="360"/>
      </w:pPr>
      <w:rPr>
        <w:rFonts w:hint="default" w:ascii="Symbol" w:hAnsi="Symbol"/>
      </w:rPr>
    </w:lvl>
    <w:lvl w:ilvl="1" w:tplc="89340E0E">
      <w:start w:val="1"/>
      <w:numFmt w:val="bullet"/>
      <w:lvlText w:val="o"/>
      <w:lvlJc w:val="left"/>
      <w:pPr>
        <w:ind w:left="1440" w:hanging="360"/>
      </w:pPr>
      <w:rPr>
        <w:rFonts w:hint="default" w:ascii="Courier New" w:hAnsi="Courier New"/>
      </w:rPr>
    </w:lvl>
    <w:lvl w:ilvl="2" w:tplc="9BBAC8CA">
      <w:start w:val="1"/>
      <w:numFmt w:val="bullet"/>
      <w:lvlText w:val=""/>
      <w:lvlJc w:val="left"/>
      <w:pPr>
        <w:ind w:left="2160" w:hanging="360"/>
      </w:pPr>
      <w:rPr>
        <w:rFonts w:hint="default" w:ascii="Wingdings" w:hAnsi="Wingdings"/>
      </w:rPr>
    </w:lvl>
    <w:lvl w:ilvl="3" w:tplc="8828E6E6">
      <w:start w:val="1"/>
      <w:numFmt w:val="bullet"/>
      <w:lvlText w:val=""/>
      <w:lvlJc w:val="left"/>
      <w:pPr>
        <w:ind w:left="2880" w:hanging="360"/>
      </w:pPr>
      <w:rPr>
        <w:rFonts w:hint="default" w:ascii="Symbol" w:hAnsi="Symbol"/>
      </w:rPr>
    </w:lvl>
    <w:lvl w:ilvl="4" w:tplc="B994098A">
      <w:start w:val="1"/>
      <w:numFmt w:val="bullet"/>
      <w:lvlText w:val="o"/>
      <w:lvlJc w:val="left"/>
      <w:pPr>
        <w:ind w:left="3600" w:hanging="360"/>
      </w:pPr>
      <w:rPr>
        <w:rFonts w:hint="default" w:ascii="Courier New" w:hAnsi="Courier New"/>
      </w:rPr>
    </w:lvl>
    <w:lvl w:ilvl="5" w:tplc="31C6DE4E">
      <w:start w:val="1"/>
      <w:numFmt w:val="bullet"/>
      <w:lvlText w:val=""/>
      <w:lvlJc w:val="left"/>
      <w:pPr>
        <w:ind w:left="4320" w:hanging="360"/>
      </w:pPr>
      <w:rPr>
        <w:rFonts w:hint="default" w:ascii="Wingdings" w:hAnsi="Wingdings"/>
      </w:rPr>
    </w:lvl>
    <w:lvl w:ilvl="6" w:tplc="E5885744">
      <w:start w:val="1"/>
      <w:numFmt w:val="bullet"/>
      <w:lvlText w:val=""/>
      <w:lvlJc w:val="left"/>
      <w:pPr>
        <w:ind w:left="5040" w:hanging="360"/>
      </w:pPr>
      <w:rPr>
        <w:rFonts w:hint="default" w:ascii="Symbol" w:hAnsi="Symbol"/>
      </w:rPr>
    </w:lvl>
    <w:lvl w:ilvl="7" w:tplc="5080ACA2">
      <w:start w:val="1"/>
      <w:numFmt w:val="bullet"/>
      <w:lvlText w:val="o"/>
      <w:lvlJc w:val="left"/>
      <w:pPr>
        <w:ind w:left="5760" w:hanging="360"/>
      </w:pPr>
      <w:rPr>
        <w:rFonts w:hint="default" w:ascii="Courier New" w:hAnsi="Courier New"/>
      </w:rPr>
    </w:lvl>
    <w:lvl w:ilvl="8" w:tplc="3E1E555A">
      <w:start w:val="1"/>
      <w:numFmt w:val="bullet"/>
      <w:lvlText w:val=""/>
      <w:lvlJc w:val="left"/>
      <w:pPr>
        <w:ind w:left="6480" w:hanging="360"/>
      </w:pPr>
      <w:rPr>
        <w:rFonts w:hint="default" w:ascii="Wingdings" w:hAnsi="Wingdings"/>
      </w:rPr>
    </w:lvl>
  </w:abstractNum>
  <w:abstractNum w:abstractNumId="25" w15:restartNumberingAfterBreak="0">
    <w:nsid w:val="4765433A"/>
    <w:multiLevelType w:val="hybridMultilevel"/>
    <w:tmpl w:val="51EC5AC4"/>
    <w:lvl w:ilvl="0" w:tplc="6672B270">
      <w:start w:val="1"/>
      <w:numFmt w:val="bullet"/>
      <w:lvlText w:val=""/>
      <w:lvlJc w:val="left"/>
      <w:pPr>
        <w:ind w:left="720" w:hanging="360"/>
      </w:pPr>
      <w:rPr>
        <w:rFonts w:hint="default" w:ascii="Symbol" w:hAnsi="Symbol"/>
      </w:rPr>
    </w:lvl>
    <w:lvl w:ilvl="1" w:tplc="1A882370">
      <w:start w:val="1"/>
      <w:numFmt w:val="bullet"/>
      <w:lvlText w:val="o"/>
      <w:lvlJc w:val="left"/>
      <w:pPr>
        <w:ind w:left="1440" w:hanging="360"/>
      </w:pPr>
      <w:rPr>
        <w:rFonts w:hint="default" w:ascii="Courier New" w:hAnsi="Courier New"/>
      </w:rPr>
    </w:lvl>
    <w:lvl w:ilvl="2" w:tplc="C5363038">
      <w:start w:val="1"/>
      <w:numFmt w:val="bullet"/>
      <w:lvlText w:val=""/>
      <w:lvlJc w:val="left"/>
      <w:pPr>
        <w:ind w:left="2160" w:hanging="360"/>
      </w:pPr>
      <w:rPr>
        <w:rFonts w:hint="default" w:ascii="Wingdings" w:hAnsi="Wingdings"/>
      </w:rPr>
    </w:lvl>
    <w:lvl w:ilvl="3" w:tplc="63CACA4E">
      <w:start w:val="1"/>
      <w:numFmt w:val="bullet"/>
      <w:lvlText w:val=""/>
      <w:lvlJc w:val="left"/>
      <w:pPr>
        <w:ind w:left="2880" w:hanging="360"/>
      </w:pPr>
      <w:rPr>
        <w:rFonts w:hint="default" w:ascii="Symbol" w:hAnsi="Symbol"/>
      </w:rPr>
    </w:lvl>
    <w:lvl w:ilvl="4" w:tplc="B434BD3A">
      <w:start w:val="1"/>
      <w:numFmt w:val="bullet"/>
      <w:lvlText w:val="o"/>
      <w:lvlJc w:val="left"/>
      <w:pPr>
        <w:ind w:left="3600" w:hanging="360"/>
      </w:pPr>
      <w:rPr>
        <w:rFonts w:hint="default" w:ascii="Courier New" w:hAnsi="Courier New"/>
      </w:rPr>
    </w:lvl>
    <w:lvl w:ilvl="5" w:tplc="EFF2CED4">
      <w:start w:val="1"/>
      <w:numFmt w:val="bullet"/>
      <w:lvlText w:val=""/>
      <w:lvlJc w:val="left"/>
      <w:pPr>
        <w:ind w:left="4320" w:hanging="360"/>
      </w:pPr>
      <w:rPr>
        <w:rFonts w:hint="default" w:ascii="Wingdings" w:hAnsi="Wingdings"/>
      </w:rPr>
    </w:lvl>
    <w:lvl w:ilvl="6" w:tplc="4196661C">
      <w:start w:val="1"/>
      <w:numFmt w:val="bullet"/>
      <w:lvlText w:val=""/>
      <w:lvlJc w:val="left"/>
      <w:pPr>
        <w:ind w:left="5040" w:hanging="360"/>
      </w:pPr>
      <w:rPr>
        <w:rFonts w:hint="default" w:ascii="Symbol" w:hAnsi="Symbol"/>
      </w:rPr>
    </w:lvl>
    <w:lvl w:ilvl="7" w:tplc="CD2A75DC">
      <w:start w:val="1"/>
      <w:numFmt w:val="bullet"/>
      <w:lvlText w:val="o"/>
      <w:lvlJc w:val="left"/>
      <w:pPr>
        <w:ind w:left="5760" w:hanging="360"/>
      </w:pPr>
      <w:rPr>
        <w:rFonts w:hint="default" w:ascii="Courier New" w:hAnsi="Courier New"/>
      </w:rPr>
    </w:lvl>
    <w:lvl w:ilvl="8" w:tplc="DA58E332">
      <w:start w:val="1"/>
      <w:numFmt w:val="bullet"/>
      <w:lvlText w:val=""/>
      <w:lvlJc w:val="left"/>
      <w:pPr>
        <w:ind w:left="6480" w:hanging="360"/>
      </w:pPr>
      <w:rPr>
        <w:rFonts w:hint="default" w:ascii="Wingdings" w:hAnsi="Wingdings"/>
      </w:rPr>
    </w:lvl>
  </w:abstractNum>
  <w:abstractNum w:abstractNumId="26" w15:restartNumberingAfterBreak="0">
    <w:nsid w:val="4BEEE435"/>
    <w:multiLevelType w:val="hybridMultilevel"/>
    <w:tmpl w:val="BE3C8A20"/>
    <w:lvl w:ilvl="0" w:tplc="997A5DB0">
      <w:start w:val="1"/>
      <w:numFmt w:val="bullet"/>
      <w:lvlText w:val=""/>
      <w:lvlJc w:val="left"/>
      <w:pPr>
        <w:ind w:left="720" w:hanging="360"/>
      </w:pPr>
      <w:rPr>
        <w:rFonts w:hint="default" w:ascii="Wingdings" w:hAnsi="Wingdings"/>
      </w:rPr>
    </w:lvl>
    <w:lvl w:ilvl="1" w:tplc="8E46A890">
      <w:start w:val="1"/>
      <w:numFmt w:val="bullet"/>
      <w:lvlText w:val="o"/>
      <w:lvlJc w:val="left"/>
      <w:pPr>
        <w:ind w:left="1440" w:hanging="360"/>
      </w:pPr>
      <w:rPr>
        <w:rFonts w:hint="default" w:ascii="Courier New" w:hAnsi="Courier New"/>
      </w:rPr>
    </w:lvl>
    <w:lvl w:ilvl="2" w:tplc="0A9AF316">
      <w:start w:val="1"/>
      <w:numFmt w:val="bullet"/>
      <w:lvlText w:val=""/>
      <w:lvlJc w:val="left"/>
      <w:pPr>
        <w:ind w:left="2160" w:hanging="360"/>
      </w:pPr>
      <w:rPr>
        <w:rFonts w:hint="default" w:ascii="Wingdings" w:hAnsi="Wingdings"/>
      </w:rPr>
    </w:lvl>
    <w:lvl w:ilvl="3" w:tplc="39F49E6E">
      <w:start w:val="1"/>
      <w:numFmt w:val="bullet"/>
      <w:lvlText w:val=""/>
      <w:lvlJc w:val="left"/>
      <w:pPr>
        <w:ind w:left="2880" w:hanging="360"/>
      </w:pPr>
      <w:rPr>
        <w:rFonts w:hint="default" w:ascii="Symbol" w:hAnsi="Symbol"/>
      </w:rPr>
    </w:lvl>
    <w:lvl w:ilvl="4" w:tplc="7666AF5A">
      <w:start w:val="1"/>
      <w:numFmt w:val="bullet"/>
      <w:lvlText w:val="o"/>
      <w:lvlJc w:val="left"/>
      <w:pPr>
        <w:ind w:left="3600" w:hanging="360"/>
      </w:pPr>
      <w:rPr>
        <w:rFonts w:hint="default" w:ascii="Courier New" w:hAnsi="Courier New"/>
      </w:rPr>
    </w:lvl>
    <w:lvl w:ilvl="5" w:tplc="92266106">
      <w:start w:val="1"/>
      <w:numFmt w:val="bullet"/>
      <w:lvlText w:val=""/>
      <w:lvlJc w:val="left"/>
      <w:pPr>
        <w:ind w:left="4320" w:hanging="360"/>
      </w:pPr>
      <w:rPr>
        <w:rFonts w:hint="default" w:ascii="Wingdings" w:hAnsi="Wingdings"/>
      </w:rPr>
    </w:lvl>
    <w:lvl w:ilvl="6" w:tplc="BFC4432E">
      <w:start w:val="1"/>
      <w:numFmt w:val="bullet"/>
      <w:lvlText w:val=""/>
      <w:lvlJc w:val="left"/>
      <w:pPr>
        <w:ind w:left="5040" w:hanging="360"/>
      </w:pPr>
      <w:rPr>
        <w:rFonts w:hint="default" w:ascii="Symbol" w:hAnsi="Symbol"/>
      </w:rPr>
    </w:lvl>
    <w:lvl w:ilvl="7" w:tplc="9418EB3A">
      <w:start w:val="1"/>
      <w:numFmt w:val="bullet"/>
      <w:lvlText w:val="o"/>
      <w:lvlJc w:val="left"/>
      <w:pPr>
        <w:ind w:left="5760" w:hanging="360"/>
      </w:pPr>
      <w:rPr>
        <w:rFonts w:hint="default" w:ascii="Courier New" w:hAnsi="Courier New"/>
      </w:rPr>
    </w:lvl>
    <w:lvl w:ilvl="8" w:tplc="D2AEE6DA">
      <w:start w:val="1"/>
      <w:numFmt w:val="bullet"/>
      <w:lvlText w:val=""/>
      <w:lvlJc w:val="left"/>
      <w:pPr>
        <w:ind w:left="6480" w:hanging="360"/>
      </w:pPr>
      <w:rPr>
        <w:rFonts w:hint="default" w:ascii="Wingdings" w:hAnsi="Wingdings"/>
      </w:rPr>
    </w:lvl>
  </w:abstractNum>
  <w:abstractNum w:abstractNumId="27" w15:restartNumberingAfterBreak="0">
    <w:nsid w:val="55E3E71A"/>
    <w:multiLevelType w:val="hybridMultilevel"/>
    <w:tmpl w:val="FFFFFFFF"/>
    <w:lvl w:ilvl="0" w:tplc="5EAAF922">
      <w:numFmt w:val="none"/>
      <w:lvlText w:val=""/>
      <w:lvlJc w:val="left"/>
      <w:pPr>
        <w:tabs>
          <w:tab w:val="num" w:pos="360"/>
        </w:tabs>
      </w:pPr>
    </w:lvl>
    <w:lvl w:ilvl="1" w:tplc="4ECC435E">
      <w:start w:val="1"/>
      <w:numFmt w:val="lowerLetter"/>
      <w:lvlText w:val="%2."/>
      <w:lvlJc w:val="left"/>
      <w:pPr>
        <w:ind w:left="2160" w:hanging="360"/>
      </w:pPr>
    </w:lvl>
    <w:lvl w:ilvl="2" w:tplc="EA30EAAA">
      <w:start w:val="1"/>
      <w:numFmt w:val="lowerRoman"/>
      <w:lvlText w:val="%3."/>
      <w:lvlJc w:val="right"/>
      <w:pPr>
        <w:ind w:left="2880" w:hanging="180"/>
      </w:pPr>
    </w:lvl>
    <w:lvl w:ilvl="3" w:tplc="3B9C2D30">
      <w:start w:val="1"/>
      <w:numFmt w:val="decimal"/>
      <w:lvlText w:val="%4."/>
      <w:lvlJc w:val="left"/>
      <w:pPr>
        <w:ind w:left="3600" w:hanging="360"/>
      </w:pPr>
    </w:lvl>
    <w:lvl w:ilvl="4" w:tplc="F84E94F2">
      <w:start w:val="1"/>
      <w:numFmt w:val="lowerLetter"/>
      <w:lvlText w:val="%5."/>
      <w:lvlJc w:val="left"/>
      <w:pPr>
        <w:ind w:left="4320" w:hanging="360"/>
      </w:pPr>
    </w:lvl>
    <w:lvl w:ilvl="5" w:tplc="86B41186">
      <w:start w:val="1"/>
      <w:numFmt w:val="lowerRoman"/>
      <w:lvlText w:val="%6."/>
      <w:lvlJc w:val="right"/>
      <w:pPr>
        <w:ind w:left="5040" w:hanging="180"/>
      </w:pPr>
    </w:lvl>
    <w:lvl w:ilvl="6" w:tplc="8D685B00">
      <w:start w:val="1"/>
      <w:numFmt w:val="decimal"/>
      <w:lvlText w:val="%7."/>
      <w:lvlJc w:val="left"/>
      <w:pPr>
        <w:ind w:left="5760" w:hanging="360"/>
      </w:pPr>
    </w:lvl>
    <w:lvl w:ilvl="7" w:tplc="6186E3FE">
      <w:start w:val="1"/>
      <w:numFmt w:val="lowerLetter"/>
      <w:lvlText w:val="%8."/>
      <w:lvlJc w:val="left"/>
      <w:pPr>
        <w:ind w:left="6480" w:hanging="360"/>
      </w:pPr>
    </w:lvl>
    <w:lvl w:ilvl="8" w:tplc="26481788">
      <w:start w:val="1"/>
      <w:numFmt w:val="lowerRoman"/>
      <w:lvlText w:val="%9."/>
      <w:lvlJc w:val="right"/>
      <w:pPr>
        <w:ind w:left="7200" w:hanging="180"/>
      </w:pPr>
    </w:lvl>
  </w:abstractNum>
  <w:abstractNum w:abstractNumId="28" w15:restartNumberingAfterBreak="0">
    <w:nsid w:val="577D059D"/>
    <w:multiLevelType w:val="hybridMultilevel"/>
    <w:tmpl w:val="6BA04AC6"/>
    <w:lvl w:ilvl="0" w:tplc="E72ABBD8">
      <w:start w:val="1"/>
      <w:numFmt w:val="bullet"/>
      <w:lvlText w:val=""/>
      <w:lvlJc w:val="left"/>
      <w:pPr>
        <w:ind w:left="720" w:hanging="360"/>
      </w:pPr>
      <w:rPr>
        <w:rFonts w:hint="default" w:ascii="Symbol" w:hAnsi="Symbol"/>
      </w:rPr>
    </w:lvl>
    <w:lvl w:ilvl="1" w:tplc="EEE0AAA0">
      <w:start w:val="1"/>
      <w:numFmt w:val="bullet"/>
      <w:lvlText w:val="o"/>
      <w:lvlJc w:val="left"/>
      <w:pPr>
        <w:ind w:left="1440" w:hanging="360"/>
      </w:pPr>
      <w:rPr>
        <w:rFonts w:hint="default" w:ascii="Courier New" w:hAnsi="Courier New"/>
      </w:rPr>
    </w:lvl>
    <w:lvl w:ilvl="2" w:tplc="6DE08CB0">
      <w:start w:val="1"/>
      <w:numFmt w:val="bullet"/>
      <w:lvlText w:val=""/>
      <w:lvlJc w:val="left"/>
      <w:pPr>
        <w:ind w:left="2160" w:hanging="360"/>
      </w:pPr>
      <w:rPr>
        <w:rFonts w:hint="default" w:ascii="Wingdings" w:hAnsi="Wingdings"/>
      </w:rPr>
    </w:lvl>
    <w:lvl w:ilvl="3" w:tplc="AEAC7CB8">
      <w:start w:val="1"/>
      <w:numFmt w:val="bullet"/>
      <w:lvlText w:val=""/>
      <w:lvlJc w:val="left"/>
      <w:pPr>
        <w:ind w:left="2880" w:hanging="360"/>
      </w:pPr>
      <w:rPr>
        <w:rFonts w:hint="default" w:ascii="Symbol" w:hAnsi="Symbol"/>
      </w:rPr>
    </w:lvl>
    <w:lvl w:ilvl="4" w:tplc="0E24C2F2">
      <w:start w:val="1"/>
      <w:numFmt w:val="bullet"/>
      <w:lvlText w:val="o"/>
      <w:lvlJc w:val="left"/>
      <w:pPr>
        <w:ind w:left="3600" w:hanging="360"/>
      </w:pPr>
      <w:rPr>
        <w:rFonts w:hint="default" w:ascii="Courier New" w:hAnsi="Courier New"/>
      </w:rPr>
    </w:lvl>
    <w:lvl w:ilvl="5" w:tplc="502E8ACC">
      <w:start w:val="1"/>
      <w:numFmt w:val="bullet"/>
      <w:lvlText w:val=""/>
      <w:lvlJc w:val="left"/>
      <w:pPr>
        <w:ind w:left="4320" w:hanging="360"/>
      </w:pPr>
      <w:rPr>
        <w:rFonts w:hint="default" w:ascii="Wingdings" w:hAnsi="Wingdings"/>
      </w:rPr>
    </w:lvl>
    <w:lvl w:ilvl="6" w:tplc="1B12CF70">
      <w:start w:val="1"/>
      <w:numFmt w:val="bullet"/>
      <w:lvlText w:val=""/>
      <w:lvlJc w:val="left"/>
      <w:pPr>
        <w:ind w:left="5040" w:hanging="360"/>
      </w:pPr>
      <w:rPr>
        <w:rFonts w:hint="default" w:ascii="Symbol" w:hAnsi="Symbol"/>
      </w:rPr>
    </w:lvl>
    <w:lvl w:ilvl="7" w:tplc="8E0E476C">
      <w:start w:val="1"/>
      <w:numFmt w:val="bullet"/>
      <w:lvlText w:val="o"/>
      <w:lvlJc w:val="left"/>
      <w:pPr>
        <w:ind w:left="5760" w:hanging="360"/>
      </w:pPr>
      <w:rPr>
        <w:rFonts w:hint="default" w:ascii="Courier New" w:hAnsi="Courier New"/>
      </w:rPr>
    </w:lvl>
    <w:lvl w:ilvl="8" w:tplc="6212B8A2">
      <w:start w:val="1"/>
      <w:numFmt w:val="bullet"/>
      <w:lvlText w:val=""/>
      <w:lvlJc w:val="left"/>
      <w:pPr>
        <w:ind w:left="6480" w:hanging="360"/>
      </w:pPr>
      <w:rPr>
        <w:rFonts w:hint="default" w:ascii="Wingdings" w:hAnsi="Wingdings"/>
      </w:rPr>
    </w:lvl>
  </w:abstractNum>
  <w:abstractNum w:abstractNumId="29" w15:restartNumberingAfterBreak="0">
    <w:nsid w:val="5EA11FF2"/>
    <w:multiLevelType w:val="hybridMultilevel"/>
    <w:tmpl w:val="15E8D120"/>
    <w:lvl w:ilvl="0" w:tplc="3000E160">
      <w:start w:val="1"/>
      <w:numFmt w:val="decimal"/>
      <w:lvlText w:val="%1-"/>
      <w:lvlJc w:val="left"/>
      <w:pPr>
        <w:ind w:left="720" w:hanging="360"/>
      </w:pPr>
    </w:lvl>
    <w:lvl w:ilvl="1" w:tplc="9FE48978">
      <w:start w:val="1"/>
      <w:numFmt w:val="lowerLetter"/>
      <w:lvlText w:val="%2."/>
      <w:lvlJc w:val="left"/>
      <w:pPr>
        <w:ind w:left="1440" w:hanging="360"/>
      </w:pPr>
    </w:lvl>
    <w:lvl w:ilvl="2" w:tplc="3508CC7A">
      <w:start w:val="1"/>
      <w:numFmt w:val="lowerRoman"/>
      <w:lvlText w:val="%3."/>
      <w:lvlJc w:val="right"/>
      <w:pPr>
        <w:ind w:left="2160" w:hanging="180"/>
      </w:pPr>
    </w:lvl>
    <w:lvl w:ilvl="3" w:tplc="205A66A4">
      <w:start w:val="1"/>
      <w:numFmt w:val="decimal"/>
      <w:lvlText w:val="%4."/>
      <w:lvlJc w:val="left"/>
      <w:pPr>
        <w:ind w:left="2880" w:hanging="360"/>
      </w:pPr>
    </w:lvl>
    <w:lvl w:ilvl="4" w:tplc="1556EFDE">
      <w:start w:val="1"/>
      <w:numFmt w:val="lowerLetter"/>
      <w:lvlText w:val="%5."/>
      <w:lvlJc w:val="left"/>
      <w:pPr>
        <w:ind w:left="3600" w:hanging="360"/>
      </w:pPr>
    </w:lvl>
    <w:lvl w:ilvl="5" w:tplc="98D49CFA">
      <w:start w:val="1"/>
      <w:numFmt w:val="lowerRoman"/>
      <w:lvlText w:val="%6."/>
      <w:lvlJc w:val="right"/>
      <w:pPr>
        <w:ind w:left="4320" w:hanging="180"/>
      </w:pPr>
    </w:lvl>
    <w:lvl w:ilvl="6" w:tplc="BBFE8D6A">
      <w:start w:val="1"/>
      <w:numFmt w:val="decimal"/>
      <w:lvlText w:val="%7."/>
      <w:lvlJc w:val="left"/>
      <w:pPr>
        <w:ind w:left="5040" w:hanging="360"/>
      </w:pPr>
    </w:lvl>
    <w:lvl w:ilvl="7" w:tplc="9778839A">
      <w:start w:val="1"/>
      <w:numFmt w:val="lowerLetter"/>
      <w:lvlText w:val="%8."/>
      <w:lvlJc w:val="left"/>
      <w:pPr>
        <w:ind w:left="5760" w:hanging="360"/>
      </w:pPr>
    </w:lvl>
    <w:lvl w:ilvl="8" w:tplc="51441BE4">
      <w:start w:val="1"/>
      <w:numFmt w:val="lowerRoman"/>
      <w:lvlText w:val="%9."/>
      <w:lvlJc w:val="right"/>
      <w:pPr>
        <w:ind w:left="6480" w:hanging="180"/>
      </w:pPr>
    </w:lvl>
  </w:abstractNum>
  <w:abstractNum w:abstractNumId="30" w15:restartNumberingAfterBreak="0">
    <w:nsid w:val="604F0733"/>
    <w:multiLevelType w:val="hybridMultilevel"/>
    <w:tmpl w:val="878A5D40"/>
    <w:lvl w:ilvl="0" w:tplc="CE807E64">
      <w:start w:val="1"/>
      <w:numFmt w:val="bullet"/>
      <w:lvlText w:val=""/>
      <w:lvlJc w:val="left"/>
      <w:pPr>
        <w:ind w:left="720" w:hanging="360"/>
      </w:pPr>
      <w:rPr>
        <w:rFonts w:hint="default" w:ascii="Symbol" w:hAnsi="Symbol"/>
      </w:rPr>
    </w:lvl>
    <w:lvl w:ilvl="1" w:tplc="43F479FE">
      <w:start w:val="1"/>
      <w:numFmt w:val="bullet"/>
      <w:lvlText w:val="o"/>
      <w:lvlJc w:val="left"/>
      <w:pPr>
        <w:ind w:left="1440" w:hanging="360"/>
      </w:pPr>
      <w:rPr>
        <w:rFonts w:hint="default" w:ascii="Courier New" w:hAnsi="Courier New"/>
      </w:rPr>
    </w:lvl>
    <w:lvl w:ilvl="2" w:tplc="724A1C9E">
      <w:start w:val="1"/>
      <w:numFmt w:val="bullet"/>
      <w:lvlText w:val=""/>
      <w:lvlJc w:val="left"/>
      <w:pPr>
        <w:ind w:left="2160" w:hanging="360"/>
      </w:pPr>
      <w:rPr>
        <w:rFonts w:hint="default" w:ascii="Wingdings" w:hAnsi="Wingdings"/>
      </w:rPr>
    </w:lvl>
    <w:lvl w:ilvl="3" w:tplc="3086EC66">
      <w:start w:val="1"/>
      <w:numFmt w:val="bullet"/>
      <w:lvlText w:val=""/>
      <w:lvlJc w:val="left"/>
      <w:pPr>
        <w:ind w:left="2880" w:hanging="360"/>
      </w:pPr>
      <w:rPr>
        <w:rFonts w:hint="default" w:ascii="Symbol" w:hAnsi="Symbol"/>
      </w:rPr>
    </w:lvl>
    <w:lvl w:ilvl="4" w:tplc="B5169576">
      <w:start w:val="1"/>
      <w:numFmt w:val="bullet"/>
      <w:lvlText w:val="o"/>
      <w:lvlJc w:val="left"/>
      <w:pPr>
        <w:ind w:left="3600" w:hanging="360"/>
      </w:pPr>
      <w:rPr>
        <w:rFonts w:hint="default" w:ascii="Courier New" w:hAnsi="Courier New"/>
      </w:rPr>
    </w:lvl>
    <w:lvl w:ilvl="5" w:tplc="418CFC4A">
      <w:start w:val="1"/>
      <w:numFmt w:val="bullet"/>
      <w:lvlText w:val=""/>
      <w:lvlJc w:val="left"/>
      <w:pPr>
        <w:ind w:left="4320" w:hanging="360"/>
      </w:pPr>
      <w:rPr>
        <w:rFonts w:hint="default" w:ascii="Wingdings" w:hAnsi="Wingdings"/>
      </w:rPr>
    </w:lvl>
    <w:lvl w:ilvl="6" w:tplc="394A2BBC">
      <w:start w:val="1"/>
      <w:numFmt w:val="bullet"/>
      <w:lvlText w:val=""/>
      <w:lvlJc w:val="left"/>
      <w:pPr>
        <w:ind w:left="5040" w:hanging="360"/>
      </w:pPr>
      <w:rPr>
        <w:rFonts w:hint="default" w:ascii="Symbol" w:hAnsi="Symbol"/>
      </w:rPr>
    </w:lvl>
    <w:lvl w:ilvl="7" w:tplc="11148BE0">
      <w:start w:val="1"/>
      <w:numFmt w:val="bullet"/>
      <w:lvlText w:val="o"/>
      <w:lvlJc w:val="left"/>
      <w:pPr>
        <w:ind w:left="5760" w:hanging="360"/>
      </w:pPr>
      <w:rPr>
        <w:rFonts w:hint="default" w:ascii="Courier New" w:hAnsi="Courier New"/>
      </w:rPr>
    </w:lvl>
    <w:lvl w:ilvl="8" w:tplc="A4F25C9E">
      <w:start w:val="1"/>
      <w:numFmt w:val="bullet"/>
      <w:lvlText w:val=""/>
      <w:lvlJc w:val="left"/>
      <w:pPr>
        <w:ind w:left="6480" w:hanging="360"/>
      </w:pPr>
      <w:rPr>
        <w:rFonts w:hint="default" w:ascii="Wingdings" w:hAnsi="Wingdings"/>
      </w:rPr>
    </w:lvl>
  </w:abstractNum>
  <w:abstractNum w:abstractNumId="31" w15:restartNumberingAfterBreak="0">
    <w:nsid w:val="63EA4697"/>
    <w:multiLevelType w:val="hybridMultilevel"/>
    <w:tmpl w:val="939A093A"/>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F5FEC07"/>
    <w:multiLevelType w:val="hybridMultilevel"/>
    <w:tmpl w:val="F52C6146"/>
    <w:lvl w:ilvl="0" w:tplc="25FA2E2C">
      <w:start w:val="1"/>
      <w:numFmt w:val="decimal"/>
      <w:lvlText w:val="%1."/>
      <w:lvlJc w:val="left"/>
      <w:pPr>
        <w:ind w:left="720" w:hanging="360"/>
      </w:pPr>
    </w:lvl>
    <w:lvl w:ilvl="1" w:tplc="94727334">
      <w:start w:val="2"/>
      <w:numFmt w:val="decimal"/>
      <w:lvlText w:val=""/>
      <w:lvlJc w:val="left"/>
      <w:pPr>
        <w:ind w:left="1440" w:hanging="360"/>
      </w:pPr>
      <w:rPr>
        <w:rFonts w:hint="default" w:ascii="Arial" w:hAnsi="Arial"/>
      </w:rPr>
    </w:lvl>
    <w:lvl w:ilvl="2" w:tplc="325414F6">
      <w:start w:val="1"/>
      <w:numFmt w:val="lowerRoman"/>
      <w:lvlText w:val="%3."/>
      <w:lvlJc w:val="right"/>
      <w:pPr>
        <w:ind w:left="2160" w:hanging="180"/>
      </w:pPr>
    </w:lvl>
    <w:lvl w:ilvl="3" w:tplc="76C4AE38">
      <w:start w:val="1"/>
      <w:numFmt w:val="decimal"/>
      <w:lvlText w:val="%4."/>
      <w:lvlJc w:val="left"/>
      <w:pPr>
        <w:ind w:left="2880" w:hanging="360"/>
      </w:pPr>
    </w:lvl>
    <w:lvl w:ilvl="4" w:tplc="062CFFCE">
      <w:start w:val="1"/>
      <w:numFmt w:val="lowerLetter"/>
      <w:lvlText w:val="%5."/>
      <w:lvlJc w:val="left"/>
      <w:pPr>
        <w:ind w:left="3600" w:hanging="360"/>
      </w:pPr>
    </w:lvl>
    <w:lvl w:ilvl="5" w:tplc="20387936">
      <w:start w:val="1"/>
      <w:numFmt w:val="lowerRoman"/>
      <w:lvlText w:val="%6."/>
      <w:lvlJc w:val="right"/>
      <w:pPr>
        <w:ind w:left="4320" w:hanging="180"/>
      </w:pPr>
    </w:lvl>
    <w:lvl w:ilvl="6" w:tplc="8C0050DA">
      <w:start w:val="1"/>
      <w:numFmt w:val="decimal"/>
      <w:lvlText w:val="%7."/>
      <w:lvlJc w:val="left"/>
      <w:pPr>
        <w:ind w:left="5040" w:hanging="360"/>
      </w:pPr>
    </w:lvl>
    <w:lvl w:ilvl="7" w:tplc="16E6EAC0">
      <w:start w:val="1"/>
      <w:numFmt w:val="lowerLetter"/>
      <w:lvlText w:val="%8."/>
      <w:lvlJc w:val="left"/>
      <w:pPr>
        <w:ind w:left="5760" w:hanging="360"/>
      </w:pPr>
    </w:lvl>
    <w:lvl w:ilvl="8" w:tplc="8C007410">
      <w:start w:val="1"/>
      <w:numFmt w:val="lowerRoman"/>
      <w:lvlText w:val="%9."/>
      <w:lvlJc w:val="right"/>
      <w:pPr>
        <w:ind w:left="6480" w:hanging="180"/>
      </w:pPr>
    </w:lvl>
  </w:abstractNum>
  <w:abstractNum w:abstractNumId="33" w15:restartNumberingAfterBreak="0">
    <w:nsid w:val="748A3522"/>
    <w:multiLevelType w:val="hybridMultilevel"/>
    <w:tmpl w:val="24DA032C"/>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start w:val="1"/>
      <w:numFmt w:val="lowerLetter"/>
      <w:lvlText w:val="%3)"/>
      <w:lvlJc w:val="left"/>
      <w:pPr>
        <w:ind w:left="2160" w:hanging="360"/>
      </w:p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4" w15:restartNumberingAfterBreak="0">
    <w:nsid w:val="753CACC7"/>
    <w:multiLevelType w:val="hybridMultilevel"/>
    <w:tmpl w:val="0EBEF4E8"/>
    <w:lvl w:ilvl="0" w:tplc="26667C64">
      <w:start w:val="1"/>
      <w:numFmt w:val="bullet"/>
      <w:lvlText w:val=""/>
      <w:lvlJc w:val="left"/>
      <w:pPr>
        <w:ind w:left="720" w:hanging="360"/>
      </w:pPr>
      <w:rPr>
        <w:rFonts w:hint="default" w:ascii="Symbol" w:hAnsi="Symbol"/>
      </w:rPr>
    </w:lvl>
    <w:lvl w:ilvl="1" w:tplc="7F64918E">
      <w:start w:val="1"/>
      <w:numFmt w:val="bullet"/>
      <w:lvlText w:val="o"/>
      <w:lvlJc w:val="left"/>
      <w:pPr>
        <w:ind w:left="1440" w:hanging="360"/>
      </w:pPr>
      <w:rPr>
        <w:rFonts w:hint="default" w:ascii="Courier New" w:hAnsi="Courier New"/>
      </w:rPr>
    </w:lvl>
    <w:lvl w:ilvl="2" w:tplc="895E5BE4">
      <w:start w:val="1"/>
      <w:numFmt w:val="bullet"/>
      <w:lvlText w:val=""/>
      <w:lvlJc w:val="left"/>
      <w:pPr>
        <w:ind w:left="2160" w:hanging="360"/>
      </w:pPr>
      <w:rPr>
        <w:rFonts w:hint="default" w:ascii="Wingdings" w:hAnsi="Wingdings"/>
      </w:rPr>
    </w:lvl>
    <w:lvl w:ilvl="3" w:tplc="BA748C36">
      <w:start w:val="1"/>
      <w:numFmt w:val="bullet"/>
      <w:lvlText w:val=""/>
      <w:lvlJc w:val="left"/>
      <w:pPr>
        <w:ind w:left="2880" w:hanging="360"/>
      </w:pPr>
      <w:rPr>
        <w:rFonts w:hint="default" w:ascii="Symbol" w:hAnsi="Symbol"/>
      </w:rPr>
    </w:lvl>
    <w:lvl w:ilvl="4" w:tplc="8ABCBA08">
      <w:start w:val="1"/>
      <w:numFmt w:val="bullet"/>
      <w:lvlText w:val="o"/>
      <w:lvlJc w:val="left"/>
      <w:pPr>
        <w:ind w:left="3600" w:hanging="360"/>
      </w:pPr>
      <w:rPr>
        <w:rFonts w:hint="default" w:ascii="Courier New" w:hAnsi="Courier New"/>
      </w:rPr>
    </w:lvl>
    <w:lvl w:ilvl="5" w:tplc="3DDCAF54">
      <w:start w:val="1"/>
      <w:numFmt w:val="bullet"/>
      <w:lvlText w:val=""/>
      <w:lvlJc w:val="left"/>
      <w:pPr>
        <w:ind w:left="4320" w:hanging="360"/>
      </w:pPr>
      <w:rPr>
        <w:rFonts w:hint="default" w:ascii="Wingdings" w:hAnsi="Wingdings"/>
      </w:rPr>
    </w:lvl>
    <w:lvl w:ilvl="6" w:tplc="A5621952">
      <w:start w:val="1"/>
      <w:numFmt w:val="bullet"/>
      <w:lvlText w:val=""/>
      <w:lvlJc w:val="left"/>
      <w:pPr>
        <w:ind w:left="5040" w:hanging="360"/>
      </w:pPr>
      <w:rPr>
        <w:rFonts w:hint="default" w:ascii="Symbol" w:hAnsi="Symbol"/>
      </w:rPr>
    </w:lvl>
    <w:lvl w:ilvl="7" w:tplc="AFD289E2">
      <w:start w:val="1"/>
      <w:numFmt w:val="bullet"/>
      <w:lvlText w:val="o"/>
      <w:lvlJc w:val="left"/>
      <w:pPr>
        <w:ind w:left="5760" w:hanging="360"/>
      </w:pPr>
      <w:rPr>
        <w:rFonts w:hint="default" w:ascii="Courier New" w:hAnsi="Courier New"/>
      </w:rPr>
    </w:lvl>
    <w:lvl w:ilvl="8" w:tplc="07546FC2">
      <w:start w:val="1"/>
      <w:numFmt w:val="bullet"/>
      <w:lvlText w:val=""/>
      <w:lvlJc w:val="left"/>
      <w:pPr>
        <w:ind w:left="6480" w:hanging="360"/>
      </w:pPr>
      <w:rPr>
        <w:rFonts w:hint="default" w:ascii="Wingdings" w:hAnsi="Wingdings"/>
      </w:rPr>
    </w:lvl>
  </w:abstractNum>
  <w:abstractNum w:abstractNumId="35" w15:restartNumberingAfterBreak="0">
    <w:nsid w:val="7D5AD094"/>
    <w:multiLevelType w:val="hybridMultilevel"/>
    <w:tmpl w:val="C0BC8444"/>
    <w:lvl w:ilvl="0" w:tplc="98DE1FF2">
      <w:start w:val="1"/>
      <w:numFmt w:val="decimal"/>
      <w:lvlText w:val="%1-"/>
      <w:lvlJc w:val="left"/>
      <w:pPr>
        <w:ind w:left="720" w:hanging="360"/>
      </w:pPr>
    </w:lvl>
    <w:lvl w:ilvl="1" w:tplc="CE3EC8D4">
      <w:start w:val="1"/>
      <w:numFmt w:val="lowerLetter"/>
      <w:lvlText w:val="%2."/>
      <w:lvlJc w:val="left"/>
      <w:pPr>
        <w:ind w:left="1440" w:hanging="360"/>
      </w:pPr>
    </w:lvl>
    <w:lvl w:ilvl="2" w:tplc="0A9C8084">
      <w:start w:val="1"/>
      <w:numFmt w:val="lowerRoman"/>
      <w:lvlText w:val="%3."/>
      <w:lvlJc w:val="right"/>
      <w:pPr>
        <w:ind w:left="2160" w:hanging="180"/>
      </w:pPr>
    </w:lvl>
    <w:lvl w:ilvl="3" w:tplc="AD284644">
      <w:start w:val="1"/>
      <w:numFmt w:val="decimal"/>
      <w:lvlText w:val="%4."/>
      <w:lvlJc w:val="left"/>
      <w:pPr>
        <w:ind w:left="2880" w:hanging="360"/>
      </w:pPr>
    </w:lvl>
    <w:lvl w:ilvl="4" w:tplc="1CC40E54">
      <w:start w:val="1"/>
      <w:numFmt w:val="lowerLetter"/>
      <w:lvlText w:val="%5."/>
      <w:lvlJc w:val="left"/>
      <w:pPr>
        <w:ind w:left="3600" w:hanging="360"/>
      </w:pPr>
    </w:lvl>
    <w:lvl w:ilvl="5" w:tplc="EB3AAC4C">
      <w:start w:val="1"/>
      <w:numFmt w:val="lowerRoman"/>
      <w:lvlText w:val="%6."/>
      <w:lvlJc w:val="right"/>
      <w:pPr>
        <w:ind w:left="4320" w:hanging="180"/>
      </w:pPr>
    </w:lvl>
    <w:lvl w:ilvl="6" w:tplc="809EC330">
      <w:start w:val="1"/>
      <w:numFmt w:val="decimal"/>
      <w:lvlText w:val="%7."/>
      <w:lvlJc w:val="left"/>
      <w:pPr>
        <w:ind w:left="5040" w:hanging="360"/>
      </w:pPr>
    </w:lvl>
    <w:lvl w:ilvl="7" w:tplc="C0366094">
      <w:start w:val="1"/>
      <w:numFmt w:val="lowerLetter"/>
      <w:lvlText w:val="%8."/>
      <w:lvlJc w:val="left"/>
      <w:pPr>
        <w:ind w:left="5760" w:hanging="360"/>
      </w:pPr>
    </w:lvl>
    <w:lvl w:ilvl="8" w:tplc="9E48A370">
      <w:start w:val="1"/>
      <w:numFmt w:val="lowerRoman"/>
      <w:lvlText w:val="%9."/>
      <w:lvlJc w:val="right"/>
      <w:pPr>
        <w:ind w:left="6480" w:hanging="180"/>
      </w:pPr>
    </w:lvl>
  </w:abstractNum>
  <w:num w:numId="1" w16cid:durableId="455486394">
    <w:abstractNumId w:val="8"/>
  </w:num>
  <w:num w:numId="2" w16cid:durableId="747969256">
    <w:abstractNumId w:val="11"/>
  </w:num>
  <w:num w:numId="3" w16cid:durableId="1032654464">
    <w:abstractNumId w:val="30"/>
  </w:num>
  <w:num w:numId="4" w16cid:durableId="935751957">
    <w:abstractNumId w:val="4"/>
  </w:num>
  <w:num w:numId="5" w16cid:durableId="89473745">
    <w:abstractNumId w:val="20"/>
  </w:num>
  <w:num w:numId="6" w16cid:durableId="802042239">
    <w:abstractNumId w:val="1"/>
  </w:num>
  <w:num w:numId="7" w16cid:durableId="575283921">
    <w:abstractNumId w:val="23"/>
  </w:num>
  <w:num w:numId="8" w16cid:durableId="1348486996">
    <w:abstractNumId w:val="5"/>
  </w:num>
  <w:num w:numId="9" w16cid:durableId="562525427">
    <w:abstractNumId w:val="34"/>
  </w:num>
  <w:num w:numId="10" w16cid:durableId="444009242">
    <w:abstractNumId w:val="24"/>
  </w:num>
  <w:num w:numId="11" w16cid:durableId="2127768819">
    <w:abstractNumId w:val="7"/>
  </w:num>
  <w:num w:numId="12" w16cid:durableId="1774738737">
    <w:abstractNumId w:val="25"/>
  </w:num>
  <w:num w:numId="13" w16cid:durableId="1712656295">
    <w:abstractNumId w:val="29"/>
  </w:num>
  <w:num w:numId="14" w16cid:durableId="144516540">
    <w:abstractNumId w:val="35"/>
  </w:num>
  <w:num w:numId="15" w16cid:durableId="1385911349">
    <w:abstractNumId w:val="17"/>
  </w:num>
  <w:num w:numId="16" w16cid:durableId="1254588238">
    <w:abstractNumId w:val="6"/>
  </w:num>
  <w:num w:numId="17" w16cid:durableId="1811558058">
    <w:abstractNumId w:val="26"/>
  </w:num>
  <w:num w:numId="18" w16cid:durableId="2123067435">
    <w:abstractNumId w:val="22"/>
  </w:num>
  <w:num w:numId="19" w16cid:durableId="1614508786">
    <w:abstractNumId w:val="32"/>
  </w:num>
  <w:num w:numId="20" w16cid:durableId="541790785">
    <w:abstractNumId w:val="28"/>
  </w:num>
  <w:num w:numId="21" w16cid:durableId="86578863">
    <w:abstractNumId w:val="2"/>
  </w:num>
  <w:num w:numId="22" w16cid:durableId="965619565">
    <w:abstractNumId w:val="15"/>
  </w:num>
  <w:num w:numId="23" w16cid:durableId="938565638">
    <w:abstractNumId w:val="14"/>
  </w:num>
  <w:num w:numId="24" w16cid:durableId="493450510">
    <w:abstractNumId w:val="33"/>
  </w:num>
  <w:num w:numId="25" w16cid:durableId="239873083">
    <w:abstractNumId w:val="9"/>
  </w:num>
  <w:num w:numId="26" w16cid:durableId="670261481">
    <w:abstractNumId w:val="19"/>
  </w:num>
  <w:num w:numId="27" w16cid:durableId="1274898345">
    <w:abstractNumId w:val="13"/>
  </w:num>
  <w:num w:numId="28" w16cid:durableId="1591042223">
    <w:abstractNumId w:val="31"/>
  </w:num>
  <w:num w:numId="29" w16cid:durableId="1001618173">
    <w:abstractNumId w:val="3"/>
  </w:num>
  <w:num w:numId="30" w16cid:durableId="931083283">
    <w:abstractNumId w:val="12"/>
  </w:num>
  <w:num w:numId="31" w16cid:durableId="291180576">
    <w:abstractNumId w:val="9"/>
  </w:num>
  <w:num w:numId="32" w16cid:durableId="303776302">
    <w:abstractNumId w:val="10"/>
  </w:num>
  <w:num w:numId="33" w16cid:durableId="1094204227">
    <w:abstractNumId w:val="27"/>
  </w:num>
  <w:num w:numId="34" w16cid:durableId="1229805871">
    <w:abstractNumId w:val="21"/>
  </w:num>
  <w:num w:numId="35" w16cid:durableId="1849784924">
    <w:abstractNumId w:val="0"/>
  </w:num>
  <w:num w:numId="36" w16cid:durableId="1436095813">
    <w:abstractNumId w:val="16"/>
  </w:num>
  <w:num w:numId="37" w16cid:durableId="5719360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48C"/>
    <w:rsid w:val="0000036F"/>
    <w:rsid w:val="00002144"/>
    <w:rsid w:val="0000237C"/>
    <w:rsid w:val="00002A1D"/>
    <w:rsid w:val="00002F86"/>
    <w:rsid w:val="000040F6"/>
    <w:rsid w:val="00007450"/>
    <w:rsid w:val="000078EE"/>
    <w:rsid w:val="00007AD3"/>
    <w:rsid w:val="00011D49"/>
    <w:rsid w:val="0001207F"/>
    <w:rsid w:val="000133BE"/>
    <w:rsid w:val="00013C57"/>
    <w:rsid w:val="000200AB"/>
    <w:rsid w:val="0002216A"/>
    <w:rsid w:val="00022934"/>
    <w:rsid w:val="00023132"/>
    <w:rsid w:val="00026275"/>
    <w:rsid w:val="00026321"/>
    <w:rsid w:val="00027C94"/>
    <w:rsid w:val="00027E50"/>
    <w:rsid w:val="000317F2"/>
    <w:rsid w:val="00033A83"/>
    <w:rsid w:val="000340E7"/>
    <w:rsid w:val="00037C77"/>
    <w:rsid w:val="00040460"/>
    <w:rsid w:val="000409BE"/>
    <w:rsid w:val="000413CD"/>
    <w:rsid w:val="00042135"/>
    <w:rsid w:val="00042313"/>
    <w:rsid w:val="000425E3"/>
    <w:rsid w:val="0004416D"/>
    <w:rsid w:val="00044D08"/>
    <w:rsid w:val="0004670D"/>
    <w:rsid w:val="000550AC"/>
    <w:rsid w:val="00055D2B"/>
    <w:rsid w:val="00060E0D"/>
    <w:rsid w:val="00062675"/>
    <w:rsid w:val="00064B37"/>
    <w:rsid w:val="00065FEE"/>
    <w:rsid w:val="00073571"/>
    <w:rsid w:val="000735D8"/>
    <w:rsid w:val="000739F8"/>
    <w:rsid w:val="0007556B"/>
    <w:rsid w:val="000756A8"/>
    <w:rsid w:val="000762B2"/>
    <w:rsid w:val="00077042"/>
    <w:rsid w:val="00077F3D"/>
    <w:rsid w:val="00080A7C"/>
    <w:rsid w:val="00080B78"/>
    <w:rsid w:val="0008171B"/>
    <w:rsid w:val="00083A8E"/>
    <w:rsid w:val="000844DD"/>
    <w:rsid w:val="000861EF"/>
    <w:rsid w:val="000878E0"/>
    <w:rsid w:val="00090802"/>
    <w:rsid w:val="00091222"/>
    <w:rsid w:val="000920AB"/>
    <w:rsid w:val="0009354A"/>
    <w:rsid w:val="000942FF"/>
    <w:rsid w:val="0009738F"/>
    <w:rsid w:val="000A168D"/>
    <w:rsid w:val="000A2E82"/>
    <w:rsid w:val="000A316A"/>
    <w:rsid w:val="000A39F3"/>
    <w:rsid w:val="000A4453"/>
    <w:rsid w:val="000A5D29"/>
    <w:rsid w:val="000A7A1F"/>
    <w:rsid w:val="000B1668"/>
    <w:rsid w:val="000B7264"/>
    <w:rsid w:val="000B79AE"/>
    <w:rsid w:val="000B7CD6"/>
    <w:rsid w:val="000C0EDF"/>
    <w:rsid w:val="000C3361"/>
    <w:rsid w:val="000C374D"/>
    <w:rsid w:val="000C53DD"/>
    <w:rsid w:val="000C5817"/>
    <w:rsid w:val="000C5EC4"/>
    <w:rsid w:val="000C610C"/>
    <w:rsid w:val="000C78BA"/>
    <w:rsid w:val="000D1DB7"/>
    <w:rsid w:val="000D2878"/>
    <w:rsid w:val="000D6DBA"/>
    <w:rsid w:val="000E3414"/>
    <w:rsid w:val="000E4E0D"/>
    <w:rsid w:val="000E63BC"/>
    <w:rsid w:val="000E6940"/>
    <w:rsid w:val="000F0448"/>
    <w:rsid w:val="000F0FF0"/>
    <w:rsid w:val="000F32B5"/>
    <w:rsid w:val="000F5393"/>
    <w:rsid w:val="000F5A58"/>
    <w:rsid w:val="000F763F"/>
    <w:rsid w:val="000F7AE0"/>
    <w:rsid w:val="00100317"/>
    <w:rsid w:val="001032CD"/>
    <w:rsid w:val="00106A17"/>
    <w:rsid w:val="00106E28"/>
    <w:rsid w:val="00106FEC"/>
    <w:rsid w:val="00107BCB"/>
    <w:rsid w:val="0011042E"/>
    <w:rsid w:val="00110A75"/>
    <w:rsid w:val="0011114C"/>
    <w:rsid w:val="001118F1"/>
    <w:rsid w:val="0011673A"/>
    <w:rsid w:val="00130EFE"/>
    <w:rsid w:val="00131138"/>
    <w:rsid w:val="001313F0"/>
    <w:rsid w:val="00131684"/>
    <w:rsid w:val="00133A5F"/>
    <w:rsid w:val="00134700"/>
    <w:rsid w:val="00135DAE"/>
    <w:rsid w:val="00136A1A"/>
    <w:rsid w:val="0014225A"/>
    <w:rsid w:val="00142E1A"/>
    <w:rsid w:val="001464A1"/>
    <w:rsid w:val="00153E19"/>
    <w:rsid w:val="00154D26"/>
    <w:rsid w:val="00155FCD"/>
    <w:rsid w:val="001569D5"/>
    <w:rsid w:val="001570E8"/>
    <w:rsid w:val="00163540"/>
    <w:rsid w:val="00164661"/>
    <w:rsid w:val="00164EDB"/>
    <w:rsid w:val="001655D6"/>
    <w:rsid w:val="00165907"/>
    <w:rsid w:val="00165E15"/>
    <w:rsid w:val="00166DB6"/>
    <w:rsid w:val="00167A59"/>
    <w:rsid w:val="00172674"/>
    <w:rsid w:val="001744E0"/>
    <w:rsid w:val="001759DF"/>
    <w:rsid w:val="001761BE"/>
    <w:rsid w:val="00176C60"/>
    <w:rsid w:val="00180B05"/>
    <w:rsid w:val="00181266"/>
    <w:rsid w:val="00183767"/>
    <w:rsid w:val="00184417"/>
    <w:rsid w:val="0018485F"/>
    <w:rsid w:val="00185564"/>
    <w:rsid w:val="00190719"/>
    <w:rsid w:val="00190AE7"/>
    <w:rsid w:val="00190B41"/>
    <w:rsid w:val="001910A2"/>
    <w:rsid w:val="00191492"/>
    <w:rsid w:val="00191DF9"/>
    <w:rsid w:val="001942D9"/>
    <w:rsid w:val="00194A8C"/>
    <w:rsid w:val="00194EF9"/>
    <w:rsid w:val="00195512"/>
    <w:rsid w:val="001A061C"/>
    <w:rsid w:val="001A25A3"/>
    <w:rsid w:val="001A677F"/>
    <w:rsid w:val="001A728D"/>
    <w:rsid w:val="001A7450"/>
    <w:rsid w:val="001A792D"/>
    <w:rsid w:val="001A7BC5"/>
    <w:rsid w:val="001B0D93"/>
    <w:rsid w:val="001B1BE3"/>
    <w:rsid w:val="001B2BFC"/>
    <w:rsid w:val="001B4AE0"/>
    <w:rsid w:val="001B71A3"/>
    <w:rsid w:val="001C0551"/>
    <w:rsid w:val="001C25BE"/>
    <w:rsid w:val="001C4518"/>
    <w:rsid w:val="001C603F"/>
    <w:rsid w:val="001D1AF0"/>
    <w:rsid w:val="001D6E41"/>
    <w:rsid w:val="001D6F92"/>
    <w:rsid w:val="001D73A9"/>
    <w:rsid w:val="001E0AB3"/>
    <w:rsid w:val="001E10ED"/>
    <w:rsid w:val="001E1588"/>
    <w:rsid w:val="001E31A3"/>
    <w:rsid w:val="001E6CD1"/>
    <w:rsid w:val="001E76A2"/>
    <w:rsid w:val="001F036A"/>
    <w:rsid w:val="001F2828"/>
    <w:rsid w:val="001F2E8B"/>
    <w:rsid w:val="001F45A3"/>
    <w:rsid w:val="001F6371"/>
    <w:rsid w:val="001F76F5"/>
    <w:rsid w:val="00200F12"/>
    <w:rsid w:val="00200FC6"/>
    <w:rsid w:val="00201630"/>
    <w:rsid w:val="00201B95"/>
    <w:rsid w:val="00201C55"/>
    <w:rsid w:val="00202431"/>
    <w:rsid w:val="00202E55"/>
    <w:rsid w:val="00203545"/>
    <w:rsid w:val="0020366C"/>
    <w:rsid w:val="002108D1"/>
    <w:rsid w:val="002120F9"/>
    <w:rsid w:val="00213270"/>
    <w:rsid w:val="00214674"/>
    <w:rsid w:val="00216A78"/>
    <w:rsid w:val="0022512F"/>
    <w:rsid w:val="00225616"/>
    <w:rsid w:val="00225819"/>
    <w:rsid w:val="00225957"/>
    <w:rsid w:val="00225ADF"/>
    <w:rsid w:val="00225C20"/>
    <w:rsid w:val="00226604"/>
    <w:rsid w:val="00226838"/>
    <w:rsid w:val="002277FA"/>
    <w:rsid w:val="00230BA8"/>
    <w:rsid w:val="00231920"/>
    <w:rsid w:val="00231BD0"/>
    <w:rsid w:val="00231EC2"/>
    <w:rsid w:val="00233FA0"/>
    <w:rsid w:val="00235CB5"/>
    <w:rsid w:val="0023616F"/>
    <w:rsid w:val="00237939"/>
    <w:rsid w:val="00240404"/>
    <w:rsid w:val="00240595"/>
    <w:rsid w:val="00240891"/>
    <w:rsid w:val="00242CF5"/>
    <w:rsid w:val="00244EE8"/>
    <w:rsid w:val="00245E2E"/>
    <w:rsid w:val="00246053"/>
    <w:rsid w:val="00247B40"/>
    <w:rsid w:val="002500C9"/>
    <w:rsid w:val="002500FA"/>
    <w:rsid w:val="002515AD"/>
    <w:rsid w:val="00251DBB"/>
    <w:rsid w:val="0025433C"/>
    <w:rsid w:val="00254872"/>
    <w:rsid w:val="00254F90"/>
    <w:rsid w:val="00255EF6"/>
    <w:rsid w:val="002579B8"/>
    <w:rsid w:val="00261307"/>
    <w:rsid w:val="00265B9A"/>
    <w:rsid w:val="00265C97"/>
    <w:rsid w:val="0026615D"/>
    <w:rsid w:val="00267635"/>
    <w:rsid w:val="002678AE"/>
    <w:rsid w:val="002679BC"/>
    <w:rsid w:val="00272E6F"/>
    <w:rsid w:val="0027387C"/>
    <w:rsid w:val="00273AA7"/>
    <w:rsid w:val="002740F8"/>
    <w:rsid w:val="00275C0B"/>
    <w:rsid w:val="00276E6C"/>
    <w:rsid w:val="0027EF6D"/>
    <w:rsid w:val="00283727"/>
    <w:rsid w:val="00285AAD"/>
    <w:rsid w:val="00286B52"/>
    <w:rsid w:val="002875A3"/>
    <w:rsid w:val="002878EB"/>
    <w:rsid w:val="00290ACF"/>
    <w:rsid w:val="002912CE"/>
    <w:rsid w:val="00293AC5"/>
    <w:rsid w:val="00294664"/>
    <w:rsid w:val="002946B3"/>
    <w:rsid w:val="002949A7"/>
    <w:rsid w:val="00295FC0"/>
    <w:rsid w:val="00296AB5"/>
    <w:rsid w:val="002A1089"/>
    <w:rsid w:val="002A3F16"/>
    <w:rsid w:val="002B0933"/>
    <w:rsid w:val="002B130C"/>
    <w:rsid w:val="002B3DAA"/>
    <w:rsid w:val="002B4F6E"/>
    <w:rsid w:val="002B7165"/>
    <w:rsid w:val="002B7324"/>
    <w:rsid w:val="002B7607"/>
    <w:rsid w:val="002C064D"/>
    <w:rsid w:val="002C0D35"/>
    <w:rsid w:val="002C139D"/>
    <w:rsid w:val="002C2089"/>
    <w:rsid w:val="002C252E"/>
    <w:rsid w:val="002C4376"/>
    <w:rsid w:val="002C514B"/>
    <w:rsid w:val="002C6029"/>
    <w:rsid w:val="002C7D0A"/>
    <w:rsid w:val="002D01A8"/>
    <w:rsid w:val="002D05C9"/>
    <w:rsid w:val="002D0D2B"/>
    <w:rsid w:val="002D1EC9"/>
    <w:rsid w:val="002D3019"/>
    <w:rsid w:val="002D475E"/>
    <w:rsid w:val="002D5826"/>
    <w:rsid w:val="002D59A7"/>
    <w:rsid w:val="002D64F5"/>
    <w:rsid w:val="002D6874"/>
    <w:rsid w:val="002D7FCD"/>
    <w:rsid w:val="002E041A"/>
    <w:rsid w:val="002E0540"/>
    <w:rsid w:val="002E1591"/>
    <w:rsid w:val="002E17E3"/>
    <w:rsid w:val="002E2ED0"/>
    <w:rsid w:val="002E30B5"/>
    <w:rsid w:val="002E47FD"/>
    <w:rsid w:val="002E4D82"/>
    <w:rsid w:val="002E543F"/>
    <w:rsid w:val="002E7425"/>
    <w:rsid w:val="002E7DEE"/>
    <w:rsid w:val="002E7F19"/>
    <w:rsid w:val="002F0557"/>
    <w:rsid w:val="002F08F9"/>
    <w:rsid w:val="002F0C20"/>
    <w:rsid w:val="002F13BD"/>
    <w:rsid w:val="002F22B3"/>
    <w:rsid w:val="002F5BDE"/>
    <w:rsid w:val="002F7156"/>
    <w:rsid w:val="003016C1"/>
    <w:rsid w:val="00302557"/>
    <w:rsid w:val="003044D3"/>
    <w:rsid w:val="00304A19"/>
    <w:rsid w:val="00305833"/>
    <w:rsid w:val="00305D6C"/>
    <w:rsid w:val="0030774B"/>
    <w:rsid w:val="003079D8"/>
    <w:rsid w:val="00307CBA"/>
    <w:rsid w:val="00310DB5"/>
    <w:rsid w:val="003144E1"/>
    <w:rsid w:val="00315D35"/>
    <w:rsid w:val="00317046"/>
    <w:rsid w:val="003174C1"/>
    <w:rsid w:val="00320847"/>
    <w:rsid w:val="003208CF"/>
    <w:rsid w:val="00320E96"/>
    <w:rsid w:val="003211AF"/>
    <w:rsid w:val="0032355D"/>
    <w:rsid w:val="00324883"/>
    <w:rsid w:val="00325FF6"/>
    <w:rsid w:val="00326451"/>
    <w:rsid w:val="00326655"/>
    <w:rsid w:val="0032B3D5"/>
    <w:rsid w:val="0033003B"/>
    <w:rsid w:val="00331D19"/>
    <w:rsid w:val="003324DF"/>
    <w:rsid w:val="00332C82"/>
    <w:rsid w:val="0033378C"/>
    <w:rsid w:val="00334FB1"/>
    <w:rsid w:val="003372B9"/>
    <w:rsid w:val="003408BD"/>
    <w:rsid w:val="00343809"/>
    <w:rsid w:val="00344522"/>
    <w:rsid w:val="003446DA"/>
    <w:rsid w:val="00344FB3"/>
    <w:rsid w:val="0034590F"/>
    <w:rsid w:val="0034635E"/>
    <w:rsid w:val="003471AE"/>
    <w:rsid w:val="0034A529"/>
    <w:rsid w:val="0035096C"/>
    <w:rsid w:val="00351377"/>
    <w:rsid w:val="003514D6"/>
    <w:rsid w:val="00351FAA"/>
    <w:rsid w:val="00352E79"/>
    <w:rsid w:val="00355236"/>
    <w:rsid w:val="0035648E"/>
    <w:rsid w:val="00357EE4"/>
    <w:rsid w:val="00362F32"/>
    <w:rsid w:val="0036503F"/>
    <w:rsid w:val="0036571F"/>
    <w:rsid w:val="003666F2"/>
    <w:rsid w:val="003675F3"/>
    <w:rsid w:val="00370CAC"/>
    <w:rsid w:val="00372EA4"/>
    <w:rsid w:val="00374D0D"/>
    <w:rsid w:val="003754C4"/>
    <w:rsid w:val="0037633B"/>
    <w:rsid w:val="0037714E"/>
    <w:rsid w:val="00380349"/>
    <w:rsid w:val="00381ACB"/>
    <w:rsid w:val="00381AE7"/>
    <w:rsid w:val="00384093"/>
    <w:rsid w:val="003845EE"/>
    <w:rsid w:val="00386F58"/>
    <w:rsid w:val="0039034F"/>
    <w:rsid w:val="00390CB7"/>
    <w:rsid w:val="00394914"/>
    <w:rsid w:val="00394BA7"/>
    <w:rsid w:val="0039516D"/>
    <w:rsid w:val="00395BC7"/>
    <w:rsid w:val="003A2707"/>
    <w:rsid w:val="003A28E6"/>
    <w:rsid w:val="003A45C7"/>
    <w:rsid w:val="003A4B22"/>
    <w:rsid w:val="003A7548"/>
    <w:rsid w:val="003A7A44"/>
    <w:rsid w:val="003B27BD"/>
    <w:rsid w:val="003B2891"/>
    <w:rsid w:val="003B4A3F"/>
    <w:rsid w:val="003B7150"/>
    <w:rsid w:val="003B764E"/>
    <w:rsid w:val="003C188B"/>
    <w:rsid w:val="003C4CCD"/>
    <w:rsid w:val="003C5A3C"/>
    <w:rsid w:val="003C7EEC"/>
    <w:rsid w:val="003D05C4"/>
    <w:rsid w:val="003D0789"/>
    <w:rsid w:val="003D0AC9"/>
    <w:rsid w:val="003D24BB"/>
    <w:rsid w:val="003D48C9"/>
    <w:rsid w:val="003D524C"/>
    <w:rsid w:val="003D64E5"/>
    <w:rsid w:val="003E109A"/>
    <w:rsid w:val="003E39A3"/>
    <w:rsid w:val="003E4324"/>
    <w:rsid w:val="003E6803"/>
    <w:rsid w:val="003F02E7"/>
    <w:rsid w:val="003F0C71"/>
    <w:rsid w:val="003F3F77"/>
    <w:rsid w:val="003F40CB"/>
    <w:rsid w:val="003F442F"/>
    <w:rsid w:val="003F4F24"/>
    <w:rsid w:val="0040164B"/>
    <w:rsid w:val="004039EC"/>
    <w:rsid w:val="00404DCA"/>
    <w:rsid w:val="004060A4"/>
    <w:rsid w:val="00406518"/>
    <w:rsid w:val="00411ECF"/>
    <w:rsid w:val="00414AEA"/>
    <w:rsid w:val="00414EC6"/>
    <w:rsid w:val="00414F09"/>
    <w:rsid w:val="00415831"/>
    <w:rsid w:val="00417F2C"/>
    <w:rsid w:val="004201F4"/>
    <w:rsid w:val="00420959"/>
    <w:rsid w:val="00420C65"/>
    <w:rsid w:val="0042258A"/>
    <w:rsid w:val="0042380E"/>
    <w:rsid w:val="004242A9"/>
    <w:rsid w:val="004259DC"/>
    <w:rsid w:val="00430BB2"/>
    <w:rsid w:val="0043124C"/>
    <w:rsid w:val="00432552"/>
    <w:rsid w:val="00432687"/>
    <w:rsid w:val="004332CF"/>
    <w:rsid w:val="00440884"/>
    <w:rsid w:val="00440AE3"/>
    <w:rsid w:val="004412FA"/>
    <w:rsid w:val="00451691"/>
    <w:rsid w:val="00455968"/>
    <w:rsid w:val="0045746E"/>
    <w:rsid w:val="004621B6"/>
    <w:rsid w:val="00462BE5"/>
    <w:rsid w:val="00462DAB"/>
    <w:rsid w:val="004674A0"/>
    <w:rsid w:val="00467977"/>
    <w:rsid w:val="00470F0C"/>
    <w:rsid w:val="00471021"/>
    <w:rsid w:val="0047114F"/>
    <w:rsid w:val="00471C74"/>
    <w:rsid w:val="00471DFA"/>
    <w:rsid w:val="00472397"/>
    <w:rsid w:val="00472B7A"/>
    <w:rsid w:val="00472FEA"/>
    <w:rsid w:val="00474165"/>
    <w:rsid w:val="00475346"/>
    <w:rsid w:val="00475DDA"/>
    <w:rsid w:val="00480A85"/>
    <w:rsid w:val="004818C9"/>
    <w:rsid w:val="004822D4"/>
    <w:rsid w:val="00484639"/>
    <w:rsid w:val="00485157"/>
    <w:rsid w:val="00486A4F"/>
    <w:rsid w:val="00490462"/>
    <w:rsid w:val="004906CA"/>
    <w:rsid w:val="004961B8"/>
    <w:rsid w:val="00496A68"/>
    <w:rsid w:val="00496C36"/>
    <w:rsid w:val="004A0923"/>
    <w:rsid w:val="004A32CE"/>
    <w:rsid w:val="004A4C20"/>
    <w:rsid w:val="004A505F"/>
    <w:rsid w:val="004A5A8D"/>
    <w:rsid w:val="004A7429"/>
    <w:rsid w:val="004B0F29"/>
    <w:rsid w:val="004B1BC9"/>
    <w:rsid w:val="004B2562"/>
    <w:rsid w:val="004B264C"/>
    <w:rsid w:val="004B2905"/>
    <w:rsid w:val="004B42F1"/>
    <w:rsid w:val="004B554F"/>
    <w:rsid w:val="004B6148"/>
    <w:rsid w:val="004B73EF"/>
    <w:rsid w:val="004C000B"/>
    <w:rsid w:val="004C3C5D"/>
    <w:rsid w:val="004C3E61"/>
    <w:rsid w:val="004C4DDD"/>
    <w:rsid w:val="004C5601"/>
    <w:rsid w:val="004C6007"/>
    <w:rsid w:val="004C67E6"/>
    <w:rsid w:val="004D1CAA"/>
    <w:rsid w:val="004D5135"/>
    <w:rsid w:val="004D58E9"/>
    <w:rsid w:val="004D6BD3"/>
    <w:rsid w:val="004E2656"/>
    <w:rsid w:val="004E2720"/>
    <w:rsid w:val="004E2EC9"/>
    <w:rsid w:val="004E4624"/>
    <w:rsid w:val="004E6FA8"/>
    <w:rsid w:val="004E7022"/>
    <w:rsid w:val="004F098C"/>
    <w:rsid w:val="004F26A5"/>
    <w:rsid w:val="004F3312"/>
    <w:rsid w:val="004F4A09"/>
    <w:rsid w:val="004F5AB4"/>
    <w:rsid w:val="004F6E4C"/>
    <w:rsid w:val="004F7844"/>
    <w:rsid w:val="00500E42"/>
    <w:rsid w:val="00502A41"/>
    <w:rsid w:val="00502DB4"/>
    <w:rsid w:val="00505CE7"/>
    <w:rsid w:val="005064AD"/>
    <w:rsid w:val="005101C2"/>
    <w:rsid w:val="00511A60"/>
    <w:rsid w:val="00513B43"/>
    <w:rsid w:val="0051472E"/>
    <w:rsid w:val="0051481A"/>
    <w:rsid w:val="0051576B"/>
    <w:rsid w:val="00517F25"/>
    <w:rsid w:val="00520271"/>
    <w:rsid w:val="005204E6"/>
    <w:rsid w:val="00521D24"/>
    <w:rsid w:val="00522B4A"/>
    <w:rsid w:val="00524307"/>
    <w:rsid w:val="0052486E"/>
    <w:rsid w:val="00525C23"/>
    <w:rsid w:val="00533067"/>
    <w:rsid w:val="0053358D"/>
    <w:rsid w:val="005338DC"/>
    <w:rsid w:val="00534B35"/>
    <w:rsid w:val="00534C6B"/>
    <w:rsid w:val="00534DE9"/>
    <w:rsid w:val="00535499"/>
    <w:rsid w:val="0053575C"/>
    <w:rsid w:val="00535BAD"/>
    <w:rsid w:val="00540D7C"/>
    <w:rsid w:val="00541695"/>
    <w:rsid w:val="00541C98"/>
    <w:rsid w:val="005439CF"/>
    <w:rsid w:val="00543CE0"/>
    <w:rsid w:val="00544655"/>
    <w:rsid w:val="00544AB7"/>
    <w:rsid w:val="00546060"/>
    <w:rsid w:val="00547134"/>
    <w:rsid w:val="005475CE"/>
    <w:rsid w:val="00547A94"/>
    <w:rsid w:val="00547F34"/>
    <w:rsid w:val="005514C1"/>
    <w:rsid w:val="0055650A"/>
    <w:rsid w:val="00560D68"/>
    <w:rsid w:val="00561A93"/>
    <w:rsid w:val="00562019"/>
    <w:rsid w:val="00563562"/>
    <w:rsid w:val="005636E1"/>
    <w:rsid w:val="00564682"/>
    <w:rsid w:val="00564C10"/>
    <w:rsid w:val="00566E10"/>
    <w:rsid w:val="00571982"/>
    <w:rsid w:val="00572AD3"/>
    <w:rsid w:val="0057353D"/>
    <w:rsid w:val="0057457A"/>
    <w:rsid w:val="005749F6"/>
    <w:rsid w:val="00574EF3"/>
    <w:rsid w:val="005755C1"/>
    <w:rsid w:val="0058081D"/>
    <w:rsid w:val="005835A9"/>
    <w:rsid w:val="005858F8"/>
    <w:rsid w:val="00590222"/>
    <w:rsid w:val="00590717"/>
    <w:rsid w:val="005911A8"/>
    <w:rsid w:val="005A0E9A"/>
    <w:rsid w:val="005A0F74"/>
    <w:rsid w:val="005B1161"/>
    <w:rsid w:val="005B2439"/>
    <w:rsid w:val="005B3184"/>
    <w:rsid w:val="005B67F5"/>
    <w:rsid w:val="005B779D"/>
    <w:rsid w:val="005B7BE1"/>
    <w:rsid w:val="005B7D2D"/>
    <w:rsid w:val="005C00C2"/>
    <w:rsid w:val="005C1DEE"/>
    <w:rsid w:val="005C26F7"/>
    <w:rsid w:val="005C4A35"/>
    <w:rsid w:val="005C560A"/>
    <w:rsid w:val="005C6764"/>
    <w:rsid w:val="005C7642"/>
    <w:rsid w:val="005D142F"/>
    <w:rsid w:val="005D4486"/>
    <w:rsid w:val="005D4A9A"/>
    <w:rsid w:val="005D7AE6"/>
    <w:rsid w:val="005E0114"/>
    <w:rsid w:val="005E075B"/>
    <w:rsid w:val="005E10C7"/>
    <w:rsid w:val="005E1493"/>
    <w:rsid w:val="005E4625"/>
    <w:rsid w:val="005E505C"/>
    <w:rsid w:val="005E61AD"/>
    <w:rsid w:val="005E6B9F"/>
    <w:rsid w:val="005F0EDF"/>
    <w:rsid w:val="005F2B7E"/>
    <w:rsid w:val="005F4025"/>
    <w:rsid w:val="005F4EE3"/>
    <w:rsid w:val="005F6F44"/>
    <w:rsid w:val="005F7E7C"/>
    <w:rsid w:val="0060159E"/>
    <w:rsid w:val="006025AD"/>
    <w:rsid w:val="006025F2"/>
    <w:rsid w:val="00604502"/>
    <w:rsid w:val="00607DE5"/>
    <w:rsid w:val="00607F21"/>
    <w:rsid w:val="00614DFE"/>
    <w:rsid w:val="006157FB"/>
    <w:rsid w:val="006163B8"/>
    <w:rsid w:val="00616BD6"/>
    <w:rsid w:val="00620B86"/>
    <w:rsid w:val="00620F67"/>
    <w:rsid w:val="0062349E"/>
    <w:rsid w:val="00623AAD"/>
    <w:rsid w:val="00627CAB"/>
    <w:rsid w:val="00630808"/>
    <w:rsid w:val="006320B3"/>
    <w:rsid w:val="00632D68"/>
    <w:rsid w:val="0063419F"/>
    <w:rsid w:val="006343F2"/>
    <w:rsid w:val="00635530"/>
    <w:rsid w:val="0063596D"/>
    <w:rsid w:val="00637207"/>
    <w:rsid w:val="0063E6C5"/>
    <w:rsid w:val="00641616"/>
    <w:rsid w:val="00642CC7"/>
    <w:rsid w:val="006446C8"/>
    <w:rsid w:val="006450BC"/>
    <w:rsid w:val="00645A9A"/>
    <w:rsid w:val="00646277"/>
    <w:rsid w:val="0064641F"/>
    <w:rsid w:val="006507ED"/>
    <w:rsid w:val="00651BEF"/>
    <w:rsid w:val="00651E62"/>
    <w:rsid w:val="00651F24"/>
    <w:rsid w:val="00652F0A"/>
    <w:rsid w:val="006541F6"/>
    <w:rsid w:val="0065655E"/>
    <w:rsid w:val="00657052"/>
    <w:rsid w:val="0065718F"/>
    <w:rsid w:val="00657A97"/>
    <w:rsid w:val="00660448"/>
    <w:rsid w:val="00662C2B"/>
    <w:rsid w:val="0066452B"/>
    <w:rsid w:val="006647EA"/>
    <w:rsid w:val="00666097"/>
    <w:rsid w:val="0066697F"/>
    <w:rsid w:val="0067011D"/>
    <w:rsid w:val="00674872"/>
    <w:rsid w:val="00674960"/>
    <w:rsid w:val="00675AB0"/>
    <w:rsid w:val="006762FB"/>
    <w:rsid w:val="00676E2B"/>
    <w:rsid w:val="00676E52"/>
    <w:rsid w:val="0068046A"/>
    <w:rsid w:val="00681643"/>
    <w:rsid w:val="00681E1E"/>
    <w:rsid w:val="00682A02"/>
    <w:rsid w:val="00684183"/>
    <w:rsid w:val="00690809"/>
    <w:rsid w:val="00691C04"/>
    <w:rsid w:val="00692F22"/>
    <w:rsid w:val="00697DA4"/>
    <w:rsid w:val="006A0A15"/>
    <w:rsid w:val="006A1328"/>
    <w:rsid w:val="006A2545"/>
    <w:rsid w:val="006A3C17"/>
    <w:rsid w:val="006B1306"/>
    <w:rsid w:val="006B22CB"/>
    <w:rsid w:val="006B308E"/>
    <w:rsid w:val="006B3FD7"/>
    <w:rsid w:val="006B40AC"/>
    <w:rsid w:val="006B5450"/>
    <w:rsid w:val="006B5AB5"/>
    <w:rsid w:val="006B639A"/>
    <w:rsid w:val="006B772C"/>
    <w:rsid w:val="006B7E39"/>
    <w:rsid w:val="006C0DA6"/>
    <w:rsid w:val="006C102C"/>
    <w:rsid w:val="006C41D2"/>
    <w:rsid w:val="006C4632"/>
    <w:rsid w:val="006C592C"/>
    <w:rsid w:val="006C5C68"/>
    <w:rsid w:val="006C5FF2"/>
    <w:rsid w:val="006C62BF"/>
    <w:rsid w:val="006C753E"/>
    <w:rsid w:val="006D22A0"/>
    <w:rsid w:val="006D426F"/>
    <w:rsid w:val="006D66E1"/>
    <w:rsid w:val="006E01A4"/>
    <w:rsid w:val="006E0E14"/>
    <w:rsid w:val="006E0F32"/>
    <w:rsid w:val="006E5CA1"/>
    <w:rsid w:val="006E6110"/>
    <w:rsid w:val="006E7710"/>
    <w:rsid w:val="006E79E8"/>
    <w:rsid w:val="006E7BC8"/>
    <w:rsid w:val="006F2ACC"/>
    <w:rsid w:val="006F44C0"/>
    <w:rsid w:val="006F494D"/>
    <w:rsid w:val="006F5781"/>
    <w:rsid w:val="006F6C24"/>
    <w:rsid w:val="006F75F2"/>
    <w:rsid w:val="006F7B75"/>
    <w:rsid w:val="007015FD"/>
    <w:rsid w:val="007018F8"/>
    <w:rsid w:val="007058E8"/>
    <w:rsid w:val="00705A37"/>
    <w:rsid w:val="007126CB"/>
    <w:rsid w:val="007135D3"/>
    <w:rsid w:val="00713627"/>
    <w:rsid w:val="007148C6"/>
    <w:rsid w:val="00714E2E"/>
    <w:rsid w:val="00716849"/>
    <w:rsid w:val="007200F7"/>
    <w:rsid w:val="00721157"/>
    <w:rsid w:val="007211B1"/>
    <w:rsid w:val="007212BB"/>
    <w:rsid w:val="0072167A"/>
    <w:rsid w:val="00721E4C"/>
    <w:rsid w:val="00722AA0"/>
    <w:rsid w:val="00722FDB"/>
    <w:rsid w:val="00723CF0"/>
    <w:rsid w:val="00723DBE"/>
    <w:rsid w:val="007246D6"/>
    <w:rsid w:val="00730750"/>
    <w:rsid w:val="00730A70"/>
    <w:rsid w:val="00733127"/>
    <w:rsid w:val="00733615"/>
    <w:rsid w:val="00736328"/>
    <w:rsid w:val="00736C84"/>
    <w:rsid w:val="007431FB"/>
    <w:rsid w:val="00743DDC"/>
    <w:rsid w:val="00744D24"/>
    <w:rsid w:val="00745122"/>
    <w:rsid w:val="00746295"/>
    <w:rsid w:val="00750BED"/>
    <w:rsid w:val="0075252F"/>
    <w:rsid w:val="00752847"/>
    <w:rsid w:val="00753322"/>
    <w:rsid w:val="007556B9"/>
    <w:rsid w:val="00755EA2"/>
    <w:rsid w:val="00757A19"/>
    <w:rsid w:val="00761297"/>
    <w:rsid w:val="0076161A"/>
    <w:rsid w:val="00764333"/>
    <w:rsid w:val="007649C5"/>
    <w:rsid w:val="007652F6"/>
    <w:rsid w:val="007666A9"/>
    <w:rsid w:val="007673AF"/>
    <w:rsid w:val="007717C6"/>
    <w:rsid w:val="00771D19"/>
    <w:rsid w:val="00772A91"/>
    <w:rsid w:val="00772E11"/>
    <w:rsid w:val="00773AB6"/>
    <w:rsid w:val="0077460C"/>
    <w:rsid w:val="00774619"/>
    <w:rsid w:val="00774BA6"/>
    <w:rsid w:val="007770D0"/>
    <w:rsid w:val="007779EB"/>
    <w:rsid w:val="00780333"/>
    <w:rsid w:val="00780F56"/>
    <w:rsid w:val="0078106A"/>
    <w:rsid w:val="00783BA1"/>
    <w:rsid w:val="00785037"/>
    <w:rsid w:val="00785274"/>
    <w:rsid w:val="00786C0E"/>
    <w:rsid w:val="007875A3"/>
    <w:rsid w:val="00787F30"/>
    <w:rsid w:val="007918D9"/>
    <w:rsid w:val="00791C28"/>
    <w:rsid w:val="00793D35"/>
    <w:rsid w:val="00795CA4"/>
    <w:rsid w:val="007A1753"/>
    <w:rsid w:val="007A2D21"/>
    <w:rsid w:val="007A3F07"/>
    <w:rsid w:val="007A4AC0"/>
    <w:rsid w:val="007B04F8"/>
    <w:rsid w:val="007B13C5"/>
    <w:rsid w:val="007B1413"/>
    <w:rsid w:val="007B1F20"/>
    <w:rsid w:val="007B4C65"/>
    <w:rsid w:val="007B50EC"/>
    <w:rsid w:val="007C106E"/>
    <w:rsid w:val="007C20A3"/>
    <w:rsid w:val="007C2DB7"/>
    <w:rsid w:val="007C654D"/>
    <w:rsid w:val="007C6B0A"/>
    <w:rsid w:val="007C6F3D"/>
    <w:rsid w:val="007C7BC5"/>
    <w:rsid w:val="007D33FF"/>
    <w:rsid w:val="007D3F6D"/>
    <w:rsid w:val="007D4A65"/>
    <w:rsid w:val="007D76CD"/>
    <w:rsid w:val="007D7D22"/>
    <w:rsid w:val="007E123F"/>
    <w:rsid w:val="007E2BCB"/>
    <w:rsid w:val="007E2E47"/>
    <w:rsid w:val="007E374F"/>
    <w:rsid w:val="007E398E"/>
    <w:rsid w:val="007E3A30"/>
    <w:rsid w:val="007E4F1F"/>
    <w:rsid w:val="007E5BE2"/>
    <w:rsid w:val="007E7943"/>
    <w:rsid w:val="007F2FED"/>
    <w:rsid w:val="007F408F"/>
    <w:rsid w:val="007F7003"/>
    <w:rsid w:val="007F7740"/>
    <w:rsid w:val="007FB369"/>
    <w:rsid w:val="00800DF6"/>
    <w:rsid w:val="008016DD"/>
    <w:rsid w:val="00801BDB"/>
    <w:rsid w:val="00803891"/>
    <w:rsid w:val="00805021"/>
    <w:rsid w:val="00805CF5"/>
    <w:rsid w:val="00810C1E"/>
    <w:rsid w:val="00810E03"/>
    <w:rsid w:val="00813AB8"/>
    <w:rsid w:val="00813FA6"/>
    <w:rsid w:val="008142EC"/>
    <w:rsid w:val="00814612"/>
    <w:rsid w:val="00815E1E"/>
    <w:rsid w:val="00816638"/>
    <w:rsid w:val="0081698F"/>
    <w:rsid w:val="00816AEE"/>
    <w:rsid w:val="008176D4"/>
    <w:rsid w:val="00820247"/>
    <w:rsid w:val="00820618"/>
    <w:rsid w:val="008214D9"/>
    <w:rsid w:val="0082382A"/>
    <w:rsid w:val="00823BA7"/>
    <w:rsid w:val="00824781"/>
    <w:rsid w:val="008257A9"/>
    <w:rsid w:val="008323D9"/>
    <w:rsid w:val="008325B4"/>
    <w:rsid w:val="008325F7"/>
    <w:rsid w:val="008339BF"/>
    <w:rsid w:val="00834188"/>
    <w:rsid w:val="00834C24"/>
    <w:rsid w:val="008352E3"/>
    <w:rsid w:val="00840903"/>
    <w:rsid w:val="00840953"/>
    <w:rsid w:val="00841692"/>
    <w:rsid w:val="00843BE8"/>
    <w:rsid w:val="00843D49"/>
    <w:rsid w:val="008459C9"/>
    <w:rsid w:val="00846E77"/>
    <w:rsid w:val="00852441"/>
    <w:rsid w:val="008524E7"/>
    <w:rsid w:val="00852D60"/>
    <w:rsid w:val="008533D0"/>
    <w:rsid w:val="00855220"/>
    <w:rsid w:val="00855BC0"/>
    <w:rsid w:val="00856064"/>
    <w:rsid w:val="008563E1"/>
    <w:rsid w:val="0085692A"/>
    <w:rsid w:val="0085781C"/>
    <w:rsid w:val="0086240C"/>
    <w:rsid w:val="008628E4"/>
    <w:rsid w:val="00865ABB"/>
    <w:rsid w:val="00866704"/>
    <w:rsid w:val="00866A6B"/>
    <w:rsid w:val="00870B20"/>
    <w:rsid w:val="00871B89"/>
    <w:rsid w:val="00871F6F"/>
    <w:rsid w:val="00873FB9"/>
    <w:rsid w:val="00874680"/>
    <w:rsid w:val="00874F4D"/>
    <w:rsid w:val="00875F08"/>
    <w:rsid w:val="0087633F"/>
    <w:rsid w:val="0087661F"/>
    <w:rsid w:val="00877807"/>
    <w:rsid w:val="00877999"/>
    <w:rsid w:val="00877EBD"/>
    <w:rsid w:val="00880ABA"/>
    <w:rsid w:val="00883683"/>
    <w:rsid w:val="00883F41"/>
    <w:rsid w:val="00884FD3"/>
    <w:rsid w:val="00890275"/>
    <w:rsid w:val="00895EBD"/>
    <w:rsid w:val="00896D4E"/>
    <w:rsid w:val="008A160E"/>
    <w:rsid w:val="008A1AFE"/>
    <w:rsid w:val="008A2900"/>
    <w:rsid w:val="008A2BF5"/>
    <w:rsid w:val="008A35DA"/>
    <w:rsid w:val="008A3CC2"/>
    <w:rsid w:val="008A41BD"/>
    <w:rsid w:val="008A4CD3"/>
    <w:rsid w:val="008A6CFE"/>
    <w:rsid w:val="008A777F"/>
    <w:rsid w:val="008B03F8"/>
    <w:rsid w:val="008B05E7"/>
    <w:rsid w:val="008B0DBE"/>
    <w:rsid w:val="008B4CE1"/>
    <w:rsid w:val="008B52DF"/>
    <w:rsid w:val="008B56E9"/>
    <w:rsid w:val="008B7CC6"/>
    <w:rsid w:val="008C1492"/>
    <w:rsid w:val="008C3F31"/>
    <w:rsid w:val="008C4653"/>
    <w:rsid w:val="008C5020"/>
    <w:rsid w:val="008C770E"/>
    <w:rsid w:val="008D0673"/>
    <w:rsid w:val="008D1397"/>
    <w:rsid w:val="008D1B90"/>
    <w:rsid w:val="008D28D1"/>
    <w:rsid w:val="008D4213"/>
    <w:rsid w:val="008D56A9"/>
    <w:rsid w:val="008D703B"/>
    <w:rsid w:val="008E1638"/>
    <w:rsid w:val="008E3667"/>
    <w:rsid w:val="008E3EDB"/>
    <w:rsid w:val="008E43BA"/>
    <w:rsid w:val="008E4AC2"/>
    <w:rsid w:val="008E5093"/>
    <w:rsid w:val="008E572A"/>
    <w:rsid w:val="008E6DA9"/>
    <w:rsid w:val="008E79BA"/>
    <w:rsid w:val="008F1989"/>
    <w:rsid w:val="008F1FE2"/>
    <w:rsid w:val="008F2CD7"/>
    <w:rsid w:val="008F3424"/>
    <w:rsid w:val="008F43F2"/>
    <w:rsid w:val="008F677E"/>
    <w:rsid w:val="00902753"/>
    <w:rsid w:val="009031B2"/>
    <w:rsid w:val="00903EEE"/>
    <w:rsid w:val="00904040"/>
    <w:rsid w:val="009040D0"/>
    <w:rsid w:val="00904C77"/>
    <w:rsid w:val="009056C0"/>
    <w:rsid w:val="00905E50"/>
    <w:rsid w:val="00907154"/>
    <w:rsid w:val="009107EA"/>
    <w:rsid w:val="00911690"/>
    <w:rsid w:val="00914E0D"/>
    <w:rsid w:val="00916A8D"/>
    <w:rsid w:val="00923A6C"/>
    <w:rsid w:val="00923D18"/>
    <w:rsid w:val="00924E83"/>
    <w:rsid w:val="00926695"/>
    <w:rsid w:val="00927FBD"/>
    <w:rsid w:val="00930F5E"/>
    <w:rsid w:val="009315AE"/>
    <w:rsid w:val="00936A0B"/>
    <w:rsid w:val="00937761"/>
    <w:rsid w:val="009419E7"/>
    <w:rsid w:val="00942A1E"/>
    <w:rsid w:val="0094423A"/>
    <w:rsid w:val="009472E2"/>
    <w:rsid w:val="00947DAB"/>
    <w:rsid w:val="0095048D"/>
    <w:rsid w:val="00950BEF"/>
    <w:rsid w:val="009516C0"/>
    <w:rsid w:val="00954117"/>
    <w:rsid w:val="00955CD2"/>
    <w:rsid w:val="00957276"/>
    <w:rsid w:val="009579A5"/>
    <w:rsid w:val="00957C52"/>
    <w:rsid w:val="00965303"/>
    <w:rsid w:val="0096674E"/>
    <w:rsid w:val="0096C88F"/>
    <w:rsid w:val="00973184"/>
    <w:rsid w:val="009731EE"/>
    <w:rsid w:val="00973F81"/>
    <w:rsid w:val="009767C5"/>
    <w:rsid w:val="00977BB8"/>
    <w:rsid w:val="00977D93"/>
    <w:rsid w:val="0098038D"/>
    <w:rsid w:val="00980A96"/>
    <w:rsid w:val="00990FF6"/>
    <w:rsid w:val="00991022"/>
    <w:rsid w:val="009921C0"/>
    <w:rsid w:val="0099701F"/>
    <w:rsid w:val="00997F7D"/>
    <w:rsid w:val="009A0105"/>
    <w:rsid w:val="009A2D80"/>
    <w:rsid w:val="009A31BB"/>
    <w:rsid w:val="009A3311"/>
    <w:rsid w:val="009A3CA6"/>
    <w:rsid w:val="009A3E85"/>
    <w:rsid w:val="009A44D6"/>
    <w:rsid w:val="009A4B29"/>
    <w:rsid w:val="009A5CB7"/>
    <w:rsid w:val="009A64BF"/>
    <w:rsid w:val="009A6BA1"/>
    <w:rsid w:val="009B1194"/>
    <w:rsid w:val="009B1494"/>
    <w:rsid w:val="009B1EFA"/>
    <w:rsid w:val="009B25AB"/>
    <w:rsid w:val="009B33E6"/>
    <w:rsid w:val="009B400F"/>
    <w:rsid w:val="009B5FBD"/>
    <w:rsid w:val="009C2D5D"/>
    <w:rsid w:val="009C4B51"/>
    <w:rsid w:val="009C4FB4"/>
    <w:rsid w:val="009C5128"/>
    <w:rsid w:val="009C7B20"/>
    <w:rsid w:val="009D110A"/>
    <w:rsid w:val="009D24A7"/>
    <w:rsid w:val="009D3696"/>
    <w:rsid w:val="009D3794"/>
    <w:rsid w:val="009D39CD"/>
    <w:rsid w:val="009E094D"/>
    <w:rsid w:val="009E0AB8"/>
    <w:rsid w:val="009E4966"/>
    <w:rsid w:val="009F4795"/>
    <w:rsid w:val="009F4AF5"/>
    <w:rsid w:val="009F5218"/>
    <w:rsid w:val="009F62AC"/>
    <w:rsid w:val="009F659E"/>
    <w:rsid w:val="009F7A51"/>
    <w:rsid w:val="00A0061B"/>
    <w:rsid w:val="00A03BA2"/>
    <w:rsid w:val="00A04C66"/>
    <w:rsid w:val="00A06E39"/>
    <w:rsid w:val="00A07197"/>
    <w:rsid w:val="00A118B1"/>
    <w:rsid w:val="00A13BA7"/>
    <w:rsid w:val="00A14550"/>
    <w:rsid w:val="00A15AFB"/>
    <w:rsid w:val="00A165CE"/>
    <w:rsid w:val="00A166B5"/>
    <w:rsid w:val="00A17DEB"/>
    <w:rsid w:val="00A205AF"/>
    <w:rsid w:val="00A2285E"/>
    <w:rsid w:val="00A22ACD"/>
    <w:rsid w:val="00A23D48"/>
    <w:rsid w:val="00A2634E"/>
    <w:rsid w:val="00A324AC"/>
    <w:rsid w:val="00A37860"/>
    <w:rsid w:val="00A40197"/>
    <w:rsid w:val="00A42C49"/>
    <w:rsid w:val="00A434DA"/>
    <w:rsid w:val="00A4363D"/>
    <w:rsid w:val="00A439BF"/>
    <w:rsid w:val="00A450BD"/>
    <w:rsid w:val="00A45AC9"/>
    <w:rsid w:val="00A53FD3"/>
    <w:rsid w:val="00A55105"/>
    <w:rsid w:val="00A55A66"/>
    <w:rsid w:val="00A569A7"/>
    <w:rsid w:val="00A6063C"/>
    <w:rsid w:val="00A6429E"/>
    <w:rsid w:val="00A64E70"/>
    <w:rsid w:val="00A65B22"/>
    <w:rsid w:val="00A660B6"/>
    <w:rsid w:val="00A6659C"/>
    <w:rsid w:val="00A70473"/>
    <w:rsid w:val="00A7048C"/>
    <w:rsid w:val="00A70717"/>
    <w:rsid w:val="00A70758"/>
    <w:rsid w:val="00A713ED"/>
    <w:rsid w:val="00A71FC0"/>
    <w:rsid w:val="00A7209E"/>
    <w:rsid w:val="00A758AF"/>
    <w:rsid w:val="00A76ADF"/>
    <w:rsid w:val="00A76BC6"/>
    <w:rsid w:val="00A77EDB"/>
    <w:rsid w:val="00A850C2"/>
    <w:rsid w:val="00A85F79"/>
    <w:rsid w:val="00A86441"/>
    <w:rsid w:val="00A866F4"/>
    <w:rsid w:val="00A868BE"/>
    <w:rsid w:val="00A909A6"/>
    <w:rsid w:val="00A92F63"/>
    <w:rsid w:val="00A93FCD"/>
    <w:rsid w:val="00A96D94"/>
    <w:rsid w:val="00A973BF"/>
    <w:rsid w:val="00AA049A"/>
    <w:rsid w:val="00AA26AE"/>
    <w:rsid w:val="00AA306C"/>
    <w:rsid w:val="00AA389E"/>
    <w:rsid w:val="00AA6034"/>
    <w:rsid w:val="00AA741E"/>
    <w:rsid w:val="00AB2F3D"/>
    <w:rsid w:val="00AB399B"/>
    <w:rsid w:val="00AB4C12"/>
    <w:rsid w:val="00AB51FB"/>
    <w:rsid w:val="00AB5453"/>
    <w:rsid w:val="00AB64A9"/>
    <w:rsid w:val="00AB6C55"/>
    <w:rsid w:val="00AB755F"/>
    <w:rsid w:val="00AC2B1C"/>
    <w:rsid w:val="00AC5DC2"/>
    <w:rsid w:val="00AD15E3"/>
    <w:rsid w:val="00AD3AC8"/>
    <w:rsid w:val="00ADBD0D"/>
    <w:rsid w:val="00AE01E1"/>
    <w:rsid w:val="00AE21A5"/>
    <w:rsid w:val="00AE3F8A"/>
    <w:rsid w:val="00AE55D9"/>
    <w:rsid w:val="00AE71E9"/>
    <w:rsid w:val="00AF0AF0"/>
    <w:rsid w:val="00AF30EC"/>
    <w:rsid w:val="00AF3B5D"/>
    <w:rsid w:val="00AF3DFB"/>
    <w:rsid w:val="00AF41D5"/>
    <w:rsid w:val="00AF43FD"/>
    <w:rsid w:val="00AF4A4C"/>
    <w:rsid w:val="00AF539D"/>
    <w:rsid w:val="00AF71C0"/>
    <w:rsid w:val="00AF74DF"/>
    <w:rsid w:val="00B01444"/>
    <w:rsid w:val="00B033DD"/>
    <w:rsid w:val="00B04CDC"/>
    <w:rsid w:val="00B06D54"/>
    <w:rsid w:val="00B11BC9"/>
    <w:rsid w:val="00B11C9D"/>
    <w:rsid w:val="00B12E62"/>
    <w:rsid w:val="00B13A43"/>
    <w:rsid w:val="00B13B08"/>
    <w:rsid w:val="00B14F87"/>
    <w:rsid w:val="00B15D5D"/>
    <w:rsid w:val="00B15DF5"/>
    <w:rsid w:val="00B204B5"/>
    <w:rsid w:val="00B210B4"/>
    <w:rsid w:val="00B23BAC"/>
    <w:rsid w:val="00B25AE3"/>
    <w:rsid w:val="00B32C7C"/>
    <w:rsid w:val="00B33D87"/>
    <w:rsid w:val="00B3416B"/>
    <w:rsid w:val="00B3497F"/>
    <w:rsid w:val="00B34BF2"/>
    <w:rsid w:val="00B35026"/>
    <w:rsid w:val="00B3580C"/>
    <w:rsid w:val="00B360BF"/>
    <w:rsid w:val="00B3628E"/>
    <w:rsid w:val="00B36814"/>
    <w:rsid w:val="00B37D12"/>
    <w:rsid w:val="00B4055B"/>
    <w:rsid w:val="00B41D12"/>
    <w:rsid w:val="00B4329C"/>
    <w:rsid w:val="00B458F1"/>
    <w:rsid w:val="00B45E62"/>
    <w:rsid w:val="00B45F65"/>
    <w:rsid w:val="00B4764F"/>
    <w:rsid w:val="00B50B0F"/>
    <w:rsid w:val="00B5237F"/>
    <w:rsid w:val="00B529C5"/>
    <w:rsid w:val="00B530A5"/>
    <w:rsid w:val="00B5625D"/>
    <w:rsid w:val="00B56A23"/>
    <w:rsid w:val="00B60D05"/>
    <w:rsid w:val="00B60E79"/>
    <w:rsid w:val="00B611EB"/>
    <w:rsid w:val="00B61DFA"/>
    <w:rsid w:val="00B63865"/>
    <w:rsid w:val="00B63D53"/>
    <w:rsid w:val="00B64698"/>
    <w:rsid w:val="00B67FA7"/>
    <w:rsid w:val="00B72483"/>
    <w:rsid w:val="00B73328"/>
    <w:rsid w:val="00B76F87"/>
    <w:rsid w:val="00B77590"/>
    <w:rsid w:val="00B84469"/>
    <w:rsid w:val="00B84C94"/>
    <w:rsid w:val="00B86FD5"/>
    <w:rsid w:val="00B91901"/>
    <w:rsid w:val="00B927C0"/>
    <w:rsid w:val="00B92B9F"/>
    <w:rsid w:val="00B93857"/>
    <w:rsid w:val="00B938FB"/>
    <w:rsid w:val="00B970FD"/>
    <w:rsid w:val="00B975F1"/>
    <w:rsid w:val="00BA54BC"/>
    <w:rsid w:val="00BA602C"/>
    <w:rsid w:val="00BA797B"/>
    <w:rsid w:val="00BA7C6B"/>
    <w:rsid w:val="00BB3527"/>
    <w:rsid w:val="00BB5A80"/>
    <w:rsid w:val="00BB6C36"/>
    <w:rsid w:val="00BB7CE6"/>
    <w:rsid w:val="00BC1EEC"/>
    <w:rsid w:val="00BC2AC5"/>
    <w:rsid w:val="00BC46FC"/>
    <w:rsid w:val="00BC4AB4"/>
    <w:rsid w:val="00BC604E"/>
    <w:rsid w:val="00BC7D33"/>
    <w:rsid w:val="00BC7D5C"/>
    <w:rsid w:val="00BD0397"/>
    <w:rsid w:val="00BD0664"/>
    <w:rsid w:val="00BD20E0"/>
    <w:rsid w:val="00BD2F0E"/>
    <w:rsid w:val="00BD3EBF"/>
    <w:rsid w:val="00BD5BB7"/>
    <w:rsid w:val="00BD7275"/>
    <w:rsid w:val="00BE00BC"/>
    <w:rsid w:val="00BE15A3"/>
    <w:rsid w:val="00BE59DE"/>
    <w:rsid w:val="00BE59EE"/>
    <w:rsid w:val="00BE607C"/>
    <w:rsid w:val="00BE6CDF"/>
    <w:rsid w:val="00BE6FC0"/>
    <w:rsid w:val="00BF12D6"/>
    <w:rsid w:val="00BF42FD"/>
    <w:rsid w:val="00BF7154"/>
    <w:rsid w:val="00BF72FB"/>
    <w:rsid w:val="00BF77E6"/>
    <w:rsid w:val="00BF7D58"/>
    <w:rsid w:val="00C001C9"/>
    <w:rsid w:val="00C00ACD"/>
    <w:rsid w:val="00C01320"/>
    <w:rsid w:val="00C0192E"/>
    <w:rsid w:val="00C01CA6"/>
    <w:rsid w:val="00C01D82"/>
    <w:rsid w:val="00C02242"/>
    <w:rsid w:val="00C02BB4"/>
    <w:rsid w:val="00C035D1"/>
    <w:rsid w:val="00C03958"/>
    <w:rsid w:val="00C042B9"/>
    <w:rsid w:val="00C102B2"/>
    <w:rsid w:val="00C138F2"/>
    <w:rsid w:val="00C13B04"/>
    <w:rsid w:val="00C142A6"/>
    <w:rsid w:val="00C143A1"/>
    <w:rsid w:val="00C154B1"/>
    <w:rsid w:val="00C16457"/>
    <w:rsid w:val="00C16E11"/>
    <w:rsid w:val="00C21B45"/>
    <w:rsid w:val="00C21D65"/>
    <w:rsid w:val="00C22983"/>
    <w:rsid w:val="00C22C37"/>
    <w:rsid w:val="00C237FD"/>
    <w:rsid w:val="00C23D1D"/>
    <w:rsid w:val="00C24079"/>
    <w:rsid w:val="00C24768"/>
    <w:rsid w:val="00C24FA4"/>
    <w:rsid w:val="00C26860"/>
    <w:rsid w:val="00C26DAC"/>
    <w:rsid w:val="00C272E6"/>
    <w:rsid w:val="00C3083F"/>
    <w:rsid w:val="00C31EEC"/>
    <w:rsid w:val="00C329A3"/>
    <w:rsid w:val="00C3374B"/>
    <w:rsid w:val="00C33DE1"/>
    <w:rsid w:val="00C35C3E"/>
    <w:rsid w:val="00C35FD8"/>
    <w:rsid w:val="00C363E3"/>
    <w:rsid w:val="00C36508"/>
    <w:rsid w:val="00C367A5"/>
    <w:rsid w:val="00C40746"/>
    <w:rsid w:val="00C42717"/>
    <w:rsid w:val="00C42878"/>
    <w:rsid w:val="00C42E10"/>
    <w:rsid w:val="00C44224"/>
    <w:rsid w:val="00C45A80"/>
    <w:rsid w:val="00C476E0"/>
    <w:rsid w:val="00C51CB1"/>
    <w:rsid w:val="00C53D09"/>
    <w:rsid w:val="00C66103"/>
    <w:rsid w:val="00C6657D"/>
    <w:rsid w:val="00C6753F"/>
    <w:rsid w:val="00C701E2"/>
    <w:rsid w:val="00C70585"/>
    <w:rsid w:val="00C70D23"/>
    <w:rsid w:val="00C7143E"/>
    <w:rsid w:val="00C714A2"/>
    <w:rsid w:val="00C7163A"/>
    <w:rsid w:val="00C72D39"/>
    <w:rsid w:val="00C731BB"/>
    <w:rsid w:val="00C75509"/>
    <w:rsid w:val="00C75DDF"/>
    <w:rsid w:val="00C76700"/>
    <w:rsid w:val="00C80B79"/>
    <w:rsid w:val="00C81273"/>
    <w:rsid w:val="00C82392"/>
    <w:rsid w:val="00C844CF"/>
    <w:rsid w:val="00C850BC"/>
    <w:rsid w:val="00C86DB1"/>
    <w:rsid w:val="00C874BB"/>
    <w:rsid w:val="00C87ECD"/>
    <w:rsid w:val="00C90DD0"/>
    <w:rsid w:val="00C91270"/>
    <w:rsid w:val="00C91729"/>
    <w:rsid w:val="00C92009"/>
    <w:rsid w:val="00C931DD"/>
    <w:rsid w:val="00C93C6C"/>
    <w:rsid w:val="00C9451D"/>
    <w:rsid w:val="00C94E6F"/>
    <w:rsid w:val="00C97843"/>
    <w:rsid w:val="00CA06D7"/>
    <w:rsid w:val="00CA18B9"/>
    <w:rsid w:val="00CA219B"/>
    <w:rsid w:val="00CA22D5"/>
    <w:rsid w:val="00CA37B2"/>
    <w:rsid w:val="00CA4FCB"/>
    <w:rsid w:val="00CA587E"/>
    <w:rsid w:val="00CA5FCC"/>
    <w:rsid w:val="00CA7C75"/>
    <w:rsid w:val="00CB0061"/>
    <w:rsid w:val="00CB0DE7"/>
    <w:rsid w:val="00CB212E"/>
    <w:rsid w:val="00CB2A8F"/>
    <w:rsid w:val="00CB3221"/>
    <w:rsid w:val="00CB33C9"/>
    <w:rsid w:val="00CB4578"/>
    <w:rsid w:val="00CC209B"/>
    <w:rsid w:val="00CC3063"/>
    <w:rsid w:val="00CC3E2C"/>
    <w:rsid w:val="00CC3ED7"/>
    <w:rsid w:val="00CC5C77"/>
    <w:rsid w:val="00CC778D"/>
    <w:rsid w:val="00CC79E2"/>
    <w:rsid w:val="00CD187C"/>
    <w:rsid w:val="00CD2F13"/>
    <w:rsid w:val="00CD33A8"/>
    <w:rsid w:val="00CD4F4B"/>
    <w:rsid w:val="00CD5C05"/>
    <w:rsid w:val="00CD65F7"/>
    <w:rsid w:val="00CE0F84"/>
    <w:rsid w:val="00CE1AA9"/>
    <w:rsid w:val="00CE267D"/>
    <w:rsid w:val="00CE29F1"/>
    <w:rsid w:val="00CE37D8"/>
    <w:rsid w:val="00CE4345"/>
    <w:rsid w:val="00CE4D91"/>
    <w:rsid w:val="00CE4F83"/>
    <w:rsid w:val="00CE59C2"/>
    <w:rsid w:val="00CE64DF"/>
    <w:rsid w:val="00CF2316"/>
    <w:rsid w:val="00CF2526"/>
    <w:rsid w:val="00CF2DF7"/>
    <w:rsid w:val="00CF5EDB"/>
    <w:rsid w:val="00CF61CD"/>
    <w:rsid w:val="00D0076C"/>
    <w:rsid w:val="00D02BB8"/>
    <w:rsid w:val="00D05E95"/>
    <w:rsid w:val="00D0621C"/>
    <w:rsid w:val="00D068EC"/>
    <w:rsid w:val="00D10AB3"/>
    <w:rsid w:val="00D110A6"/>
    <w:rsid w:val="00D11EB5"/>
    <w:rsid w:val="00D1225D"/>
    <w:rsid w:val="00D12317"/>
    <w:rsid w:val="00D1332A"/>
    <w:rsid w:val="00D13410"/>
    <w:rsid w:val="00D13459"/>
    <w:rsid w:val="00D14A54"/>
    <w:rsid w:val="00D16BF0"/>
    <w:rsid w:val="00D21818"/>
    <w:rsid w:val="00D21A8B"/>
    <w:rsid w:val="00D21DDD"/>
    <w:rsid w:val="00D23A60"/>
    <w:rsid w:val="00D23F6F"/>
    <w:rsid w:val="00D257C0"/>
    <w:rsid w:val="00D27451"/>
    <w:rsid w:val="00D3044A"/>
    <w:rsid w:val="00D323E5"/>
    <w:rsid w:val="00D33295"/>
    <w:rsid w:val="00D339FD"/>
    <w:rsid w:val="00D41D25"/>
    <w:rsid w:val="00D41E27"/>
    <w:rsid w:val="00D4255E"/>
    <w:rsid w:val="00D43496"/>
    <w:rsid w:val="00D44E86"/>
    <w:rsid w:val="00D466F4"/>
    <w:rsid w:val="00D474E1"/>
    <w:rsid w:val="00D4751E"/>
    <w:rsid w:val="00D51CF0"/>
    <w:rsid w:val="00D52424"/>
    <w:rsid w:val="00D54066"/>
    <w:rsid w:val="00D56905"/>
    <w:rsid w:val="00D57E72"/>
    <w:rsid w:val="00D608AA"/>
    <w:rsid w:val="00D61FDF"/>
    <w:rsid w:val="00D62082"/>
    <w:rsid w:val="00D6332F"/>
    <w:rsid w:val="00D63B44"/>
    <w:rsid w:val="00D63DB5"/>
    <w:rsid w:val="00D64465"/>
    <w:rsid w:val="00D6514D"/>
    <w:rsid w:val="00D651C9"/>
    <w:rsid w:val="00D65758"/>
    <w:rsid w:val="00D65867"/>
    <w:rsid w:val="00D658E4"/>
    <w:rsid w:val="00D6772F"/>
    <w:rsid w:val="00D6A313"/>
    <w:rsid w:val="00D72689"/>
    <w:rsid w:val="00D72C71"/>
    <w:rsid w:val="00D739F8"/>
    <w:rsid w:val="00D74210"/>
    <w:rsid w:val="00D75823"/>
    <w:rsid w:val="00D77044"/>
    <w:rsid w:val="00D7714F"/>
    <w:rsid w:val="00D77533"/>
    <w:rsid w:val="00D80ED5"/>
    <w:rsid w:val="00D81B55"/>
    <w:rsid w:val="00D81F02"/>
    <w:rsid w:val="00D828BB"/>
    <w:rsid w:val="00D829E8"/>
    <w:rsid w:val="00D83251"/>
    <w:rsid w:val="00D84A3A"/>
    <w:rsid w:val="00D85BBB"/>
    <w:rsid w:val="00D86203"/>
    <w:rsid w:val="00D862B9"/>
    <w:rsid w:val="00D86380"/>
    <w:rsid w:val="00D86D81"/>
    <w:rsid w:val="00D87DAA"/>
    <w:rsid w:val="00D912CF"/>
    <w:rsid w:val="00D91585"/>
    <w:rsid w:val="00D92674"/>
    <w:rsid w:val="00D92FC4"/>
    <w:rsid w:val="00D9355F"/>
    <w:rsid w:val="00D96611"/>
    <w:rsid w:val="00DA0BD8"/>
    <w:rsid w:val="00DA0FB3"/>
    <w:rsid w:val="00DA11D8"/>
    <w:rsid w:val="00DA191A"/>
    <w:rsid w:val="00DA2AA7"/>
    <w:rsid w:val="00DA3B32"/>
    <w:rsid w:val="00DA529E"/>
    <w:rsid w:val="00DA599D"/>
    <w:rsid w:val="00DA6E28"/>
    <w:rsid w:val="00DB1525"/>
    <w:rsid w:val="00DB1989"/>
    <w:rsid w:val="00DB238D"/>
    <w:rsid w:val="00DB54B6"/>
    <w:rsid w:val="00DB6E6E"/>
    <w:rsid w:val="00DB7C28"/>
    <w:rsid w:val="00DC2008"/>
    <w:rsid w:val="00DC47E8"/>
    <w:rsid w:val="00DC4810"/>
    <w:rsid w:val="00DC564D"/>
    <w:rsid w:val="00DC670C"/>
    <w:rsid w:val="00DD24C6"/>
    <w:rsid w:val="00DD265A"/>
    <w:rsid w:val="00DD4BEF"/>
    <w:rsid w:val="00DD5D59"/>
    <w:rsid w:val="00DD6795"/>
    <w:rsid w:val="00DE024B"/>
    <w:rsid w:val="00DE0407"/>
    <w:rsid w:val="00DE258A"/>
    <w:rsid w:val="00DE34D4"/>
    <w:rsid w:val="00DE38CE"/>
    <w:rsid w:val="00DE3F3D"/>
    <w:rsid w:val="00DE4934"/>
    <w:rsid w:val="00DE672E"/>
    <w:rsid w:val="00DE7039"/>
    <w:rsid w:val="00DE765F"/>
    <w:rsid w:val="00DF029D"/>
    <w:rsid w:val="00DF09FA"/>
    <w:rsid w:val="00DF4FFB"/>
    <w:rsid w:val="00DF589C"/>
    <w:rsid w:val="00DF7DFA"/>
    <w:rsid w:val="00E006FE"/>
    <w:rsid w:val="00E02D92"/>
    <w:rsid w:val="00E03DFD"/>
    <w:rsid w:val="00E048FE"/>
    <w:rsid w:val="00E04DFF"/>
    <w:rsid w:val="00E04F5B"/>
    <w:rsid w:val="00E057BB"/>
    <w:rsid w:val="00E05AFA"/>
    <w:rsid w:val="00E062F4"/>
    <w:rsid w:val="00E06E18"/>
    <w:rsid w:val="00E0756C"/>
    <w:rsid w:val="00E076A2"/>
    <w:rsid w:val="00E079BF"/>
    <w:rsid w:val="00E0936B"/>
    <w:rsid w:val="00E10A7D"/>
    <w:rsid w:val="00E12880"/>
    <w:rsid w:val="00E14066"/>
    <w:rsid w:val="00E1627A"/>
    <w:rsid w:val="00E17102"/>
    <w:rsid w:val="00E171A3"/>
    <w:rsid w:val="00E17911"/>
    <w:rsid w:val="00E2102F"/>
    <w:rsid w:val="00E21100"/>
    <w:rsid w:val="00E25393"/>
    <w:rsid w:val="00E253B2"/>
    <w:rsid w:val="00E25620"/>
    <w:rsid w:val="00E27B9C"/>
    <w:rsid w:val="00E30623"/>
    <w:rsid w:val="00E30708"/>
    <w:rsid w:val="00E30E49"/>
    <w:rsid w:val="00E318EA"/>
    <w:rsid w:val="00E34CAD"/>
    <w:rsid w:val="00E34D99"/>
    <w:rsid w:val="00E365FF"/>
    <w:rsid w:val="00E40F9D"/>
    <w:rsid w:val="00E41616"/>
    <w:rsid w:val="00E424F1"/>
    <w:rsid w:val="00E4258F"/>
    <w:rsid w:val="00E4357B"/>
    <w:rsid w:val="00E43F61"/>
    <w:rsid w:val="00E44E33"/>
    <w:rsid w:val="00E453FF"/>
    <w:rsid w:val="00E4559A"/>
    <w:rsid w:val="00E468AF"/>
    <w:rsid w:val="00E46CD4"/>
    <w:rsid w:val="00E512E2"/>
    <w:rsid w:val="00E51740"/>
    <w:rsid w:val="00E52617"/>
    <w:rsid w:val="00E52950"/>
    <w:rsid w:val="00E52AF5"/>
    <w:rsid w:val="00E5316C"/>
    <w:rsid w:val="00E572E7"/>
    <w:rsid w:val="00E60CD2"/>
    <w:rsid w:val="00E619E4"/>
    <w:rsid w:val="00E61F30"/>
    <w:rsid w:val="00E63361"/>
    <w:rsid w:val="00E659F1"/>
    <w:rsid w:val="00E65D04"/>
    <w:rsid w:val="00E677C4"/>
    <w:rsid w:val="00E67C0E"/>
    <w:rsid w:val="00E70BB7"/>
    <w:rsid w:val="00E70EAC"/>
    <w:rsid w:val="00E710B2"/>
    <w:rsid w:val="00E71D04"/>
    <w:rsid w:val="00E7201A"/>
    <w:rsid w:val="00E720F4"/>
    <w:rsid w:val="00E72526"/>
    <w:rsid w:val="00E7417A"/>
    <w:rsid w:val="00E743C6"/>
    <w:rsid w:val="00E76BEC"/>
    <w:rsid w:val="00E77130"/>
    <w:rsid w:val="00E84B2F"/>
    <w:rsid w:val="00E85366"/>
    <w:rsid w:val="00E90EA5"/>
    <w:rsid w:val="00E912D2"/>
    <w:rsid w:val="00E918ED"/>
    <w:rsid w:val="00E91943"/>
    <w:rsid w:val="00E92EC5"/>
    <w:rsid w:val="00E948C5"/>
    <w:rsid w:val="00E94DB6"/>
    <w:rsid w:val="00E94F68"/>
    <w:rsid w:val="00E955EC"/>
    <w:rsid w:val="00E95A31"/>
    <w:rsid w:val="00E95F14"/>
    <w:rsid w:val="00EA0B69"/>
    <w:rsid w:val="00EA0C8E"/>
    <w:rsid w:val="00EA20C1"/>
    <w:rsid w:val="00EA2DE5"/>
    <w:rsid w:val="00EA4F6F"/>
    <w:rsid w:val="00EA5109"/>
    <w:rsid w:val="00EA5629"/>
    <w:rsid w:val="00EA5BD0"/>
    <w:rsid w:val="00EA78AF"/>
    <w:rsid w:val="00EA79D3"/>
    <w:rsid w:val="00EB18F3"/>
    <w:rsid w:val="00EB2133"/>
    <w:rsid w:val="00EB320E"/>
    <w:rsid w:val="00EB4913"/>
    <w:rsid w:val="00EB4CD5"/>
    <w:rsid w:val="00EB6760"/>
    <w:rsid w:val="00EB67FB"/>
    <w:rsid w:val="00EB7DD9"/>
    <w:rsid w:val="00EC0B38"/>
    <w:rsid w:val="00EC11B4"/>
    <w:rsid w:val="00EC12E1"/>
    <w:rsid w:val="00EC3492"/>
    <w:rsid w:val="00EC4753"/>
    <w:rsid w:val="00EC55DE"/>
    <w:rsid w:val="00ED1490"/>
    <w:rsid w:val="00ED20B5"/>
    <w:rsid w:val="00ED2EAF"/>
    <w:rsid w:val="00ED3B0A"/>
    <w:rsid w:val="00EE0669"/>
    <w:rsid w:val="00EE0696"/>
    <w:rsid w:val="00EE0698"/>
    <w:rsid w:val="00EE0AC8"/>
    <w:rsid w:val="00EE1FDE"/>
    <w:rsid w:val="00EE2349"/>
    <w:rsid w:val="00EE2EF8"/>
    <w:rsid w:val="00EE3963"/>
    <w:rsid w:val="00EE4D72"/>
    <w:rsid w:val="00EE5C68"/>
    <w:rsid w:val="00EE6BCC"/>
    <w:rsid w:val="00EF0824"/>
    <w:rsid w:val="00EF2E24"/>
    <w:rsid w:val="00EF3404"/>
    <w:rsid w:val="00EF4B15"/>
    <w:rsid w:val="00EF54AC"/>
    <w:rsid w:val="00F0320B"/>
    <w:rsid w:val="00F06713"/>
    <w:rsid w:val="00F11FF9"/>
    <w:rsid w:val="00F12342"/>
    <w:rsid w:val="00F130F7"/>
    <w:rsid w:val="00F13FF5"/>
    <w:rsid w:val="00F14DBA"/>
    <w:rsid w:val="00F15799"/>
    <w:rsid w:val="00F16CEB"/>
    <w:rsid w:val="00F175FF"/>
    <w:rsid w:val="00F223D2"/>
    <w:rsid w:val="00F22421"/>
    <w:rsid w:val="00F22D83"/>
    <w:rsid w:val="00F24CA3"/>
    <w:rsid w:val="00F2680E"/>
    <w:rsid w:val="00F30C7B"/>
    <w:rsid w:val="00F32481"/>
    <w:rsid w:val="00F33320"/>
    <w:rsid w:val="00F36675"/>
    <w:rsid w:val="00F36940"/>
    <w:rsid w:val="00F369FD"/>
    <w:rsid w:val="00F36B82"/>
    <w:rsid w:val="00F40666"/>
    <w:rsid w:val="00F40F8E"/>
    <w:rsid w:val="00F42894"/>
    <w:rsid w:val="00F42ADB"/>
    <w:rsid w:val="00F43034"/>
    <w:rsid w:val="00F4349A"/>
    <w:rsid w:val="00F43DD8"/>
    <w:rsid w:val="00F44225"/>
    <w:rsid w:val="00F4423B"/>
    <w:rsid w:val="00F446BB"/>
    <w:rsid w:val="00F449BB"/>
    <w:rsid w:val="00F44D2F"/>
    <w:rsid w:val="00F46C62"/>
    <w:rsid w:val="00F51189"/>
    <w:rsid w:val="00F51741"/>
    <w:rsid w:val="00F518E0"/>
    <w:rsid w:val="00F56FC0"/>
    <w:rsid w:val="00F57146"/>
    <w:rsid w:val="00F604A9"/>
    <w:rsid w:val="00F6244A"/>
    <w:rsid w:val="00F629E2"/>
    <w:rsid w:val="00F65932"/>
    <w:rsid w:val="00F65C3D"/>
    <w:rsid w:val="00F7043E"/>
    <w:rsid w:val="00F71813"/>
    <w:rsid w:val="00F722E6"/>
    <w:rsid w:val="00F72C3A"/>
    <w:rsid w:val="00F73765"/>
    <w:rsid w:val="00F73C2F"/>
    <w:rsid w:val="00F74E70"/>
    <w:rsid w:val="00F76C4A"/>
    <w:rsid w:val="00F80B74"/>
    <w:rsid w:val="00F80D29"/>
    <w:rsid w:val="00F81064"/>
    <w:rsid w:val="00F82BAC"/>
    <w:rsid w:val="00F8436E"/>
    <w:rsid w:val="00F84BD6"/>
    <w:rsid w:val="00F84EE2"/>
    <w:rsid w:val="00F9156A"/>
    <w:rsid w:val="00F91C17"/>
    <w:rsid w:val="00F927B4"/>
    <w:rsid w:val="00F96D60"/>
    <w:rsid w:val="00FA045D"/>
    <w:rsid w:val="00FA1E0E"/>
    <w:rsid w:val="00FA1E6A"/>
    <w:rsid w:val="00FA2FC6"/>
    <w:rsid w:val="00FA3DE7"/>
    <w:rsid w:val="00FA4C10"/>
    <w:rsid w:val="00FA5827"/>
    <w:rsid w:val="00FB33E3"/>
    <w:rsid w:val="00FB40B6"/>
    <w:rsid w:val="00FB5397"/>
    <w:rsid w:val="00FB5427"/>
    <w:rsid w:val="00FB57B7"/>
    <w:rsid w:val="00FC19F4"/>
    <w:rsid w:val="00FC30F4"/>
    <w:rsid w:val="00FC5189"/>
    <w:rsid w:val="00FC5603"/>
    <w:rsid w:val="00FC6175"/>
    <w:rsid w:val="00FC7842"/>
    <w:rsid w:val="00FD055F"/>
    <w:rsid w:val="00FD143F"/>
    <w:rsid w:val="00FD178A"/>
    <w:rsid w:val="00FD3802"/>
    <w:rsid w:val="00FD575E"/>
    <w:rsid w:val="00FD6157"/>
    <w:rsid w:val="00FD63B4"/>
    <w:rsid w:val="00FD656E"/>
    <w:rsid w:val="00FE2C53"/>
    <w:rsid w:val="00FE2D91"/>
    <w:rsid w:val="00FE328B"/>
    <w:rsid w:val="00FE3C52"/>
    <w:rsid w:val="00FE3EC0"/>
    <w:rsid w:val="00FE42CB"/>
    <w:rsid w:val="00FE43F6"/>
    <w:rsid w:val="00FE64A9"/>
    <w:rsid w:val="00FF209C"/>
    <w:rsid w:val="00FF3DC0"/>
    <w:rsid w:val="00FF4353"/>
    <w:rsid w:val="010187DC"/>
    <w:rsid w:val="010540A6"/>
    <w:rsid w:val="0115A9C3"/>
    <w:rsid w:val="01165365"/>
    <w:rsid w:val="012AF16B"/>
    <w:rsid w:val="0155242F"/>
    <w:rsid w:val="0156CBDB"/>
    <w:rsid w:val="015EB0B3"/>
    <w:rsid w:val="01693C6C"/>
    <w:rsid w:val="016DAE58"/>
    <w:rsid w:val="017C1D97"/>
    <w:rsid w:val="01A030D3"/>
    <w:rsid w:val="01A2F663"/>
    <w:rsid w:val="01A60190"/>
    <w:rsid w:val="01AE2E54"/>
    <w:rsid w:val="01B5CC63"/>
    <w:rsid w:val="01BAADF1"/>
    <w:rsid w:val="01C3AEFE"/>
    <w:rsid w:val="01CB6517"/>
    <w:rsid w:val="01D1925F"/>
    <w:rsid w:val="01DC50A0"/>
    <w:rsid w:val="01DD7BA0"/>
    <w:rsid w:val="01E01466"/>
    <w:rsid w:val="01E80A06"/>
    <w:rsid w:val="01F3D222"/>
    <w:rsid w:val="01F7005A"/>
    <w:rsid w:val="01F9EA04"/>
    <w:rsid w:val="01FB7EB9"/>
    <w:rsid w:val="01FD4575"/>
    <w:rsid w:val="020D3DCC"/>
    <w:rsid w:val="0239A463"/>
    <w:rsid w:val="02527044"/>
    <w:rsid w:val="025AFF1B"/>
    <w:rsid w:val="0289B020"/>
    <w:rsid w:val="02949FFB"/>
    <w:rsid w:val="0299D20F"/>
    <w:rsid w:val="02A20428"/>
    <w:rsid w:val="02A6B34A"/>
    <w:rsid w:val="02B5426F"/>
    <w:rsid w:val="02BCA35E"/>
    <w:rsid w:val="02C57505"/>
    <w:rsid w:val="02F797E5"/>
    <w:rsid w:val="02F8C604"/>
    <w:rsid w:val="0300416B"/>
    <w:rsid w:val="03111EDE"/>
    <w:rsid w:val="0327FF4F"/>
    <w:rsid w:val="032F468F"/>
    <w:rsid w:val="03479D42"/>
    <w:rsid w:val="035599AD"/>
    <w:rsid w:val="036846BD"/>
    <w:rsid w:val="037B179A"/>
    <w:rsid w:val="038EEDA7"/>
    <w:rsid w:val="0398FC46"/>
    <w:rsid w:val="03A9BA16"/>
    <w:rsid w:val="03C63ADA"/>
    <w:rsid w:val="03CD144F"/>
    <w:rsid w:val="03CE09D8"/>
    <w:rsid w:val="03E438DA"/>
    <w:rsid w:val="03EA08F9"/>
    <w:rsid w:val="03F082E0"/>
    <w:rsid w:val="03F21386"/>
    <w:rsid w:val="04162ADE"/>
    <w:rsid w:val="041C07AC"/>
    <w:rsid w:val="0421DB62"/>
    <w:rsid w:val="042DD182"/>
    <w:rsid w:val="044B767A"/>
    <w:rsid w:val="044CF46E"/>
    <w:rsid w:val="0451572C"/>
    <w:rsid w:val="045AB002"/>
    <w:rsid w:val="04821015"/>
    <w:rsid w:val="048B05B6"/>
    <w:rsid w:val="048EBA32"/>
    <w:rsid w:val="0491EB58"/>
    <w:rsid w:val="04DA68AD"/>
    <w:rsid w:val="04DD5CC9"/>
    <w:rsid w:val="04FA91BE"/>
    <w:rsid w:val="0528727B"/>
    <w:rsid w:val="053C199A"/>
    <w:rsid w:val="053CBA6C"/>
    <w:rsid w:val="056ED852"/>
    <w:rsid w:val="0574673D"/>
    <w:rsid w:val="05852B76"/>
    <w:rsid w:val="058B02B4"/>
    <w:rsid w:val="0591A2B7"/>
    <w:rsid w:val="05ACBC0B"/>
    <w:rsid w:val="05B00361"/>
    <w:rsid w:val="05B49EFD"/>
    <w:rsid w:val="05B9A325"/>
    <w:rsid w:val="05BB782B"/>
    <w:rsid w:val="05BD9A81"/>
    <w:rsid w:val="05CD02D2"/>
    <w:rsid w:val="05E84B6B"/>
    <w:rsid w:val="05E92ED1"/>
    <w:rsid w:val="05F8CEEC"/>
    <w:rsid w:val="06054FDE"/>
    <w:rsid w:val="06055A9C"/>
    <w:rsid w:val="06163F6D"/>
    <w:rsid w:val="0619C830"/>
    <w:rsid w:val="061E2995"/>
    <w:rsid w:val="061EEF74"/>
    <w:rsid w:val="0625B79C"/>
    <w:rsid w:val="0628AC1D"/>
    <w:rsid w:val="062AC92D"/>
    <w:rsid w:val="06369281"/>
    <w:rsid w:val="06470DE9"/>
    <w:rsid w:val="064E6FC3"/>
    <w:rsid w:val="0659F0A5"/>
    <w:rsid w:val="066BFB7A"/>
    <w:rsid w:val="066FC3F7"/>
    <w:rsid w:val="068E6117"/>
    <w:rsid w:val="06A392E6"/>
    <w:rsid w:val="06A53782"/>
    <w:rsid w:val="06C42CCB"/>
    <w:rsid w:val="06C7F89D"/>
    <w:rsid w:val="06D7E511"/>
    <w:rsid w:val="06E240D8"/>
    <w:rsid w:val="06EC20C0"/>
    <w:rsid w:val="06F82926"/>
    <w:rsid w:val="0702307C"/>
    <w:rsid w:val="0710C197"/>
    <w:rsid w:val="0710FB98"/>
    <w:rsid w:val="071ADA5C"/>
    <w:rsid w:val="071CFAA4"/>
    <w:rsid w:val="073D1404"/>
    <w:rsid w:val="0746228C"/>
    <w:rsid w:val="074C75BA"/>
    <w:rsid w:val="074EBA81"/>
    <w:rsid w:val="07628DB1"/>
    <w:rsid w:val="07717B30"/>
    <w:rsid w:val="078064E3"/>
    <w:rsid w:val="07886437"/>
    <w:rsid w:val="078E342B"/>
    <w:rsid w:val="079E7D8B"/>
    <w:rsid w:val="07C8CCF9"/>
    <w:rsid w:val="07CF5E4E"/>
    <w:rsid w:val="07D1B682"/>
    <w:rsid w:val="07D77E84"/>
    <w:rsid w:val="07E5703E"/>
    <w:rsid w:val="07FC9304"/>
    <w:rsid w:val="080F376C"/>
    <w:rsid w:val="08117D6F"/>
    <w:rsid w:val="0818BA0B"/>
    <w:rsid w:val="0829A541"/>
    <w:rsid w:val="0831C1AF"/>
    <w:rsid w:val="0834497D"/>
    <w:rsid w:val="083EC71A"/>
    <w:rsid w:val="083FCCA6"/>
    <w:rsid w:val="08558047"/>
    <w:rsid w:val="085E5D6F"/>
    <w:rsid w:val="0895EDF9"/>
    <w:rsid w:val="089A659C"/>
    <w:rsid w:val="08B37912"/>
    <w:rsid w:val="08BB435D"/>
    <w:rsid w:val="08D1F472"/>
    <w:rsid w:val="08DC0D0B"/>
    <w:rsid w:val="08F6C432"/>
    <w:rsid w:val="0901FC6B"/>
    <w:rsid w:val="0908A2BD"/>
    <w:rsid w:val="0908DFB5"/>
    <w:rsid w:val="090B4EB7"/>
    <w:rsid w:val="090EB390"/>
    <w:rsid w:val="0912EDDE"/>
    <w:rsid w:val="0921B06E"/>
    <w:rsid w:val="09245BE9"/>
    <w:rsid w:val="093DD801"/>
    <w:rsid w:val="09411904"/>
    <w:rsid w:val="09681CD1"/>
    <w:rsid w:val="0968F89C"/>
    <w:rsid w:val="09797638"/>
    <w:rsid w:val="09831869"/>
    <w:rsid w:val="098970AA"/>
    <w:rsid w:val="0993E754"/>
    <w:rsid w:val="09953A81"/>
    <w:rsid w:val="09A06E0F"/>
    <w:rsid w:val="09A86F42"/>
    <w:rsid w:val="09B0A9D9"/>
    <w:rsid w:val="09B2FDB6"/>
    <w:rsid w:val="09D1BCC6"/>
    <w:rsid w:val="09EC7F4A"/>
    <w:rsid w:val="0A094443"/>
    <w:rsid w:val="0A09D1BB"/>
    <w:rsid w:val="0A1DC332"/>
    <w:rsid w:val="0A21774B"/>
    <w:rsid w:val="0A45CE0F"/>
    <w:rsid w:val="0A66A2B9"/>
    <w:rsid w:val="0A68DBB2"/>
    <w:rsid w:val="0A8F202D"/>
    <w:rsid w:val="0A98D341"/>
    <w:rsid w:val="0AD2D385"/>
    <w:rsid w:val="0AF20E07"/>
    <w:rsid w:val="0B2B2122"/>
    <w:rsid w:val="0B415754"/>
    <w:rsid w:val="0B5BC5CA"/>
    <w:rsid w:val="0B64B3EB"/>
    <w:rsid w:val="0B6D9EE4"/>
    <w:rsid w:val="0B7B8DCA"/>
    <w:rsid w:val="0B83F507"/>
    <w:rsid w:val="0B8FBF8C"/>
    <w:rsid w:val="0B93E351"/>
    <w:rsid w:val="0BAA4792"/>
    <w:rsid w:val="0BC97E03"/>
    <w:rsid w:val="0BDC99A0"/>
    <w:rsid w:val="0BFA4AF3"/>
    <w:rsid w:val="0C05D439"/>
    <w:rsid w:val="0C0B68D6"/>
    <w:rsid w:val="0C1B8409"/>
    <w:rsid w:val="0C2B1262"/>
    <w:rsid w:val="0C86CC35"/>
    <w:rsid w:val="0C8ACE8D"/>
    <w:rsid w:val="0C951AEE"/>
    <w:rsid w:val="0CAEBC2E"/>
    <w:rsid w:val="0CBCDEF2"/>
    <w:rsid w:val="0CC15AA8"/>
    <w:rsid w:val="0CCE45FC"/>
    <w:rsid w:val="0CD1617C"/>
    <w:rsid w:val="0CE4F783"/>
    <w:rsid w:val="0CEA67F1"/>
    <w:rsid w:val="0D110D57"/>
    <w:rsid w:val="0D19CCC7"/>
    <w:rsid w:val="0D370BDC"/>
    <w:rsid w:val="0D449633"/>
    <w:rsid w:val="0D4FD6C8"/>
    <w:rsid w:val="0D51A262"/>
    <w:rsid w:val="0D657E77"/>
    <w:rsid w:val="0D7C3E00"/>
    <w:rsid w:val="0D7F9407"/>
    <w:rsid w:val="0D8C6523"/>
    <w:rsid w:val="0D95F7CF"/>
    <w:rsid w:val="0DAABF39"/>
    <w:rsid w:val="0DAFE508"/>
    <w:rsid w:val="0DC98618"/>
    <w:rsid w:val="0DF6C073"/>
    <w:rsid w:val="0DFC5068"/>
    <w:rsid w:val="0DFEAB59"/>
    <w:rsid w:val="0DFEAF80"/>
    <w:rsid w:val="0E06C467"/>
    <w:rsid w:val="0E1C42DC"/>
    <w:rsid w:val="0E220BEE"/>
    <w:rsid w:val="0E329D23"/>
    <w:rsid w:val="0E33B8EB"/>
    <w:rsid w:val="0E369BC2"/>
    <w:rsid w:val="0E3EFA71"/>
    <w:rsid w:val="0E44C762"/>
    <w:rsid w:val="0E4D042E"/>
    <w:rsid w:val="0E4D6A50"/>
    <w:rsid w:val="0E64C2E1"/>
    <w:rsid w:val="0E68A00E"/>
    <w:rsid w:val="0E6CFD85"/>
    <w:rsid w:val="0E8E13D5"/>
    <w:rsid w:val="0E91BE9A"/>
    <w:rsid w:val="0E98B67F"/>
    <w:rsid w:val="0EA39438"/>
    <w:rsid w:val="0EAC49E4"/>
    <w:rsid w:val="0EB6D43F"/>
    <w:rsid w:val="0EBA36A1"/>
    <w:rsid w:val="0EBE8642"/>
    <w:rsid w:val="0ED14CCA"/>
    <w:rsid w:val="0EDCADB1"/>
    <w:rsid w:val="0EEA450B"/>
    <w:rsid w:val="0EEEF636"/>
    <w:rsid w:val="0F20FEAC"/>
    <w:rsid w:val="0F272324"/>
    <w:rsid w:val="0F3E263A"/>
    <w:rsid w:val="0F62D9B1"/>
    <w:rsid w:val="0F6520FA"/>
    <w:rsid w:val="0F780ADD"/>
    <w:rsid w:val="0F7CEE07"/>
    <w:rsid w:val="0F888AAE"/>
    <w:rsid w:val="0F8B783E"/>
    <w:rsid w:val="0F9046D4"/>
    <w:rsid w:val="0F9470CE"/>
    <w:rsid w:val="0FA0D331"/>
    <w:rsid w:val="0FBFAF2D"/>
    <w:rsid w:val="0FC195D8"/>
    <w:rsid w:val="0FC47066"/>
    <w:rsid w:val="0FCD2568"/>
    <w:rsid w:val="0FCFE15E"/>
    <w:rsid w:val="0FF1E399"/>
    <w:rsid w:val="0FF33D16"/>
    <w:rsid w:val="0FF744F4"/>
    <w:rsid w:val="1008A3D1"/>
    <w:rsid w:val="1019A260"/>
    <w:rsid w:val="1019F35D"/>
    <w:rsid w:val="102D289C"/>
    <w:rsid w:val="10345604"/>
    <w:rsid w:val="1069D482"/>
    <w:rsid w:val="106CCFC3"/>
    <w:rsid w:val="10778B2D"/>
    <w:rsid w:val="108F59D6"/>
    <w:rsid w:val="1090AB65"/>
    <w:rsid w:val="1094BE3E"/>
    <w:rsid w:val="109DE855"/>
    <w:rsid w:val="10AABA08"/>
    <w:rsid w:val="10AB1101"/>
    <w:rsid w:val="10C6C4F3"/>
    <w:rsid w:val="10DBBFBE"/>
    <w:rsid w:val="10EEC435"/>
    <w:rsid w:val="10F6DDE3"/>
    <w:rsid w:val="10F97870"/>
    <w:rsid w:val="111361F6"/>
    <w:rsid w:val="11235EB4"/>
    <w:rsid w:val="114408DC"/>
    <w:rsid w:val="114423D8"/>
    <w:rsid w:val="11483B91"/>
    <w:rsid w:val="1158587F"/>
    <w:rsid w:val="1160D014"/>
    <w:rsid w:val="11A33A22"/>
    <w:rsid w:val="11AAC15C"/>
    <w:rsid w:val="11AEE6BC"/>
    <w:rsid w:val="11EBC2E1"/>
    <w:rsid w:val="11EC9BD8"/>
    <w:rsid w:val="11F92A00"/>
    <w:rsid w:val="12031F07"/>
    <w:rsid w:val="121005D5"/>
    <w:rsid w:val="12203059"/>
    <w:rsid w:val="12273DE3"/>
    <w:rsid w:val="123940C0"/>
    <w:rsid w:val="123F0109"/>
    <w:rsid w:val="12401D22"/>
    <w:rsid w:val="12478E08"/>
    <w:rsid w:val="124932BA"/>
    <w:rsid w:val="125686EC"/>
    <w:rsid w:val="129694DC"/>
    <w:rsid w:val="129D2CE0"/>
    <w:rsid w:val="12A6C071"/>
    <w:rsid w:val="12BE84B1"/>
    <w:rsid w:val="12C7847A"/>
    <w:rsid w:val="12D0B371"/>
    <w:rsid w:val="12E50E0E"/>
    <w:rsid w:val="133318B9"/>
    <w:rsid w:val="1340E5C3"/>
    <w:rsid w:val="134BF296"/>
    <w:rsid w:val="1354E850"/>
    <w:rsid w:val="138EEA4A"/>
    <w:rsid w:val="13A1DE26"/>
    <w:rsid w:val="13A8FA5D"/>
    <w:rsid w:val="13B30484"/>
    <w:rsid w:val="13B33107"/>
    <w:rsid w:val="13C88A74"/>
    <w:rsid w:val="13CBC935"/>
    <w:rsid w:val="13CF968E"/>
    <w:rsid w:val="13D7535F"/>
    <w:rsid w:val="13E4947C"/>
    <w:rsid w:val="13F2E018"/>
    <w:rsid w:val="13F41ABB"/>
    <w:rsid w:val="1417E4A5"/>
    <w:rsid w:val="141B52E1"/>
    <w:rsid w:val="1421B5A0"/>
    <w:rsid w:val="1425977C"/>
    <w:rsid w:val="142A9DF5"/>
    <w:rsid w:val="143BF772"/>
    <w:rsid w:val="143EB331"/>
    <w:rsid w:val="1441B632"/>
    <w:rsid w:val="144F6FDF"/>
    <w:rsid w:val="145093B9"/>
    <w:rsid w:val="1451CAA0"/>
    <w:rsid w:val="1454FA33"/>
    <w:rsid w:val="145BF38B"/>
    <w:rsid w:val="147D400D"/>
    <w:rsid w:val="14934EC5"/>
    <w:rsid w:val="14A52D3D"/>
    <w:rsid w:val="14BD0BE1"/>
    <w:rsid w:val="14C31F46"/>
    <w:rsid w:val="14D0585C"/>
    <w:rsid w:val="14E5F01E"/>
    <w:rsid w:val="14ECE3DC"/>
    <w:rsid w:val="14FCC5EC"/>
    <w:rsid w:val="1514E6A2"/>
    <w:rsid w:val="152DB01F"/>
    <w:rsid w:val="15311656"/>
    <w:rsid w:val="1534C3DA"/>
    <w:rsid w:val="154572E3"/>
    <w:rsid w:val="154B2F0C"/>
    <w:rsid w:val="1550FA29"/>
    <w:rsid w:val="15614B0B"/>
    <w:rsid w:val="15696AFA"/>
    <w:rsid w:val="15707A5C"/>
    <w:rsid w:val="15806F87"/>
    <w:rsid w:val="159B10C8"/>
    <w:rsid w:val="15A2F864"/>
    <w:rsid w:val="15CD0440"/>
    <w:rsid w:val="15D0AF2F"/>
    <w:rsid w:val="15D97F99"/>
    <w:rsid w:val="15DD2D83"/>
    <w:rsid w:val="15EED006"/>
    <w:rsid w:val="160D7814"/>
    <w:rsid w:val="160FE092"/>
    <w:rsid w:val="1610E7D7"/>
    <w:rsid w:val="16112613"/>
    <w:rsid w:val="161B1D47"/>
    <w:rsid w:val="163CC69D"/>
    <w:rsid w:val="164C1C16"/>
    <w:rsid w:val="1654119A"/>
    <w:rsid w:val="16546557"/>
    <w:rsid w:val="1661F889"/>
    <w:rsid w:val="16876F8D"/>
    <w:rsid w:val="16888FB3"/>
    <w:rsid w:val="1691F471"/>
    <w:rsid w:val="16B8C927"/>
    <w:rsid w:val="16BC1711"/>
    <w:rsid w:val="16C6BA2C"/>
    <w:rsid w:val="16C7BE03"/>
    <w:rsid w:val="16D372A9"/>
    <w:rsid w:val="16D5FAB1"/>
    <w:rsid w:val="16DCEAB5"/>
    <w:rsid w:val="170592B7"/>
    <w:rsid w:val="1709D21C"/>
    <w:rsid w:val="170C9A3D"/>
    <w:rsid w:val="171EF6C7"/>
    <w:rsid w:val="17216279"/>
    <w:rsid w:val="1722AF31"/>
    <w:rsid w:val="17277C41"/>
    <w:rsid w:val="1728CC25"/>
    <w:rsid w:val="172C43BE"/>
    <w:rsid w:val="17345299"/>
    <w:rsid w:val="1742A05A"/>
    <w:rsid w:val="1749048A"/>
    <w:rsid w:val="174D57A1"/>
    <w:rsid w:val="17526714"/>
    <w:rsid w:val="1759C340"/>
    <w:rsid w:val="175B5D29"/>
    <w:rsid w:val="179AF6CE"/>
    <w:rsid w:val="17A6E6B1"/>
    <w:rsid w:val="17CAF2F5"/>
    <w:rsid w:val="17F0ADC3"/>
    <w:rsid w:val="17F2A9B3"/>
    <w:rsid w:val="1806ED19"/>
    <w:rsid w:val="1808EEC2"/>
    <w:rsid w:val="1818CEBE"/>
    <w:rsid w:val="181A5B92"/>
    <w:rsid w:val="182B3C0B"/>
    <w:rsid w:val="1831157E"/>
    <w:rsid w:val="18418895"/>
    <w:rsid w:val="184776EE"/>
    <w:rsid w:val="184A31C9"/>
    <w:rsid w:val="184BED24"/>
    <w:rsid w:val="185ADB6D"/>
    <w:rsid w:val="185BC190"/>
    <w:rsid w:val="186636FB"/>
    <w:rsid w:val="1869A662"/>
    <w:rsid w:val="186E05A0"/>
    <w:rsid w:val="186E22AD"/>
    <w:rsid w:val="186F235E"/>
    <w:rsid w:val="188207A5"/>
    <w:rsid w:val="188B331B"/>
    <w:rsid w:val="18925E51"/>
    <w:rsid w:val="189D2B64"/>
    <w:rsid w:val="18A2FABA"/>
    <w:rsid w:val="18B08D4F"/>
    <w:rsid w:val="18BA3864"/>
    <w:rsid w:val="18BAD6A1"/>
    <w:rsid w:val="18BC71BF"/>
    <w:rsid w:val="18C0EA67"/>
    <w:rsid w:val="18C84562"/>
    <w:rsid w:val="18DE9CE4"/>
    <w:rsid w:val="18DF3539"/>
    <w:rsid w:val="18DF5BBA"/>
    <w:rsid w:val="18EAC300"/>
    <w:rsid w:val="18EDC476"/>
    <w:rsid w:val="18FE6E61"/>
    <w:rsid w:val="1905A1FC"/>
    <w:rsid w:val="190C2364"/>
    <w:rsid w:val="19227CDB"/>
    <w:rsid w:val="1931D609"/>
    <w:rsid w:val="19389EBC"/>
    <w:rsid w:val="1948D1BC"/>
    <w:rsid w:val="19501058"/>
    <w:rsid w:val="19640FFD"/>
    <w:rsid w:val="1989FE07"/>
    <w:rsid w:val="19AC96DD"/>
    <w:rsid w:val="19BFDE76"/>
    <w:rsid w:val="1A13A79F"/>
    <w:rsid w:val="1A13FFCB"/>
    <w:rsid w:val="1A19F989"/>
    <w:rsid w:val="1A22C998"/>
    <w:rsid w:val="1A3EAFC5"/>
    <w:rsid w:val="1A5043A8"/>
    <w:rsid w:val="1A7CE13B"/>
    <w:rsid w:val="1A9DC43D"/>
    <w:rsid w:val="1AC576B7"/>
    <w:rsid w:val="1ADF9816"/>
    <w:rsid w:val="1AE02D23"/>
    <w:rsid w:val="1AE38681"/>
    <w:rsid w:val="1B19E4D4"/>
    <w:rsid w:val="1B384BC5"/>
    <w:rsid w:val="1B4FA2BD"/>
    <w:rsid w:val="1B5ACD7D"/>
    <w:rsid w:val="1B6C19A0"/>
    <w:rsid w:val="1B72BA6D"/>
    <w:rsid w:val="1B809203"/>
    <w:rsid w:val="1B9C2EF0"/>
    <w:rsid w:val="1BA0E8DB"/>
    <w:rsid w:val="1BA282B7"/>
    <w:rsid w:val="1BA7F078"/>
    <w:rsid w:val="1BBA2D88"/>
    <w:rsid w:val="1BBC4E27"/>
    <w:rsid w:val="1BBF8CFF"/>
    <w:rsid w:val="1BCF7161"/>
    <w:rsid w:val="1C19CD71"/>
    <w:rsid w:val="1C1A51E0"/>
    <w:rsid w:val="1C1BF3F0"/>
    <w:rsid w:val="1C2BC378"/>
    <w:rsid w:val="1C392EB4"/>
    <w:rsid w:val="1C3D460E"/>
    <w:rsid w:val="1C3ED977"/>
    <w:rsid w:val="1C4A2F17"/>
    <w:rsid w:val="1C554F68"/>
    <w:rsid w:val="1C61CC21"/>
    <w:rsid w:val="1C724792"/>
    <w:rsid w:val="1C7F945E"/>
    <w:rsid w:val="1CAEAA6A"/>
    <w:rsid w:val="1CD80AFF"/>
    <w:rsid w:val="1CE1B5A3"/>
    <w:rsid w:val="1CEA1A26"/>
    <w:rsid w:val="1D06B872"/>
    <w:rsid w:val="1D1095E6"/>
    <w:rsid w:val="1D178063"/>
    <w:rsid w:val="1D4CAD08"/>
    <w:rsid w:val="1D7238F5"/>
    <w:rsid w:val="1D9A9FDE"/>
    <w:rsid w:val="1DA33B34"/>
    <w:rsid w:val="1DA8CCEC"/>
    <w:rsid w:val="1DB82592"/>
    <w:rsid w:val="1DBF3DE4"/>
    <w:rsid w:val="1DDDFB6F"/>
    <w:rsid w:val="1DE27336"/>
    <w:rsid w:val="1E041215"/>
    <w:rsid w:val="1E10E9FE"/>
    <w:rsid w:val="1E21F2CF"/>
    <w:rsid w:val="1E4473EC"/>
    <w:rsid w:val="1E457693"/>
    <w:rsid w:val="1E4771A1"/>
    <w:rsid w:val="1E47E644"/>
    <w:rsid w:val="1E4C2E36"/>
    <w:rsid w:val="1E5045CC"/>
    <w:rsid w:val="1E51B145"/>
    <w:rsid w:val="1E736ADF"/>
    <w:rsid w:val="1E90037B"/>
    <w:rsid w:val="1E95E8A7"/>
    <w:rsid w:val="1E9C852A"/>
    <w:rsid w:val="1ED114EE"/>
    <w:rsid w:val="1ED7CBDA"/>
    <w:rsid w:val="1EDAB756"/>
    <w:rsid w:val="1EDFDD6B"/>
    <w:rsid w:val="1EE223A0"/>
    <w:rsid w:val="1F10FD34"/>
    <w:rsid w:val="1F2533BD"/>
    <w:rsid w:val="1F297861"/>
    <w:rsid w:val="1F2A1D84"/>
    <w:rsid w:val="1F2FF5CA"/>
    <w:rsid w:val="1F38438D"/>
    <w:rsid w:val="1F3A3474"/>
    <w:rsid w:val="1F43574B"/>
    <w:rsid w:val="1F450DBD"/>
    <w:rsid w:val="1F578191"/>
    <w:rsid w:val="1F5BBE0A"/>
    <w:rsid w:val="1F71BC0D"/>
    <w:rsid w:val="1FA6C316"/>
    <w:rsid w:val="1FB34DA0"/>
    <w:rsid w:val="1FBCCCD0"/>
    <w:rsid w:val="1FC59DFD"/>
    <w:rsid w:val="1FCDFBC4"/>
    <w:rsid w:val="1FD80BAD"/>
    <w:rsid w:val="1FDF6B09"/>
    <w:rsid w:val="1FE87352"/>
    <w:rsid w:val="1FFC910B"/>
    <w:rsid w:val="2002F89C"/>
    <w:rsid w:val="200DC288"/>
    <w:rsid w:val="200E9A9A"/>
    <w:rsid w:val="201FCA71"/>
    <w:rsid w:val="2029AD2F"/>
    <w:rsid w:val="2035FAEC"/>
    <w:rsid w:val="206998C8"/>
    <w:rsid w:val="2069BDF3"/>
    <w:rsid w:val="2069C3A3"/>
    <w:rsid w:val="206F8946"/>
    <w:rsid w:val="208246A6"/>
    <w:rsid w:val="20901CCF"/>
    <w:rsid w:val="20915EB4"/>
    <w:rsid w:val="20A50470"/>
    <w:rsid w:val="20A83C06"/>
    <w:rsid w:val="20B3C138"/>
    <w:rsid w:val="20CF900E"/>
    <w:rsid w:val="20DBDC41"/>
    <w:rsid w:val="20DBF90E"/>
    <w:rsid w:val="20F36631"/>
    <w:rsid w:val="20FE9D30"/>
    <w:rsid w:val="2117C67D"/>
    <w:rsid w:val="2121C0C5"/>
    <w:rsid w:val="2122C92A"/>
    <w:rsid w:val="2122E16A"/>
    <w:rsid w:val="212D6969"/>
    <w:rsid w:val="2130D617"/>
    <w:rsid w:val="213BC3C6"/>
    <w:rsid w:val="213E35A4"/>
    <w:rsid w:val="215BA6CB"/>
    <w:rsid w:val="21771E92"/>
    <w:rsid w:val="21838C32"/>
    <w:rsid w:val="21884E38"/>
    <w:rsid w:val="219AEE63"/>
    <w:rsid w:val="21ABC271"/>
    <w:rsid w:val="21B3F81F"/>
    <w:rsid w:val="21CC92B6"/>
    <w:rsid w:val="21CF334B"/>
    <w:rsid w:val="21D35EA2"/>
    <w:rsid w:val="21D48F5F"/>
    <w:rsid w:val="21E1F2A1"/>
    <w:rsid w:val="21F7DA23"/>
    <w:rsid w:val="21FDEBE5"/>
    <w:rsid w:val="22049916"/>
    <w:rsid w:val="2223BD4A"/>
    <w:rsid w:val="2234AC00"/>
    <w:rsid w:val="2234FCE5"/>
    <w:rsid w:val="22363B15"/>
    <w:rsid w:val="223AAFC7"/>
    <w:rsid w:val="224E81F2"/>
    <w:rsid w:val="2252397A"/>
    <w:rsid w:val="2259BD3F"/>
    <w:rsid w:val="2259DA80"/>
    <w:rsid w:val="225BD55A"/>
    <w:rsid w:val="2260B18C"/>
    <w:rsid w:val="226CA4CF"/>
    <w:rsid w:val="2281F867"/>
    <w:rsid w:val="22974CB9"/>
    <w:rsid w:val="22D779CE"/>
    <w:rsid w:val="22D781FF"/>
    <w:rsid w:val="22E973BB"/>
    <w:rsid w:val="22F835BA"/>
    <w:rsid w:val="22F92A2B"/>
    <w:rsid w:val="2312528B"/>
    <w:rsid w:val="232C8D0D"/>
    <w:rsid w:val="23358BFA"/>
    <w:rsid w:val="233FB58F"/>
    <w:rsid w:val="23527314"/>
    <w:rsid w:val="2398CDA8"/>
    <w:rsid w:val="239A5EE6"/>
    <w:rsid w:val="239CFFD9"/>
    <w:rsid w:val="23A7688D"/>
    <w:rsid w:val="23ABBE58"/>
    <w:rsid w:val="23BD314C"/>
    <w:rsid w:val="23BF5593"/>
    <w:rsid w:val="23C2F67A"/>
    <w:rsid w:val="23E525BC"/>
    <w:rsid w:val="23E55411"/>
    <w:rsid w:val="240308D5"/>
    <w:rsid w:val="2417916D"/>
    <w:rsid w:val="242BD1D0"/>
    <w:rsid w:val="243BAFED"/>
    <w:rsid w:val="2476FDDD"/>
    <w:rsid w:val="247A12B4"/>
    <w:rsid w:val="247E5A48"/>
    <w:rsid w:val="24815A48"/>
    <w:rsid w:val="2483BB43"/>
    <w:rsid w:val="24860A6C"/>
    <w:rsid w:val="24868006"/>
    <w:rsid w:val="248A66F9"/>
    <w:rsid w:val="24BD9228"/>
    <w:rsid w:val="24C0E828"/>
    <w:rsid w:val="24C90454"/>
    <w:rsid w:val="24CF03B3"/>
    <w:rsid w:val="24DAFA36"/>
    <w:rsid w:val="24DEE20A"/>
    <w:rsid w:val="24E0C72B"/>
    <w:rsid w:val="24E81362"/>
    <w:rsid w:val="24ECB03F"/>
    <w:rsid w:val="24F6CE90"/>
    <w:rsid w:val="24F6DF83"/>
    <w:rsid w:val="24FF7411"/>
    <w:rsid w:val="25110200"/>
    <w:rsid w:val="251BB867"/>
    <w:rsid w:val="25221162"/>
    <w:rsid w:val="2534C5FD"/>
    <w:rsid w:val="2539ECC5"/>
    <w:rsid w:val="253A987F"/>
    <w:rsid w:val="256378F3"/>
    <w:rsid w:val="257EC3A3"/>
    <w:rsid w:val="258618CE"/>
    <w:rsid w:val="258CEEBE"/>
    <w:rsid w:val="259CCF8E"/>
    <w:rsid w:val="25A3C9B7"/>
    <w:rsid w:val="25B016A7"/>
    <w:rsid w:val="25B5EE1E"/>
    <w:rsid w:val="25C04758"/>
    <w:rsid w:val="25D31251"/>
    <w:rsid w:val="25D7017A"/>
    <w:rsid w:val="25E04DF4"/>
    <w:rsid w:val="25E4E9FC"/>
    <w:rsid w:val="25E976DD"/>
    <w:rsid w:val="26150278"/>
    <w:rsid w:val="2619AC32"/>
    <w:rsid w:val="263D1F90"/>
    <w:rsid w:val="263DFEDA"/>
    <w:rsid w:val="2656DFDB"/>
    <w:rsid w:val="26690929"/>
    <w:rsid w:val="2678FE59"/>
    <w:rsid w:val="267E0514"/>
    <w:rsid w:val="269D34A3"/>
    <w:rsid w:val="26A4ADE8"/>
    <w:rsid w:val="26AB1BF9"/>
    <w:rsid w:val="26ACC57F"/>
    <w:rsid w:val="26B196E8"/>
    <w:rsid w:val="26BB6F21"/>
    <w:rsid w:val="26BEC49F"/>
    <w:rsid w:val="26CE8464"/>
    <w:rsid w:val="26DFB4A1"/>
    <w:rsid w:val="26E8C7F9"/>
    <w:rsid w:val="26F267B8"/>
    <w:rsid w:val="2713394A"/>
    <w:rsid w:val="271E5E4B"/>
    <w:rsid w:val="2721C614"/>
    <w:rsid w:val="272EB8F9"/>
    <w:rsid w:val="27300132"/>
    <w:rsid w:val="27330C31"/>
    <w:rsid w:val="27331839"/>
    <w:rsid w:val="27519C09"/>
    <w:rsid w:val="275539FA"/>
    <w:rsid w:val="275CB5F6"/>
    <w:rsid w:val="27602D25"/>
    <w:rsid w:val="276C078B"/>
    <w:rsid w:val="2782F6E4"/>
    <w:rsid w:val="279BF879"/>
    <w:rsid w:val="27A00205"/>
    <w:rsid w:val="27BD9073"/>
    <w:rsid w:val="27C30BDF"/>
    <w:rsid w:val="27E0A58B"/>
    <w:rsid w:val="27E88C19"/>
    <w:rsid w:val="27F0BA3D"/>
    <w:rsid w:val="28008A8F"/>
    <w:rsid w:val="281BE861"/>
    <w:rsid w:val="281DCA4C"/>
    <w:rsid w:val="28254B47"/>
    <w:rsid w:val="28452CA1"/>
    <w:rsid w:val="285BE76A"/>
    <w:rsid w:val="28783EDE"/>
    <w:rsid w:val="28982056"/>
    <w:rsid w:val="28AAAF08"/>
    <w:rsid w:val="28B03330"/>
    <w:rsid w:val="28B5B5E6"/>
    <w:rsid w:val="28B67DBD"/>
    <w:rsid w:val="28BE4C51"/>
    <w:rsid w:val="28CF265C"/>
    <w:rsid w:val="28D32A3B"/>
    <w:rsid w:val="28EB6075"/>
    <w:rsid w:val="28F1B19C"/>
    <w:rsid w:val="28FB394B"/>
    <w:rsid w:val="29053E72"/>
    <w:rsid w:val="291DB923"/>
    <w:rsid w:val="2926BAC9"/>
    <w:rsid w:val="2926D54A"/>
    <w:rsid w:val="2928A3A1"/>
    <w:rsid w:val="292CD61B"/>
    <w:rsid w:val="29352C3D"/>
    <w:rsid w:val="2938AC73"/>
    <w:rsid w:val="2938F7AC"/>
    <w:rsid w:val="2965FA2E"/>
    <w:rsid w:val="29742177"/>
    <w:rsid w:val="2986B6CD"/>
    <w:rsid w:val="2993D528"/>
    <w:rsid w:val="299644AF"/>
    <w:rsid w:val="29965149"/>
    <w:rsid w:val="2997951D"/>
    <w:rsid w:val="29A48378"/>
    <w:rsid w:val="29C7D34F"/>
    <w:rsid w:val="29CD9551"/>
    <w:rsid w:val="29EB68BB"/>
    <w:rsid w:val="29ED8787"/>
    <w:rsid w:val="29F08F23"/>
    <w:rsid w:val="29F2632E"/>
    <w:rsid w:val="29F9A36B"/>
    <w:rsid w:val="2A099655"/>
    <w:rsid w:val="2A1D3348"/>
    <w:rsid w:val="2A245DBB"/>
    <w:rsid w:val="2A30A2F5"/>
    <w:rsid w:val="2A33C6E8"/>
    <w:rsid w:val="2A4760CD"/>
    <w:rsid w:val="2A49B984"/>
    <w:rsid w:val="2A5E852C"/>
    <w:rsid w:val="2A5FFB59"/>
    <w:rsid w:val="2A707DBE"/>
    <w:rsid w:val="2A71E7D5"/>
    <w:rsid w:val="2A950541"/>
    <w:rsid w:val="2A96EB1F"/>
    <w:rsid w:val="2AA64EB7"/>
    <w:rsid w:val="2AB2B939"/>
    <w:rsid w:val="2AC42820"/>
    <w:rsid w:val="2AC7260A"/>
    <w:rsid w:val="2AED01AD"/>
    <w:rsid w:val="2AF09DF2"/>
    <w:rsid w:val="2B4F3C76"/>
    <w:rsid w:val="2B58BCD3"/>
    <w:rsid w:val="2B6B987A"/>
    <w:rsid w:val="2B78ECC4"/>
    <w:rsid w:val="2B7C6686"/>
    <w:rsid w:val="2B7E6BF4"/>
    <w:rsid w:val="2B88AB29"/>
    <w:rsid w:val="2B9031F0"/>
    <w:rsid w:val="2B923C7F"/>
    <w:rsid w:val="2BA2EF51"/>
    <w:rsid w:val="2BA9E7B6"/>
    <w:rsid w:val="2BABDE90"/>
    <w:rsid w:val="2BE158AF"/>
    <w:rsid w:val="2BEF5217"/>
    <w:rsid w:val="2BF72F4D"/>
    <w:rsid w:val="2C00B622"/>
    <w:rsid w:val="2C2B7D25"/>
    <w:rsid w:val="2C405884"/>
    <w:rsid w:val="2C499881"/>
    <w:rsid w:val="2C5050EF"/>
    <w:rsid w:val="2C59675A"/>
    <w:rsid w:val="2C67CECC"/>
    <w:rsid w:val="2C76DA40"/>
    <w:rsid w:val="2C86E61A"/>
    <w:rsid w:val="2C8B531E"/>
    <w:rsid w:val="2C9FBC8A"/>
    <w:rsid w:val="2CA7C4CB"/>
    <w:rsid w:val="2CAF2469"/>
    <w:rsid w:val="2CBD12AE"/>
    <w:rsid w:val="2CCA3843"/>
    <w:rsid w:val="2CD427F3"/>
    <w:rsid w:val="2CF49DFA"/>
    <w:rsid w:val="2CFC5EF8"/>
    <w:rsid w:val="2D006F22"/>
    <w:rsid w:val="2D126447"/>
    <w:rsid w:val="2D17A19A"/>
    <w:rsid w:val="2D24BE09"/>
    <w:rsid w:val="2D28FA65"/>
    <w:rsid w:val="2D29B30A"/>
    <w:rsid w:val="2D419034"/>
    <w:rsid w:val="2D45F6FD"/>
    <w:rsid w:val="2D4ACECC"/>
    <w:rsid w:val="2D52EE4D"/>
    <w:rsid w:val="2D5EFA17"/>
    <w:rsid w:val="2D7456A8"/>
    <w:rsid w:val="2D75BE6F"/>
    <w:rsid w:val="2D79EBEF"/>
    <w:rsid w:val="2D7B5DD1"/>
    <w:rsid w:val="2D83F494"/>
    <w:rsid w:val="2D868ED6"/>
    <w:rsid w:val="2D9B9A67"/>
    <w:rsid w:val="2DA8BC5B"/>
    <w:rsid w:val="2DADFAA0"/>
    <w:rsid w:val="2DC15D5C"/>
    <w:rsid w:val="2DC8D20F"/>
    <w:rsid w:val="2DD030DB"/>
    <w:rsid w:val="2DD1E95C"/>
    <w:rsid w:val="2DEC3A86"/>
    <w:rsid w:val="2DED7CE7"/>
    <w:rsid w:val="2DF0A457"/>
    <w:rsid w:val="2E110504"/>
    <w:rsid w:val="2E1453DF"/>
    <w:rsid w:val="2E3DB671"/>
    <w:rsid w:val="2E4C8457"/>
    <w:rsid w:val="2E5192D8"/>
    <w:rsid w:val="2E698E66"/>
    <w:rsid w:val="2E71EC85"/>
    <w:rsid w:val="2EB675CB"/>
    <w:rsid w:val="2EE752BB"/>
    <w:rsid w:val="2EE82884"/>
    <w:rsid w:val="2EF3C2EE"/>
    <w:rsid w:val="2F16B483"/>
    <w:rsid w:val="2F1F4697"/>
    <w:rsid w:val="2F251F24"/>
    <w:rsid w:val="2F292AEE"/>
    <w:rsid w:val="2F4CBAE4"/>
    <w:rsid w:val="2F593DE2"/>
    <w:rsid w:val="2F5EA474"/>
    <w:rsid w:val="2F6C615E"/>
    <w:rsid w:val="2F799B08"/>
    <w:rsid w:val="2F88C8C6"/>
    <w:rsid w:val="2F9510C3"/>
    <w:rsid w:val="2FA7DB9D"/>
    <w:rsid w:val="2FCD1B4B"/>
    <w:rsid w:val="2FDE8E3D"/>
    <w:rsid w:val="2FE997D8"/>
    <w:rsid w:val="301D61B4"/>
    <w:rsid w:val="302266E9"/>
    <w:rsid w:val="302B8D76"/>
    <w:rsid w:val="30356AC5"/>
    <w:rsid w:val="304BC2C2"/>
    <w:rsid w:val="304CD1AB"/>
    <w:rsid w:val="304DA157"/>
    <w:rsid w:val="30527ADA"/>
    <w:rsid w:val="305BD37D"/>
    <w:rsid w:val="306F3CB4"/>
    <w:rsid w:val="307D295E"/>
    <w:rsid w:val="308A120F"/>
    <w:rsid w:val="30924C60"/>
    <w:rsid w:val="309E019B"/>
    <w:rsid w:val="309E089A"/>
    <w:rsid w:val="30A25B73"/>
    <w:rsid w:val="30B1308C"/>
    <w:rsid w:val="30B1A0B3"/>
    <w:rsid w:val="30D7FD31"/>
    <w:rsid w:val="30F3FD66"/>
    <w:rsid w:val="30F84BA6"/>
    <w:rsid w:val="31136A17"/>
    <w:rsid w:val="311B08CF"/>
    <w:rsid w:val="314500E4"/>
    <w:rsid w:val="3177798A"/>
    <w:rsid w:val="3185E1CB"/>
    <w:rsid w:val="318F502A"/>
    <w:rsid w:val="31BB2E4B"/>
    <w:rsid w:val="31C8AB7E"/>
    <w:rsid w:val="31CF4D05"/>
    <w:rsid w:val="31D51FDA"/>
    <w:rsid w:val="31DB3E35"/>
    <w:rsid w:val="31DEC3D3"/>
    <w:rsid w:val="31F84425"/>
    <w:rsid w:val="320F1051"/>
    <w:rsid w:val="3224487A"/>
    <w:rsid w:val="324555E4"/>
    <w:rsid w:val="327AE9F9"/>
    <w:rsid w:val="3282EFF9"/>
    <w:rsid w:val="328D87E5"/>
    <w:rsid w:val="3290900A"/>
    <w:rsid w:val="32925EC2"/>
    <w:rsid w:val="32ADEAC3"/>
    <w:rsid w:val="32CB25FD"/>
    <w:rsid w:val="32DAC699"/>
    <w:rsid w:val="32E5409D"/>
    <w:rsid w:val="32F25150"/>
    <w:rsid w:val="32F388F0"/>
    <w:rsid w:val="32F6B2D7"/>
    <w:rsid w:val="330B8F29"/>
    <w:rsid w:val="3322C004"/>
    <w:rsid w:val="332A788A"/>
    <w:rsid w:val="332DE51A"/>
    <w:rsid w:val="333929CE"/>
    <w:rsid w:val="3345ED33"/>
    <w:rsid w:val="334C3179"/>
    <w:rsid w:val="33704BF0"/>
    <w:rsid w:val="3377DFAC"/>
    <w:rsid w:val="337E3765"/>
    <w:rsid w:val="3382122D"/>
    <w:rsid w:val="3382F882"/>
    <w:rsid w:val="33AAC30A"/>
    <w:rsid w:val="33B3229E"/>
    <w:rsid w:val="33C2AF06"/>
    <w:rsid w:val="33CC883D"/>
    <w:rsid w:val="33D52FF2"/>
    <w:rsid w:val="33DF6835"/>
    <w:rsid w:val="33F5D932"/>
    <w:rsid w:val="34027996"/>
    <w:rsid w:val="34061AC4"/>
    <w:rsid w:val="3421EC77"/>
    <w:rsid w:val="34283398"/>
    <w:rsid w:val="342CD321"/>
    <w:rsid w:val="34312678"/>
    <w:rsid w:val="3446F7FB"/>
    <w:rsid w:val="34829CD2"/>
    <w:rsid w:val="34986CB1"/>
    <w:rsid w:val="34A97925"/>
    <w:rsid w:val="34B8004B"/>
    <w:rsid w:val="34D9D9C7"/>
    <w:rsid w:val="34EA6C3D"/>
    <w:rsid w:val="34ECE563"/>
    <w:rsid w:val="350695B7"/>
    <w:rsid w:val="35293908"/>
    <w:rsid w:val="355EC03B"/>
    <w:rsid w:val="357702AE"/>
    <w:rsid w:val="35804D96"/>
    <w:rsid w:val="3587350C"/>
    <w:rsid w:val="35A028E7"/>
    <w:rsid w:val="35A04A94"/>
    <w:rsid w:val="35A31D1D"/>
    <w:rsid w:val="35AA52E9"/>
    <w:rsid w:val="35E12069"/>
    <w:rsid w:val="35E6C83F"/>
    <w:rsid w:val="3603D30A"/>
    <w:rsid w:val="362A9734"/>
    <w:rsid w:val="363AA19A"/>
    <w:rsid w:val="363BE421"/>
    <w:rsid w:val="364228F6"/>
    <w:rsid w:val="364E7A75"/>
    <w:rsid w:val="3659F61D"/>
    <w:rsid w:val="36607E8A"/>
    <w:rsid w:val="36608BB0"/>
    <w:rsid w:val="366C9BA1"/>
    <w:rsid w:val="366CC0C9"/>
    <w:rsid w:val="3670A4DC"/>
    <w:rsid w:val="3671F51C"/>
    <w:rsid w:val="368838EC"/>
    <w:rsid w:val="36A8904A"/>
    <w:rsid w:val="36C79E60"/>
    <w:rsid w:val="36C7A0FC"/>
    <w:rsid w:val="36D7F581"/>
    <w:rsid w:val="36DF8824"/>
    <w:rsid w:val="36E4EC69"/>
    <w:rsid w:val="36E99485"/>
    <w:rsid w:val="36F1A434"/>
    <w:rsid w:val="370A98B4"/>
    <w:rsid w:val="371077F3"/>
    <w:rsid w:val="3714A1B9"/>
    <w:rsid w:val="37161C61"/>
    <w:rsid w:val="3728E1E4"/>
    <w:rsid w:val="373B0DF7"/>
    <w:rsid w:val="37439A04"/>
    <w:rsid w:val="376F85F6"/>
    <w:rsid w:val="3789F0BB"/>
    <w:rsid w:val="3799ED61"/>
    <w:rsid w:val="379FA286"/>
    <w:rsid w:val="37AD49DA"/>
    <w:rsid w:val="37B61ADC"/>
    <w:rsid w:val="37B6F84A"/>
    <w:rsid w:val="37C7D3DA"/>
    <w:rsid w:val="37D28F7F"/>
    <w:rsid w:val="37F9E552"/>
    <w:rsid w:val="37FCB5E6"/>
    <w:rsid w:val="380725D9"/>
    <w:rsid w:val="38117F85"/>
    <w:rsid w:val="381E4257"/>
    <w:rsid w:val="3827400E"/>
    <w:rsid w:val="383EF073"/>
    <w:rsid w:val="385CECF5"/>
    <w:rsid w:val="3863383C"/>
    <w:rsid w:val="3863B4C7"/>
    <w:rsid w:val="38662CEC"/>
    <w:rsid w:val="3867D8EA"/>
    <w:rsid w:val="388A1B9F"/>
    <w:rsid w:val="3898577D"/>
    <w:rsid w:val="389D8586"/>
    <w:rsid w:val="389DE601"/>
    <w:rsid w:val="38A0E0D1"/>
    <w:rsid w:val="38A49A07"/>
    <w:rsid w:val="38D74AD9"/>
    <w:rsid w:val="38DADDDA"/>
    <w:rsid w:val="38F32015"/>
    <w:rsid w:val="38F4EAE4"/>
    <w:rsid w:val="39245A15"/>
    <w:rsid w:val="39296F18"/>
    <w:rsid w:val="3934BA82"/>
    <w:rsid w:val="393589B6"/>
    <w:rsid w:val="394F63F2"/>
    <w:rsid w:val="39613C14"/>
    <w:rsid w:val="3965C9B7"/>
    <w:rsid w:val="396F5440"/>
    <w:rsid w:val="397B5AAF"/>
    <w:rsid w:val="39900420"/>
    <w:rsid w:val="39993FDA"/>
    <w:rsid w:val="39A1CB9C"/>
    <w:rsid w:val="39A87E11"/>
    <w:rsid w:val="39A97904"/>
    <w:rsid w:val="39C6D850"/>
    <w:rsid w:val="39FD52F2"/>
    <w:rsid w:val="3A069172"/>
    <w:rsid w:val="3A102758"/>
    <w:rsid w:val="3A1912F7"/>
    <w:rsid w:val="3A19AFAB"/>
    <w:rsid w:val="3A22CAF9"/>
    <w:rsid w:val="3A2B02F7"/>
    <w:rsid w:val="3A46BD75"/>
    <w:rsid w:val="3A67540F"/>
    <w:rsid w:val="3A6AEC54"/>
    <w:rsid w:val="3AA8A056"/>
    <w:rsid w:val="3AC227A4"/>
    <w:rsid w:val="3ACAD297"/>
    <w:rsid w:val="3AD1E1F3"/>
    <w:rsid w:val="3AE55002"/>
    <w:rsid w:val="3B0B188B"/>
    <w:rsid w:val="3B39AFE2"/>
    <w:rsid w:val="3B53C1E9"/>
    <w:rsid w:val="3B5801E7"/>
    <w:rsid w:val="3B599FED"/>
    <w:rsid w:val="3B60E754"/>
    <w:rsid w:val="3B73DB52"/>
    <w:rsid w:val="3B798FBB"/>
    <w:rsid w:val="3B7AE847"/>
    <w:rsid w:val="3B853612"/>
    <w:rsid w:val="3B9AA1CB"/>
    <w:rsid w:val="3BACFF33"/>
    <w:rsid w:val="3BB05724"/>
    <w:rsid w:val="3BB32E1F"/>
    <w:rsid w:val="3BB9FB99"/>
    <w:rsid w:val="3BC6DF70"/>
    <w:rsid w:val="3BCDFE7F"/>
    <w:rsid w:val="3BEA78F9"/>
    <w:rsid w:val="3BFFA813"/>
    <w:rsid w:val="3C03E3E1"/>
    <w:rsid w:val="3C0949E5"/>
    <w:rsid w:val="3C1E613C"/>
    <w:rsid w:val="3C25593C"/>
    <w:rsid w:val="3C28B1DF"/>
    <w:rsid w:val="3C371E25"/>
    <w:rsid w:val="3C4262D2"/>
    <w:rsid w:val="3C51E69D"/>
    <w:rsid w:val="3C5341E5"/>
    <w:rsid w:val="3C53C890"/>
    <w:rsid w:val="3C557DAC"/>
    <w:rsid w:val="3C57D5DE"/>
    <w:rsid w:val="3C96AA2C"/>
    <w:rsid w:val="3CA1E0EC"/>
    <w:rsid w:val="3CA7FCFB"/>
    <w:rsid w:val="3CA847D2"/>
    <w:rsid w:val="3CADB7D9"/>
    <w:rsid w:val="3CB47E2B"/>
    <w:rsid w:val="3CF43989"/>
    <w:rsid w:val="3CFA0AC6"/>
    <w:rsid w:val="3CFAA019"/>
    <w:rsid w:val="3CFB55B4"/>
    <w:rsid w:val="3D014D56"/>
    <w:rsid w:val="3D0661E9"/>
    <w:rsid w:val="3D1FBD7A"/>
    <w:rsid w:val="3D251409"/>
    <w:rsid w:val="3D328171"/>
    <w:rsid w:val="3D388D16"/>
    <w:rsid w:val="3D3EC3CB"/>
    <w:rsid w:val="3D59D03E"/>
    <w:rsid w:val="3D632F5F"/>
    <w:rsid w:val="3D64C9AE"/>
    <w:rsid w:val="3D69A77D"/>
    <w:rsid w:val="3D74BED9"/>
    <w:rsid w:val="3D7C9CB5"/>
    <w:rsid w:val="3D9C80AB"/>
    <w:rsid w:val="3DCCE04E"/>
    <w:rsid w:val="3DDCA894"/>
    <w:rsid w:val="3DF9A28A"/>
    <w:rsid w:val="3E06B242"/>
    <w:rsid w:val="3E118DBA"/>
    <w:rsid w:val="3E35870E"/>
    <w:rsid w:val="3E54D2CC"/>
    <w:rsid w:val="3E60D0BD"/>
    <w:rsid w:val="3E611514"/>
    <w:rsid w:val="3E62BFD2"/>
    <w:rsid w:val="3E644A56"/>
    <w:rsid w:val="3E6EF73B"/>
    <w:rsid w:val="3EAA24A7"/>
    <w:rsid w:val="3EB25A9F"/>
    <w:rsid w:val="3EB5D9C3"/>
    <w:rsid w:val="3EB93DB2"/>
    <w:rsid w:val="3EC13B2C"/>
    <w:rsid w:val="3EC3E1A0"/>
    <w:rsid w:val="3ED13B0D"/>
    <w:rsid w:val="3ED3E3D0"/>
    <w:rsid w:val="3EE54520"/>
    <w:rsid w:val="3F34B259"/>
    <w:rsid w:val="3F3E2D41"/>
    <w:rsid w:val="3F49D22E"/>
    <w:rsid w:val="3F4FAE03"/>
    <w:rsid w:val="3F6FFE2B"/>
    <w:rsid w:val="3F79466D"/>
    <w:rsid w:val="3F7DA1BF"/>
    <w:rsid w:val="3F85AD4F"/>
    <w:rsid w:val="3F85CA87"/>
    <w:rsid w:val="3F8E11E4"/>
    <w:rsid w:val="3F9CFE9D"/>
    <w:rsid w:val="3FCFB90A"/>
    <w:rsid w:val="3FD31D0D"/>
    <w:rsid w:val="3FE4CEDF"/>
    <w:rsid w:val="3FE659FC"/>
    <w:rsid w:val="3FEB61D9"/>
    <w:rsid w:val="3FF5C1AD"/>
    <w:rsid w:val="3FF6ED9F"/>
    <w:rsid w:val="40109A84"/>
    <w:rsid w:val="4021241A"/>
    <w:rsid w:val="4024DB05"/>
    <w:rsid w:val="4046824E"/>
    <w:rsid w:val="404AADFC"/>
    <w:rsid w:val="404F5F14"/>
    <w:rsid w:val="405FF56C"/>
    <w:rsid w:val="4061A5DB"/>
    <w:rsid w:val="4064213F"/>
    <w:rsid w:val="40742C7E"/>
    <w:rsid w:val="408D6A00"/>
    <w:rsid w:val="4091F4DE"/>
    <w:rsid w:val="40E1249F"/>
    <w:rsid w:val="40F02AFC"/>
    <w:rsid w:val="40F4B7B8"/>
    <w:rsid w:val="41151056"/>
    <w:rsid w:val="412A50C3"/>
    <w:rsid w:val="413479CD"/>
    <w:rsid w:val="413C9A78"/>
    <w:rsid w:val="414336D8"/>
    <w:rsid w:val="4146CB7A"/>
    <w:rsid w:val="4150F17E"/>
    <w:rsid w:val="4156F017"/>
    <w:rsid w:val="41570918"/>
    <w:rsid w:val="41695D81"/>
    <w:rsid w:val="416D2548"/>
    <w:rsid w:val="4170EBDD"/>
    <w:rsid w:val="4191D036"/>
    <w:rsid w:val="419B21DA"/>
    <w:rsid w:val="41ADD673"/>
    <w:rsid w:val="41B59DC9"/>
    <w:rsid w:val="41B8DDC3"/>
    <w:rsid w:val="41D45EFB"/>
    <w:rsid w:val="41DDD9DE"/>
    <w:rsid w:val="41EDD761"/>
    <w:rsid w:val="42067F21"/>
    <w:rsid w:val="4212D600"/>
    <w:rsid w:val="421F94F2"/>
    <w:rsid w:val="4229126F"/>
    <w:rsid w:val="422EB9FC"/>
    <w:rsid w:val="423F12BB"/>
    <w:rsid w:val="42557FD0"/>
    <w:rsid w:val="42651773"/>
    <w:rsid w:val="426CE13C"/>
    <w:rsid w:val="4277A9D5"/>
    <w:rsid w:val="4279AB98"/>
    <w:rsid w:val="427B1838"/>
    <w:rsid w:val="4284AC23"/>
    <w:rsid w:val="4289D008"/>
    <w:rsid w:val="42982C73"/>
    <w:rsid w:val="42A84ECD"/>
    <w:rsid w:val="42B6398D"/>
    <w:rsid w:val="42C27101"/>
    <w:rsid w:val="42D4A81F"/>
    <w:rsid w:val="42D4EE8A"/>
    <w:rsid w:val="42D97722"/>
    <w:rsid w:val="42DEF217"/>
    <w:rsid w:val="42E0FDA4"/>
    <w:rsid w:val="42E2768B"/>
    <w:rsid w:val="42E2BC39"/>
    <w:rsid w:val="42F18F28"/>
    <w:rsid w:val="42FA7328"/>
    <w:rsid w:val="42FC5B12"/>
    <w:rsid w:val="430160F6"/>
    <w:rsid w:val="431DBB6D"/>
    <w:rsid w:val="432694F4"/>
    <w:rsid w:val="43464004"/>
    <w:rsid w:val="43481E1D"/>
    <w:rsid w:val="434D6EB6"/>
    <w:rsid w:val="43651184"/>
    <w:rsid w:val="436BFC9E"/>
    <w:rsid w:val="43775386"/>
    <w:rsid w:val="437BF435"/>
    <w:rsid w:val="43896188"/>
    <w:rsid w:val="43900A0B"/>
    <w:rsid w:val="439145F8"/>
    <w:rsid w:val="439DF221"/>
    <w:rsid w:val="439F5C86"/>
    <w:rsid w:val="43A5F7AF"/>
    <w:rsid w:val="43AC6C5A"/>
    <w:rsid w:val="43BE93E0"/>
    <w:rsid w:val="43C23620"/>
    <w:rsid w:val="43DB3B98"/>
    <w:rsid w:val="43EE8C63"/>
    <w:rsid w:val="44054284"/>
    <w:rsid w:val="44218989"/>
    <w:rsid w:val="442E5E32"/>
    <w:rsid w:val="4436A205"/>
    <w:rsid w:val="443F2719"/>
    <w:rsid w:val="4444B197"/>
    <w:rsid w:val="445CCDB5"/>
    <w:rsid w:val="4463E8F9"/>
    <w:rsid w:val="4474F5B3"/>
    <w:rsid w:val="44792FB2"/>
    <w:rsid w:val="44826502"/>
    <w:rsid w:val="449BE9D5"/>
    <w:rsid w:val="449F3E65"/>
    <w:rsid w:val="44A6A11D"/>
    <w:rsid w:val="44AD192A"/>
    <w:rsid w:val="44B57204"/>
    <w:rsid w:val="44B70C0F"/>
    <w:rsid w:val="44DBFC9E"/>
    <w:rsid w:val="44F16A8E"/>
    <w:rsid w:val="44FFF6CD"/>
    <w:rsid w:val="452084B7"/>
    <w:rsid w:val="45221BF5"/>
    <w:rsid w:val="4538F295"/>
    <w:rsid w:val="4550762A"/>
    <w:rsid w:val="4553EA9D"/>
    <w:rsid w:val="455CE762"/>
    <w:rsid w:val="4564399B"/>
    <w:rsid w:val="45676605"/>
    <w:rsid w:val="457467AD"/>
    <w:rsid w:val="457EE7F5"/>
    <w:rsid w:val="4589F281"/>
    <w:rsid w:val="458EC7ED"/>
    <w:rsid w:val="458FCD83"/>
    <w:rsid w:val="45C5E393"/>
    <w:rsid w:val="45D4B177"/>
    <w:rsid w:val="45D71217"/>
    <w:rsid w:val="45DB27FA"/>
    <w:rsid w:val="45DC1470"/>
    <w:rsid w:val="45E70062"/>
    <w:rsid w:val="45EEB04B"/>
    <w:rsid w:val="45FD9CD9"/>
    <w:rsid w:val="46054673"/>
    <w:rsid w:val="4607DBD9"/>
    <w:rsid w:val="460997C3"/>
    <w:rsid w:val="462A131D"/>
    <w:rsid w:val="46323DBA"/>
    <w:rsid w:val="464D88C8"/>
    <w:rsid w:val="464E016E"/>
    <w:rsid w:val="4653A6E8"/>
    <w:rsid w:val="46569515"/>
    <w:rsid w:val="466A1281"/>
    <w:rsid w:val="468203BF"/>
    <w:rsid w:val="4698D935"/>
    <w:rsid w:val="46A2249A"/>
    <w:rsid w:val="46A7B593"/>
    <w:rsid w:val="46F26614"/>
    <w:rsid w:val="46F6931D"/>
    <w:rsid w:val="46FCA6E3"/>
    <w:rsid w:val="4723C6A3"/>
    <w:rsid w:val="47289D13"/>
    <w:rsid w:val="472D0103"/>
    <w:rsid w:val="47304618"/>
    <w:rsid w:val="473CD90E"/>
    <w:rsid w:val="4742F107"/>
    <w:rsid w:val="478A64D0"/>
    <w:rsid w:val="479C8FD6"/>
    <w:rsid w:val="47A2FA88"/>
    <w:rsid w:val="47A5C52B"/>
    <w:rsid w:val="47ACE8C5"/>
    <w:rsid w:val="47B752FB"/>
    <w:rsid w:val="47BB2343"/>
    <w:rsid w:val="47CF0E8E"/>
    <w:rsid w:val="47D94173"/>
    <w:rsid w:val="47E6BB7D"/>
    <w:rsid w:val="47F28B32"/>
    <w:rsid w:val="47FDC309"/>
    <w:rsid w:val="48100722"/>
    <w:rsid w:val="481F8E40"/>
    <w:rsid w:val="4823D265"/>
    <w:rsid w:val="483B1E90"/>
    <w:rsid w:val="48440AE2"/>
    <w:rsid w:val="484AD222"/>
    <w:rsid w:val="484D3EDE"/>
    <w:rsid w:val="484E7C8E"/>
    <w:rsid w:val="4855C07F"/>
    <w:rsid w:val="48639138"/>
    <w:rsid w:val="486569EC"/>
    <w:rsid w:val="486CFED5"/>
    <w:rsid w:val="488D0EDC"/>
    <w:rsid w:val="48970EDB"/>
    <w:rsid w:val="48AC649D"/>
    <w:rsid w:val="48CA091D"/>
    <w:rsid w:val="48CA3A54"/>
    <w:rsid w:val="48D1A821"/>
    <w:rsid w:val="48D333F8"/>
    <w:rsid w:val="48EFE201"/>
    <w:rsid w:val="4904A962"/>
    <w:rsid w:val="49188D1A"/>
    <w:rsid w:val="491E5C4A"/>
    <w:rsid w:val="492CE6B1"/>
    <w:rsid w:val="4935E2C9"/>
    <w:rsid w:val="495DD2FE"/>
    <w:rsid w:val="49870DBD"/>
    <w:rsid w:val="49ADFC7C"/>
    <w:rsid w:val="49AE8B78"/>
    <w:rsid w:val="49AFC9A5"/>
    <w:rsid w:val="49B00681"/>
    <w:rsid w:val="49B51866"/>
    <w:rsid w:val="49C15303"/>
    <w:rsid w:val="49CF469B"/>
    <w:rsid w:val="49F58310"/>
    <w:rsid w:val="4A07FE9D"/>
    <w:rsid w:val="4A42A526"/>
    <w:rsid w:val="4A4E19D9"/>
    <w:rsid w:val="4A52A8EE"/>
    <w:rsid w:val="4A5C36CF"/>
    <w:rsid w:val="4A672A99"/>
    <w:rsid w:val="4A703B8B"/>
    <w:rsid w:val="4A7572D9"/>
    <w:rsid w:val="4A7CC7E0"/>
    <w:rsid w:val="4A886833"/>
    <w:rsid w:val="4AA04518"/>
    <w:rsid w:val="4AB96A3D"/>
    <w:rsid w:val="4AF3CDCF"/>
    <w:rsid w:val="4AF62B03"/>
    <w:rsid w:val="4AF6860F"/>
    <w:rsid w:val="4AFBEEF6"/>
    <w:rsid w:val="4B24B807"/>
    <w:rsid w:val="4B2B6212"/>
    <w:rsid w:val="4B353738"/>
    <w:rsid w:val="4B379718"/>
    <w:rsid w:val="4B38CBFA"/>
    <w:rsid w:val="4B3BE2F8"/>
    <w:rsid w:val="4B50CC09"/>
    <w:rsid w:val="4B557B50"/>
    <w:rsid w:val="4B7D7663"/>
    <w:rsid w:val="4B8CE9DD"/>
    <w:rsid w:val="4B8F3BB9"/>
    <w:rsid w:val="4BD5CA61"/>
    <w:rsid w:val="4BD67E7C"/>
    <w:rsid w:val="4BE10BAB"/>
    <w:rsid w:val="4BED22EE"/>
    <w:rsid w:val="4BF0A18B"/>
    <w:rsid w:val="4BF7F0EF"/>
    <w:rsid w:val="4BFB1CD4"/>
    <w:rsid w:val="4C11336C"/>
    <w:rsid w:val="4C321CB7"/>
    <w:rsid w:val="4C389F49"/>
    <w:rsid w:val="4C399AEA"/>
    <w:rsid w:val="4C4330DC"/>
    <w:rsid w:val="4C461917"/>
    <w:rsid w:val="4C4C44F8"/>
    <w:rsid w:val="4C511E1B"/>
    <w:rsid w:val="4C665A35"/>
    <w:rsid w:val="4C6C5215"/>
    <w:rsid w:val="4C6E09BB"/>
    <w:rsid w:val="4C85ED1B"/>
    <w:rsid w:val="4C95AAA6"/>
    <w:rsid w:val="4C9FA419"/>
    <w:rsid w:val="4CA5E50F"/>
    <w:rsid w:val="4CA9EE8D"/>
    <w:rsid w:val="4CB420F6"/>
    <w:rsid w:val="4CC5795A"/>
    <w:rsid w:val="4CC5C5AE"/>
    <w:rsid w:val="4CCFAB31"/>
    <w:rsid w:val="4D1C0281"/>
    <w:rsid w:val="4D24FA4E"/>
    <w:rsid w:val="4D2B0D3B"/>
    <w:rsid w:val="4D507AA8"/>
    <w:rsid w:val="4D53E96B"/>
    <w:rsid w:val="4D5A8459"/>
    <w:rsid w:val="4D692B70"/>
    <w:rsid w:val="4D69BC07"/>
    <w:rsid w:val="4D7C5D1C"/>
    <w:rsid w:val="4D82D632"/>
    <w:rsid w:val="4D8521CE"/>
    <w:rsid w:val="4D8785D9"/>
    <w:rsid w:val="4D8D46E0"/>
    <w:rsid w:val="4D97F542"/>
    <w:rsid w:val="4D9D0773"/>
    <w:rsid w:val="4DAF5A74"/>
    <w:rsid w:val="4DB6D283"/>
    <w:rsid w:val="4DD722F0"/>
    <w:rsid w:val="4DFE2C06"/>
    <w:rsid w:val="4E006DA5"/>
    <w:rsid w:val="4E0D7F2F"/>
    <w:rsid w:val="4E0E6675"/>
    <w:rsid w:val="4E1E2473"/>
    <w:rsid w:val="4E26D140"/>
    <w:rsid w:val="4E2B8578"/>
    <w:rsid w:val="4E408D47"/>
    <w:rsid w:val="4E433D77"/>
    <w:rsid w:val="4E46AD19"/>
    <w:rsid w:val="4E5C6E9A"/>
    <w:rsid w:val="4E5DB609"/>
    <w:rsid w:val="4E62EA82"/>
    <w:rsid w:val="4E715CB1"/>
    <w:rsid w:val="4E7ADFB0"/>
    <w:rsid w:val="4E8A19A7"/>
    <w:rsid w:val="4EAE472A"/>
    <w:rsid w:val="4EEBAE72"/>
    <w:rsid w:val="4EEEF3C6"/>
    <w:rsid w:val="4EF363BF"/>
    <w:rsid w:val="4F01376B"/>
    <w:rsid w:val="4F067BE9"/>
    <w:rsid w:val="4F1BE8F0"/>
    <w:rsid w:val="4F297C80"/>
    <w:rsid w:val="4F40EECD"/>
    <w:rsid w:val="4F4B3F17"/>
    <w:rsid w:val="4F5CFBAD"/>
    <w:rsid w:val="4F628965"/>
    <w:rsid w:val="4F6F67A5"/>
    <w:rsid w:val="4F72CB46"/>
    <w:rsid w:val="4FA4D131"/>
    <w:rsid w:val="4FAF9E22"/>
    <w:rsid w:val="4FD337C8"/>
    <w:rsid w:val="4FD6BC12"/>
    <w:rsid w:val="4FE306E8"/>
    <w:rsid w:val="4FF9C948"/>
    <w:rsid w:val="4FFCF1BB"/>
    <w:rsid w:val="4FFD0939"/>
    <w:rsid w:val="50212873"/>
    <w:rsid w:val="5022370F"/>
    <w:rsid w:val="503812D6"/>
    <w:rsid w:val="503C2FD9"/>
    <w:rsid w:val="50488BD5"/>
    <w:rsid w:val="5076F900"/>
    <w:rsid w:val="5086E062"/>
    <w:rsid w:val="508B1877"/>
    <w:rsid w:val="508E0D2A"/>
    <w:rsid w:val="5092D3F8"/>
    <w:rsid w:val="50990753"/>
    <w:rsid w:val="509B415D"/>
    <w:rsid w:val="509F1D1B"/>
    <w:rsid w:val="50A96DDF"/>
    <w:rsid w:val="50B924C7"/>
    <w:rsid w:val="50B9B567"/>
    <w:rsid w:val="50C9BF79"/>
    <w:rsid w:val="50CEB5DE"/>
    <w:rsid w:val="50D18AE3"/>
    <w:rsid w:val="50D3BB65"/>
    <w:rsid w:val="50DCB9ED"/>
    <w:rsid w:val="50E5C6AF"/>
    <w:rsid w:val="50F29442"/>
    <w:rsid w:val="50FC45D4"/>
    <w:rsid w:val="5101E415"/>
    <w:rsid w:val="511B95B5"/>
    <w:rsid w:val="511DDA12"/>
    <w:rsid w:val="511E7BD1"/>
    <w:rsid w:val="511ECBA4"/>
    <w:rsid w:val="512C0ECC"/>
    <w:rsid w:val="516077A7"/>
    <w:rsid w:val="51611506"/>
    <w:rsid w:val="51611712"/>
    <w:rsid w:val="5167BE0D"/>
    <w:rsid w:val="517E9422"/>
    <w:rsid w:val="518366EA"/>
    <w:rsid w:val="51A390DA"/>
    <w:rsid w:val="51ACE88F"/>
    <w:rsid w:val="51AE32FE"/>
    <w:rsid w:val="51AFB9AC"/>
    <w:rsid w:val="51B16142"/>
    <w:rsid w:val="51B7698B"/>
    <w:rsid w:val="51BD3B62"/>
    <w:rsid w:val="51EF4098"/>
    <w:rsid w:val="51F29FF8"/>
    <w:rsid w:val="52317328"/>
    <w:rsid w:val="523498AE"/>
    <w:rsid w:val="5238D41D"/>
    <w:rsid w:val="527A0E93"/>
    <w:rsid w:val="527EA3D2"/>
    <w:rsid w:val="527F6C80"/>
    <w:rsid w:val="52B34A6A"/>
    <w:rsid w:val="52B837F9"/>
    <w:rsid w:val="52C5ED1A"/>
    <w:rsid w:val="52C8EAA3"/>
    <w:rsid w:val="52FA0D66"/>
    <w:rsid w:val="52FECA80"/>
    <w:rsid w:val="53015F48"/>
    <w:rsid w:val="5305081F"/>
    <w:rsid w:val="53496943"/>
    <w:rsid w:val="534E462D"/>
    <w:rsid w:val="5373CA80"/>
    <w:rsid w:val="538C3080"/>
    <w:rsid w:val="5395E3AC"/>
    <w:rsid w:val="53AA918A"/>
    <w:rsid w:val="53C2FBA4"/>
    <w:rsid w:val="53CA451D"/>
    <w:rsid w:val="53CE256A"/>
    <w:rsid w:val="53E2F4DF"/>
    <w:rsid w:val="5420B65D"/>
    <w:rsid w:val="5435768B"/>
    <w:rsid w:val="544A9095"/>
    <w:rsid w:val="544C09DF"/>
    <w:rsid w:val="544EDD2C"/>
    <w:rsid w:val="545DC210"/>
    <w:rsid w:val="545EA0F4"/>
    <w:rsid w:val="546DB7CE"/>
    <w:rsid w:val="5471E006"/>
    <w:rsid w:val="5482D337"/>
    <w:rsid w:val="5493F440"/>
    <w:rsid w:val="54B2F366"/>
    <w:rsid w:val="54B7B082"/>
    <w:rsid w:val="54B7C123"/>
    <w:rsid w:val="54C0057B"/>
    <w:rsid w:val="54C0C29E"/>
    <w:rsid w:val="54DF2CA7"/>
    <w:rsid w:val="54EB645C"/>
    <w:rsid w:val="54F05227"/>
    <w:rsid w:val="54FB2C53"/>
    <w:rsid w:val="54FC7B16"/>
    <w:rsid w:val="5508681D"/>
    <w:rsid w:val="55095E53"/>
    <w:rsid w:val="55122C0E"/>
    <w:rsid w:val="55141230"/>
    <w:rsid w:val="553ABDEC"/>
    <w:rsid w:val="553CFC6A"/>
    <w:rsid w:val="553D5C22"/>
    <w:rsid w:val="554CDD6D"/>
    <w:rsid w:val="5551A4A9"/>
    <w:rsid w:val="555E1F71"/>
    <w:rsid w:val="55619F54"/>
    <w:rsid w:val="5563D17A"/>
    <w:rsid w:val="55648912"/>
    <w:rsid w:val="5570CE61"/>
    <w:rsid w:val="557BCDEE"/>
    <w:rsid w:val="5586461D"/>
    <w:rsid w:val="559A541F"/>
    <w:rsid w:val="559E428B"/>
    <w:rsid w:val="55B078F9"/>
    <w:rsid w:val="55CC3CA9"/>
    <w:rsid w:val="55ECACAB"/>
    <w:rsid w:val="55F2916F"/>
    <w:rsid w:val="55FA0F74"/>
    <w:rsid w:val="56082F47"/>
    <w:rsid w:val="56097FD0"/>
    <w:rsid w:val="5612542A"/>
    <w:rsid w:val="56199657"/>
    <w:rsid w:val="562F0555"/>
    <w:rsid w:val="563266DC"/>
    <w:rsid w:val="5638A598"/>
    <w:rsid w:val="5640ABFE"/>
    <w:rsid w:val="564F791D"/>
    <w:rsid w:val="56635FE2"/>
    <w:rsid w:val="566EDE8F"/>
    <w:rsid w:val="5680A471"/>
    <w:rsid w:val="56930F50"/>
    <w:rsid w:val="56964753"/>
    <w:rsid w:val="56965DBB"/>
    <w:rsid w:val="569BC02B"/>
    <w:rsid w:val="56ABCD7B"/>
    <w:rsid w:val="56AEB1FD"/>
    <w:rsid w:val="56B76612"/>
    <w:rsid w:val="56CF6420"/>
    <w:rsid w:val="56D61B48"/>
    <w:rsid w:val="56D865E0"/>
    <w:rsid w:val="56FCB821"/>
    <w:rsid w:val="56FFA66E"/>
    <w:rsid w:val="570CF8FA"/>
    <w:rsid w:val="572493E7"/>
    <w:rsid w:val="5725EC41"/>
    <w:rsid w:val="572C7ECF"/>
    <w:rsid w:val="5747037D"/>
    <w:rsid w:val="575590C9"/>
    <w:rsid w:val="575C8338"/>
    <w:rsid w:val="5763D8DE"/>
    <w:rsid w:val="576C197E"/>
    <w:rsid w:val="57781BCE"/>
    <w:rsid w:val="57865AC4"/>
    <w:rsid w:val="57910E6B"/>
    <w:rsid w:val="579AD416"/>
    <w:rsid w:val="57A49E6D"/>
    <w:rsid w:val="57AA1C49"/>
    <w:rsid w:val="57ABCDA8"/>
    <w:rsid w:val="57D178B0"/>
    <w:rsid w:val="57E4C2A5"/>
    <w:rsid w:val="58013BDD"/>
    <w:rsid w:val="5804D899"/>
    <w:rsid w:val="5805AC66"/>
    <w:rsid w:val="5806C3E1"/>
    <w:rsid w:val="580D37E8"/>
    <w:rsid w:val="5817CFEB"/>
    <w:rsid w:val="5832329C"/>
    <w:rsid w:val="58757FBB"/>
    <w:rsid w:val="587A53D6"/>
    <w:rsid w:val="587ACD19"/>
    <w:rsid w:val="588E27DA"/>
    <w:rsid w:val="58941A8A"/>
    <w:rsid w:val="58A559C1"/>
    <w:rsid w:val="58A8051E"/>
    <w:rsid w:val="58A8966F"/>
    <w:rsid w:val="58ADB956"/>
    <w:rsid w:val="58B11E9C"/>
    <w:rsid w:val="58BE4FBA"/>
    <w:rsid w:val="58DA8BCA"/>
    <w:rsid w:val="58E17827"/>
    <w:rsid w:val="58F82287"/>
    <w:rsid w:val="58FDEE11"/>
    <w:rsid w:val="58FEB2F5"/>
    <w:rsid w:val="590D24DE"/>
    <w:rsid w:val="591E22A5"/>
    <w:rsid w:val="5923985B"/>
    <w:rsid w:val="5923ADCA"/>
    <w:rsid w:val="5959EC58"/>
    <w:rsid w:val="595AC1ED"/>
    <w:rsid w:val="596D897F"/>
    <w:rsid w:val="5980D752"/>
    <w:rsid w:val="59A1D380"/>
    <w:rsid w:val="59B8DB93"/>
    <w:rsid w:val="59C37784"/>
    <w:rsid w:val="59D6EDDD"/>
    <w:rsid w:val="59E385E2"/>
    <w:rsid w:val="5A0F296B"/>
    <w:rsid w:val="5A12C1B8"/>
    <w:rsid w:val="5A16B884"/>
    <w:rsid w:val="5A3E6927"/>
    <w:rsid w:val="5A4DDDD9"/>
    <w:rsid w:val="5A8D2E14"/>
    <w:rsid w:val="5A8E759B"/>
    <w:rsid w:val="5A9323EF"/>
    <w:rsid w:val="5AA4EC25"/>
    <w:rsid w:val="5AAD3D6C"/>
    <w:rsid w:val="5AB16171"/>
    <w:rsid w:val="5AD4B5A3"/>
    <w:rsid w:val="5AEE89C6"/>
    <w:rsid w:val="5AFF61B8"/>
    <w:rsid w:val="5B0F912E"/>
    <w:rsid w:val="5B12F053"/>
    <w:rsid w:val="5B1CAE87"/>
    <w:rsid w:val="5B1E4DE6"/>
    <w:rsid w:val="5B23B260"/>
    <w:rsid w:val="5B2A60D8"/>
    <w:rsid w:val="5B2C058B"/>
    <w:rsid w:val="5B4E04AB"/>
    <w:rsid w:val="5B541AD7"/>
    <w:rsid w:val="5B678A3C"/>
    <w:rsid w:val="5B6CE71C"/>
    <w:rsid w:val="5B920ED6"/>
    <w:rsid w:val="5B9FF249"/>
    <w:rsid w:val="5BA2A238"/>
    <w:rsid w:val="5BB4152C"/>
    <w:rsid w:val="5BB55C68"/>
    <w:rsid w:val="5BB57100"/>
    <w:rsid w:val="5BCCFE1B"/>
    <w:rsid w:val="5BD0EEA8"/>
    <w:rsid w:val="5C02772E"/>
    <w:rsid w:val="5C03F353"/>
    <w:rsid w:val="5C24DEBE"/>
    <w:rsid w:val="5C50E540"/>
    <w:rsid w:val="5C533D37"/>
    <w:rsid w:val="5C57336E"/>
    <w:rsid w:val="5C764F15"/>
    <w:rsid w:val="5C79F0D2"/>
    <w:rsid w:val="5C80E329"/>
    <w:rsid w:val="5C8A8407"/>
    <w:rsid w:val="5C92168B"/>
    <w:rsid w:val="5C950476"/>
    <w:rsid w:val="5C9D1E9E"/>
    <w:rsid w:val="5CC9BB21"/>
    <w:rsid w:val="5CD8A090"/>
    <w:rsid w:val="5CFC05F4"/>
    <w:rsid w:val="5D027C1B"/>
    <w:rsid w:val="5D081366"/>
    <w:rsid w:val="5D2575B0"/>
    <w:rsid w:val="5D457A4A"/>
    <w:rsid w:val="5D6FE0BA"/>
    <w:rsid w:val="5D7182C1"/>
    <w:rsid w:val="5D7E7AE0"/>
    <w:rsid w:val="5D966731"/>
    <w:rsid w:val="5D9F19BE"/>
    <w:rsid w:val="5DACE92D"/>
    <w:rsid w:val="5DC1F8E5"/>
    <w:rsid w:val="5DC58252"/>
    <w:rsid w:val="5DCE2D86"/>
    <w:rsid w:val="5DD73D80"/>
    <w:rsid w:val="5DE793D4"/>
    <w:rsid w:val="5DEACC9B"/>
    <w:rsid w:val="5DF45923"/>
    <w:rsid w:val="5DF83AD7"/>
    <w:rsid w:val="5DFAFA64"/>
    <w:rsid w:val="5E149C2C"/>
    <w:rsid w:val="5E1E8C2C"/>
    <w:rsid w:val="5E210D2D"/>
    <w:rsid w:val="5E68986F"/>
    <w:rsid w:val="5E731CBE"/>
    <w:rsid w:val="5EA60D25"/>
    <w:rsid w:val="5EB1443A"/>
    <w:rsid w:val="5EB688B6"/>
    <w:rsid w:val="5EBE4C87"/>
    <w:rsid w:val="5EBEC945"/>
    <w:rsid w:val="5EBF5B06"/>
    <w:rsid w:val="5EC05CDE"/>
    <w:rsid w:val="5EE2B155"/>
    <w:rsid w:val="5EEF0623"/>
    <w:rsid w:val="5EF91FF8"/>
    <w:rsid w:val="5EFA4FF3"/>
    <w:rsid w:val="5EFD8F2D"/>
    <w:rsid w:val="5F09ECB8"/>
    <w:rsid w:val="5F15D610"/>
    <w:rsid w:val="5F162979"/>
    <w:rsid w:val="5F24662F"/>
    <w:rsid w:val="5F294FD7"/>
    <w:rsid w:val="5F2BFCEA"/>
    <w:rsid w:val="5F31F53E"/>
    <w:rsid w:val="5F3C81C0"/>
    <w:rsid w:val="5F402B59"/>
    <w:rsid w:val="5F4CF430"/>
    <w:rsid w:val="5F558988"/>
    <w:rsid w:val="5F58A241"/>
    <w:rsid w:val="5F5BDC11"/>
    <w:rsid w:val="5F725B79"/>
    <w:rsid w:val="5F86858A"/>
    <w:rsid w:val="5F8DE64E"/>
    <w:rsid w:val="5F9A8446"/>
    <w:rsid w:val="5FB759A1"/>
    <w:rsid w:val="5FC5EED6"/>
    <w:rsid w:val="5FCC3003"/>
    <w:rsid w:val="5FDBBC95"/>
    <w:rsid w:val="5FF9564C"/>
    <w:rsid w:val="5FFA1391"/>
    <w:rsid w:val="600F75B7"/>
    <w:rsid w:val="60166697"/>
    <w:rsid w:val="6019A6DF"/>
    <w:rsid w:val="6021B4DF"/>
    <w:rsid w:val="602AB3E1"/>
    <w:rsid w:val="6031A07A"/>
    <w:rsid w:val="60384611"/>
    <w:rsid w:val="605A876B"/>
    <w:rsid w:val="60677EB2"/>
    <w:rsid w:val="606FCC36"/>
    <w:rsid w:val="607B6F29"/>
    <w:rsid w:val="60913AC3"/>
    <w:rsid w:val="60CCF85E"/>
    <w:rsid w:val="60D1962D"/>
    <w:rsid w:val="60D4563B"/>
    <w:rsid w:val="61104C22"/>
    <w:rsid w:val="6111F9FC"/>
    <w:rsid w:val="6112AEAF"/>
    <w:rsid w:val="61293A6E"/>
    <w:rsid w:val="612A3562"/>
    <w:rsid w:val="613B03BD"/>
    <w:rsid w:val="614EF924"/>
    <w:rsid w:val="618DEBA6"/>
    <w:rsid w:val="61912458"/>
    <w:rsid w:val="61A54DF9"/>
    <w:rsid w:val="61AC0127"/>
    <w:rsid w:val="61B9AF61"/>
    <w:rsid w:val="61C1226B"/>
    <w:rsid w:val="61D80B8C"/>
    <w:rsid w:val="61DDF0D5"/>
    <w:rsid w:val="61E93725"/>
    <w:rsid w:val="61F9E5D6"/>
    <w:rsid w:val="62004C52"/>
    <w:rsid w:val="62023033"/>
    <w:rsid w:val="621BE2C4"/>
    <w:rsid w:val="62223F20"/>
    <w:rsid w:val="622EE29E"/>
    <w:rsid w:val="623CAE75"/>
    <w:rsid w:val="623DF9E1"/>
    <w:rsid w:val="624CA079"/>
    <w:rsid w:val="6251CDCA"/>
    <w:rsid w:val="62615BD2"/>
    <w:rsid w:val="6268D12A"/>
    <w:rsid w:val="6270A9EF"/>
    <w:rsid w:val="628D509F"/>
    <w:rsid w:val="629F105A"/>
    <w:rsid w:val="62A89B32"/>
    <w:rsid w:val="62BA5496"/>
    <w:rsid w:val="62BE9F0F"/>
    <w:rsid w:val="62C164D9"/>
    <w:rsid w:val="62D91D32"/>
    <w:rsid w:val="62D9438A"/>
    <w:rsid w:val="62EF295A"/>
    <w:rsid w:val="62F54772"/>
    <w:rsid w:val="6311E700"/>
    <w:rsid w:val="6313BFB8"/>
    <w:rsid w:val="6324A542"/>
    <w:rsid w:val="63375628"/>
    <w:rsid w:val="633B5B22"/>
    <w:rsid w:val="634EC450"/>
    <w:rsid w:val="6351AC50"/>
    <w:rsid w:val="6363025F"/>
    <w:rsid w:val="6370D5B6"/>
    <w:rsid w:val="6379C42F"/>
    <w:rsid w:val="63A4C29D"/>
    <w:rsid w:val="63AEF670"/>
    <w:rsid w:val="63B3A5FE"/>
    <w:rsid w:val="63C7CABB"/>
    <w:rsid w:val="63DA5F21"/>
    <w:rsid w:val="63F1C7FA"/>
    <w:rsid w:val="63F509EC"/>
    <w:rsid w:val="63F513C3"/>
    <w:rsid w:val="6429CDBA"/>
    <w:rsid w:val="6441A85F"/>
    <w:rsid w:val="64565D70"/>
    <w:rsid w:val="645C02C9"/>
    <w:rsid w:val="645D6250"/>
    <w:rsid w:val="64A450AC"/>
    <w:rsid w:val="64A866A2"/>
    <w:rsid w:val="64A87E7C"/>
    <w:rsid w:val="64ACD4CB"/>
    <w:rsid w:val="64AFF165"/>
    <w:rsid w:val="64B200AF"/>
    <w:rsid w:val="64B39D13"/>
    <w:rsid w:val="64C0FF7D"/>
    <w:rsid w:val="64E35B00"/>
    <w:rsid w:val="64E93543"/>
    <w:rsid w:val="64ED7565"/>
    <w:rsid w:val="64FF3DE8"/>
    <w:rsid w:val="6501FD21"/>
    <w:rsid w:val="6511D2B8"/>
    <w:rsid w:val="6515A6A1"/>
    <w:rsid w:val="6518DB4D"/>
    <w:rsid w:val="651B5423"/>
    <w:rsid w:val="65201557"/>
    <w:rsid w:val="6523A66D"/>
    <w:rsid w:val="6563776C"/>
    <w:rsid w:val="656BE4A8"/>
    <w:rsid w:val="65BDC3F5"/>
    <w:rsid w:val="65C586E9"/>
    <w:rsid w:val="65CD2AB5"/>
    <w:rsid w:val="65DC7CF1"/>
    <w:rsid w:val="65E7406D"/>
    <w:rsid w:val="65FB2794"/>
    <w:rsid w:val="65FD43A2"/>
    <w:rsid w:val="6601FB53"/>
    <w:rsid w:val="66115059"/>
    <w:rsid w:val="6613CF7A"/>
    <w:rsid w:val="6623DFBB"/>
    <w:rsid w:val="662EC8CA"/>
    <w:rsid w:val="66465734"/>
    <w:rsid w:val="664C733A"/>
    <w:rsid w:val="665C9DAC"/>
    <w:rsid w:val="6662AAEB"/>
    <w:rsid w:val="6672EFEF"/>
    <w:rsid w:val="6685741A"/>
    <w:rsid w:val="6690135B"/>
    <w:rsid w:val="669741F8"/>
    <w:rsid w:val="66A491D1"/>
    <w:rsid w:val="66BB297C"/>
    <w:rsid w:val="66D4540D"/>
    <w:rsid w:val="66ED5A61"/>
    <w:rsid w:val="66FE77E8"/>
    <w:rsid w:val="671438B9"/>
    <w:rsid w:val="671ED86F"/>
    <w:rsid w:val="6725C78C"/>
    <w:rsid w:val="672FD727"/>
    <w:rsid w:val="67437BCE"/>
    <w:rsid w:val="674A2D07"/>
    <w:rsid w:val="674D5EFE"/>
    <w:rsid w:val="6758A5F7"/>
    <w:rsid w:val="675C32BC"/>
    <w:rsid w:val="678224BA"/>
    <w:rsid w:val="6795BE75"/>
    <w:rsid w:val="67AFCC3A"/>
    <w:rsid w:val="67B37717"/>
    <w:rsid w:val="67C8398A"/>
    <w:rsid w:val="67D4BA90"/>
    <w:rsid w:val="67F8F7CC"/>
    <w:rsid w:val="6804246F"/>
    <w:rsid w:val="680D28CB"/>
    <w:rsid w:val="682E0884"/>
    <w:rsid w:val="685F6C1F"/>
    <w:rsid w:val="687035A5"/>
    <w:rsid w:val="687B49EA"/>
    <w:rsid w:val="6881B6FA"/>
    <w:rsid w:val="68820EC8"/>
    <w:rsid w:val="68B88601"/>
    <w:rsid w:val="68B93026"/>
    <w:rsid w:val="68BBD4F7"/>
    <w:rsid w:val="68BCCD0D"/>
    <w:rsid w:val="68D9B241"/>
    <w:rsid w:val="68DA7ADA"/>
    <w:rsid w:val="68E3E0FA"/>
    <w:rsid w:val="68E80540"/>
    <w:rsid w:val="691FFAD0"/>
    <w:rsid w:val="692382FD"/>
    <w:rsid w:val="6927FE91"/>
    <w:rsid w:val="692E596B"/>
    <w:rsid w:val="6963EC08"/>
    <w:rsid w:val="69660B04"/>
    <w:rsid w:val="69723EEC"/>
    <w:rsid w:val="6977B647"/>
    <w:rsid w:val="6978A01E"/>
    <w:rsid w:val="69817710"/>
    <w:rsid w:val="6982C85D"/>
    <w:rsid w:val="698F845B"/>
    <w:rsid w:val="6992F6D2"/>
    <w:rsid w:val="69A3590C"/>
    <w:rsid w:val="69B0AF64"/>
    <w:rsid w:val="69B6D528"/>
    <w:rsid w:val="69BF64B4"/>
    <w:rsid w:val="69D89BBC"/>
    <w:rsid w:val="69F074C6"/>
    <w:rsid w:val="69F63D3E"/>
    <w:rsid w:val="6A17068E"/>
    <w:rsid w:val="6A28DBE9"/>
    <w:rsid w:val="6A347D92"/>
    <w:rsid w:val="6A5B925A"/>
    <w:rsid w:val="6A691A56"/>
    <w:rsid w:val="6A6D09DA"/>
    <w:rsid w:val="6A74E5A5"/>
    <w:rsid w:val="6A8EB6C4"/>
    <w:rsid w:val="6A947DE7"/>
    <w:rsid w:val="6A985B09"/>
    <w:rsid w:val="6A9B9C77"/>
    <w:rsid w:val="6ABB68D4"/>
    <w:rsid w:val="6AC820C7"/>
    <w:rsid w:val="6AC95E7C"/>
    <w:rsid w:val="6ACF7614"/>
    <w:rsid w:val="6B0CF0A7"/>
    <w:rsid w:val="6B169157"/>
    <w:rsid w:val="6B2B5E45"/>
    <w:rsid w:val="6B45E142"/>
    <w:rsid w:val="6B51A987"/>
    <w:rsid w:val="6B54A369"/>
    <w:rsid w:val="6B7E17D7"/>
    <w:rsid w:val="6B98DF66"/>
    <w:rsid w:val="6BB0A8BE"/>
    <w:rsid w:val="6BC177DF"/>
    <w:rsid w:val="6BCF9F87"/>
    <w:rsid w:val="6BD833B1"/>
    <w:rsid w:val="6BE7BE24"/>
    <w:rsid w:val="6BEBAEB0"/>
    <w:rsid w:val="6BF01452"/>
    <w:rsid w:val="6C047B18"/>
    <w:rsid w:val="6C0E74EB"/>
    <w:rsid w:val="6C297DE6"/>
    <w:rsid w:val="6C3F26B7"/>
    <w:rsid w:val="6C3FA52C"/>
    <w:rsid w:val="6C3FA9C6"/>
    <w:rsid w:val="6C783B4B"/>
    <w:rsid w:val="6C7984A1"/>
    <w:rsid w:val="6C81C422"/>
    <w:rsid w:val="6C8234BD"/>
    <w:rsid w:val="6C84025B"/>
    <w:rsid w:val="6C8C33C0"/>
    <w:rsid w:val="6C95EAB4"/>
    <w:rsid w:val="6C990954"/>
    <w:rsid w:val="6CB3D149"/>
    <w:rsid w:val="6CBEBD2C"/>
    <w:rsid w:val="6CC957D4"/>
    <w:rsid w:val="6CC9D538"/>
    <w:rsid w:val="6CD4A32C"/>
    <w:rsid w:val="6CF89CB6"/>
    <w:rsid w:val="6D0838A1"/>
    <w:rsid w:val="6D0A9ABE"/>
    <w:rsid w:val="6D2D09D4"/>
    <w:rsid w:val="6D2D5721"/>
    <w:rsid w:val="6D603F55"/>
    <w:rsid w:val="6D78E6F9"/>
    <w:rsid w:val="6D804DF1"/>
    <w:rsid w:val="6D8A0419"/>
    <w:rsid w:val="6DA14DB3"/>
    <w:rsid w:val="6DAEE3D8"/>
    <w:rsid w:val="6DBBDAEE"/>
    <w:rsid w:val="6DC48F55"/>
    <w:rsid w:val="6DE31026"/>
    <w:rsid w:val="6DE88C12"/>
    <w:rsid w:val="6DFB140E"/>
    <w:rsid w:val="6E19A58A"/>
    <w:rsid w:val="6E1D2F95"/>
    <w:rsid w:val="6E1E68BB"/>
    <w:rsid w:val="6E22E428"/>
    <w:rsid w:val="6E3CFD2A"/>
    <w:rsid w:val="6E6834A3"/>
    <w:rsid w:val="6E6ACDF4"/>
    <w:rsid w:val="6E81F99B"/>
    <w:rsid w:val="6E8B30D2"/>
    <w:rsid w:val="6E9971D1"/>
    <w:rsid w:val="6EBD8145"/>
    <w:rsid w:val="6EC2AF52"/>
    <w:rsid w:val="6ECDA3DA"/>
    <w:rsid w:val="6EFAE2A2"/>
    <w:rsid w:val="6EFEF529"/>
    <w:rsid w:val="6F0136B1"/>
    <w:rsid w:val="6F202BCF"/>
    <w:rsid w:val="6F208409"/>
    <w:rsid w:val="6F271A8B"/>
    <w:rsid w:val="6F372899"/>
    <w:rsid w:val="6F397E91"/>
    <w:rsid w:val="6F3C476A"/>
    <w:rsid w:val="6F3D4C44"/>
    <w:rsid w:val="6F4044C8"/>
    <w:rsid w:val="6F5CA193"/>
    <w:rsid w:val="6F6E6EEF"/>
    <w:rsid w:val="6F75BB41"/>
    <w:rsid w:val="6F77D900"/>
    <w:rsid w:val="6F7DD86E"/>
    <w:rsid w:val="6F8D1F63"/>
    <w:rsid w:val="6F936D4F"/>
    <w:rsid w:val="6F93E1B3"/>
    <w:rsid w:val="6F96B310"/>
    <w:rsid w:val="6FA4C126"/>
    <w:rsid w:val="6FB660BE"/>
    <w:rsid w:val="6FBD0223"/>
    <w:rsid w:val="6FC2E934"/>
    <w:rsid w:val="6FE3DBF6"/>
    <w:rsid w:val="6FE6077A"/>
    <w:rsid w:val="6FF3374A"/>
    <w:rsid w:val="7005C204"/>
    <w:rsid w:val="7009B406"/>
    <w:rsid w:val="7012D27A"/>
    <w:rsid w:val="70319F9E"/>
    <w:rsid w:val="7032DDE8"/>
    <w:rsid w:val="7032EF23"/>
    <w:rsid w:val="7043D273"/>
    <w:rsid w:val="7045307D"/>
    <w:rsid w:val="704E8C11"/>
    <w:rsid w:val="70888118"/>
    <w:rsid w:val="709BC55C"/>
    <w:rsid w:val="70A06A01"/>
    <w:rsid w:val="70C20E81"/>
    <w:rsid w:val="70D2365D"/>
    <w:rsid w:val="70DE8C78"/>
    <w:rsid w:val="70E45781"/>
    <w:rsid w:val="70E69FAE"/>
    <w:rsid w:val="70EC24F9"/>
    <w:rsid w:val="70F301A2"/>
    <w:rsid w:val="70F401AB"/>
    <w:rsid w:val="70FB4C0B"/>
    <w:rsid w:val="7125C76E"/>
    <w:rsid w:val="71314FA1"/>
    <w:rsid w:val="71450BDE"/>
    <w:rsid w:val="7147CD1C"/>
    <w:rsid w:val="7149464E"/>
    <w:rsid w:val="7160A137"/>
    <w:rsid w:val="716B19E9"/>
    <w:rsid w:val="716DE48D"/>
    <w:rsid w:val="717AD3EF"/>
    <w:rsid w:val="7184CE4E"/>
    <w:rsid w:val="71AD1B49"/>
    <w:rsid w:val="71C76752"/>
    <w:rsid w:val="71D28DD9"/>
    <w:rsid w:val="71E237E2"/>
    <w:rsid w:val="71E66C3F"/>
    <w:rsid w:val="7206EAA7"/>
    <w:rsid w:val="7217E443"/>
    <w:rsid w:val="723EDF55"/>
    <w:rsid w:val="725690B4"/>
    <w:rsid w:val="7258CDAF"/>
    <w:rsid w:val="72592770"/>
    <w:rsid w:val="725D3678"/>
    <w:rsid w:val="7261B24F"/>
    <w:rsid w:val="7263C51E"/>
    <w:rsid w:val="726E2547"/>
    <w:rsid w:val="727256DE"/>
    <w:rsid w:val="7291568F"/>
    <w:rsid w:val="72AA415E"/>
    <w:rsid w:val="72D7D575"/>
    <w:rsid w:val="72E0321E"/>
    <w:rsid w:val="72E7679C"/>
    <w:rsid w:val="72F60251"/>
    <w:rsid w:val="732106F0"/>
    <w:rsid w:val="732BA103"/>
    <w:rsid w:val="73395CE8"/>
    <w:rsid w:val="73531F1D"/>
    <w:rsid w:val="7356E599"/>
    <w:rsid w:val="735AF24D"/>
    <w:rsid w:val="735D7C3F"/>
    <w:rsid w:val="736F9316"/>
    <w:rsid w:val="73734CD2"/>
    <w:rsid w:val="737CD375"/>
    <w:rsid w:val="7382ED68"/>
    <w:rsid w:val="7385FFC3"/>
    <w:rsid w:val="7387C8B2"/>
    <w:rsid w:val="73CCB3BC"/>
    <w:rsid w:val="73E83169"/>
    <w:rsid w:val="742467A3"/>
    <w:rsid w:val="7442BDDD"/>
    <w:rsid w:val="7454E0D9"/>
    <w:rsid w:val="74557097"/>
    <w:rsid w:val="74571876"/>
    <w:rsid w:val="7477B768"/>
    <w:rsid w:val="74941F1F"/>
    <w:rsid w:val="749C9D54"/>
    <w:rsid w:val="74A9E476"/>
    <w:rsid w:val="74AE9C6B"/>
    <w:rsid w:val="74B2E70E"/>
    <w:rsid w:val="74CADF73"/>
    <w:rsid w:val="74CBB4E2"/>
    <w:rsid w:val="74E56456"/>
    <w:rsid w:val="74EA900B"/>
    <w:rsid w:val="74F091E3"/>
    <w:rsid w:val="74F178C3"/>
    <w:rsid w:val="74F433C2"/>
    <w:rsid w:val="74FC44BD"/>
    <w:rsid w:val="750AA124"/>
    <w:rsid w:val="7520AB7E"/>
    <w:rsid w:val="75261FA1"/>
    <w:rsid w:val="753A5656"/>
    <w:rsid w:val="753F1396"/>
    <w:rsid w:val="754232E7"/>
    <w:rsid w:val="754D661A"/>
    <w:rsid w:val="755CD81A"/>
    <w:rsid w:val="756AAE0F"/>
    <w:rsid w:val="75753835"/>
    <w:rsid w:val="7579F4F1"/>
    <w:rsid w:val="758FAFFE"/>
    <w:rsid w:val="75929BF7"/>
    <w:rsid w:val="75BF69FA"/>
    <w:rsid w:val="75C17DEE"/>
    <w:rsid w:val="75CF67EA"/>
    <w:rsid w:val="75CF8314"/>
    <w:rsid w:val="75CFE7CC"/>
    <w:rsid w:val="75D66E0F"/>
    <w:rsid w:val="75D70266"/>
    <w:rsid w:val="75D75AC6"/>
    <w:rsid w:val="75DC5352"/>
    <w:rsid w:val="75E8C0CD"/>
    <w:rsid w:val="75E944C5"/>
    <w:rsid w:val="75EC0ABD"/>
    <w:rsid w:val="75FD025A"/>
    <w:rsid w:val="75FE6578"/>
    <w:rsid w:val="7606CF90"/>
    <w:rsid w:val="760EE800"/>
    <w:rsid w:val="76148B26"/>
    <w:rsid w:val="762248D0"/>
    <w:rsid w:val="7628A3A7"/>
    <w:rsid w:val="763A7A0A"/>
    <w:rsid w:val="763F689F"/>
    <w:rsid w:val="764F111C"/>
    <w:rsid w:val="765F1EC6"/>
    <w:rsid w:val="7676CB43"/>
    <w:rsid w:val="767F344F"/>
    <w:rsid w:val="76886C0F"/>
    <w:rsid w:val="76903F85"/>
    <w:rsid w:val="769940F9"/>
    <w:rsid w:val="769B3F01"/>
    <w:rsid w:val="76A3A67F"/>
    <w:rsid w:val="76BE77CB"/>
    <w:rsid w:val="76ECA457"/>
    <w:rsid w:val="76EE5D55"/>
    <w:rsid w:val="771449D3"/>
    <w:rsid w:val="771640DB"/>
    <w:rsid w:val="77169C8D"/>
    <w:rsid w:val="771F06D6"/>
    <w:rsid w:val="772E3E66"/>
    <w:rsid w:val="7735CFCB"/>
    <w:rsid w:val="7747C7F0"/>
    <w:rsid w:val="775CB762"/>
    <w:rsid w:val="777E8B2B"/>
    <w:rsid w:val="778450CB"/>
    <w:rsid w:val="77866CDA"/>
    <w:rsid w:val="77A9E43C"/>
    <w:rsid w:val="77AA1216"/>
    <w:rsid w:val="77C8E58C"/>
    <w:rsid w:val="77E89CCF"/>
    <w:rsid w:val="77F7181C"/>
    <w:rsid w:val="782187DB"/>
    <w:rsid w:val="7821FF24"/>
    <w:rsid w:val="78333525"/>
    <w:rsid w:val="783AABCA"/>
    <w:rsid w:val="784BB8D9"/>
    <w:rsid w:val="784BE4ED"/>
    <w:rsid w:val="786D923D"/>
    <w:rsid w:val="787D54A2"/>
    <w:rsid w:val="7881B737"/>
    <w:rsid w:val="789D5E1C"/>
    <w:rsid w:val="78E78E04"/>
    <w:rsid w:val="78F0A3C8"/>
    <w:rsid w:val="78F49020"/>
    <w:rsid w:val="7904A739"/>
    <w:rsid w:val="7920DDA5"/>
    <w:rsid w:val="792F4101"/>
    <w:rsid w:val="7935FA4C"/>
    <w:rsid w:val="79525938"/>
    <w:rsid w:val="797735F0"/>
    <w:rsid w:val="797F63E8"/>
    <w:rsid w:val="7990814E"/>
    <w:rsid w:val="79B83B98"/>
    <w:rsid w:val="79C26149"/>
    <w:rsid w:val="79C42F95"/>
    <w:rsid w:val="79CD210C"/>
    <w:rsid w:val="79EE4ED3"/>
    <w:rsid w:val="79F931B3"/>
    <w:rsid w:val="79FAACCB"/>
    <w:rsid w:val="7A0160A8"/>
    <w:rsid w:val="7A051185"/>
    <w:rsid w:val="7A1670BD"/>
    <w:rsid w:val="7A325154"/>
    <w:rsid w:val="7A325E24"/>
    <w:rsid w:val="7A47DBDA"/>
    <w:rsid w:val="7A4C58EE"/>
    <w:rsid w:val="7A50F9E5"/>
    <w:rsid w:val="7A523A47"/>
    <w:rsid w:val="7A657DA0"/>
    <w:rsid w:val="7A99EBB9"/>
    <w:rsid w:val="7A9C7227"/>
    <w:rsid w:val="7AA0E663"/>
    <w:rsid w:val="7AACD478"/>
    <w:rsid w:val="7ABB791C"/>
    <w:rsid w:val="7ADB8246"/>
    <w:rsid w:val="7AF8F2D3"/>
    <w:rsid w:val="7B269BB6"/>
    <w:rsid w:val="7B301D1A"/>
    <w:rsid w:val="7B6BAF11"/>
    <w:rsid w:val="7B78B6A7"/>
    <w:rsid w:val="7B83AA6E"/>
    <w:rsid w:val="7B8E0E88"/>
    <w:rsid w:val="7BA755AD"/>
    <w:rsid w:val="7BAB56BD"/>
    <w:rsid w:val="7BAEB69A"/>
    <w:rsid w:val="7BDF425A"/>
    <w:rsid w:val="7BE0043B"/>
    <w:rsid w:val="7C07DC4C"/>
    <w:rsid w:val="7C0FA322"/>
    <w:rsid w:val="7C11AD57"/>
    <w:rsid w:val="7C3714E8"/>
    <w:rsid w:val="7C388F12"/>
    <w:rsid w:val="7C41ABDF"/>
    <w:rsid w:val="7C57B7F9"/>
    <w:rsid w:val="7C5838B7"/>
    <w:rsid w:val="7C5902F3"/>
    <w:rsid w:val="7C5FFF81"/>
    <w:rsid w:val="7C75BF59"/>
    <w:rsid w:val="7C855D7F"/>
    <w:rsid w:val="7CA5FF3D"/>
    <w:rsid w:val="7CA9C938"/>
    <w:rsid w:val="7CAFE903"/>
    <w:rsid w:val="7CC013DD"/>
    <w:rsid w:val="7CC0668B"/>
    <w:rsid w:val="7CD6DBF5"/>
    <w:rsid w:val="7CDA9927"/>
    <w:rsid w:val="7CF1CFC5"/>
    <w:rsid w:val="7D1848BB"/>
    <w:rsid w:val="7D24108B"/>
    <w:rsid w:val="7D245C5C"/>
    <w:rsid w:val="7D550CC9"/>
    <w:rsid w:val="7D639A64"/>
    <w:rsid w:val="7D9F624D"/>
    <w:rsid w:val="7DB71EBB"/>
    <w:rsid w:val="7DBDB7D4"/>
    <w:rsid w:val="7DC2B2F0"/>
    <w:rsid w:val="7DC6ECA1"/>
    <w:rsid w:val="7DC76A7D"/>
    <w:rsid w:val="7DD9F861"/>
    <w:rsid w:val="7DE0C8F8"/>
    <w:rsid w:val="7DEBCA6E"/>
    <w:rsid w:val="7DED4D21"/>
    <w:rsid w:val="7E03B1D1"/>
    <w:rsid w:val="7E04B2D2"/>
    <w:rsid w:val="7E0989DB"/>
    <w:rsid w:val="7E15426A"/>
    <w:rsid w:val="7E2CEF93"/>
    <w:rsid w:val="7E308D7E"/>
    <w:rsid w:val="7E36E501"/>
    <w:rsid w:val="7E38AE99"/>
    <w:rsid w:val="7E4119ED"/>
    <w:rsid w:val="7E5477FC"/>
    <w:rsid w:val="7E5F2044"/>
    <w:rsid w:val="7E70D7D9"/>
    <w:rsid w:val="7E8DBF57"/>
    <w:rsid w:val="7EA3C369"/>
    <w:rsid w:val="7EA5FE38"/>
    <w:rsid w:val="7EB4FE7B"/>
    <w:rsid w:val="7EFFD937"/>
    <w:rsid w:val="7F28575A"/>
    <w:rsid w:val="7F3CE349"/>
    <w:rsid w:val="7F417ACA"/>
    <w:rsid w:val="7F513AD0"/>
    <w:rsid w:val="7F5435DB"/>
    <w:rsid w:val="7F574611"/>
    <w:rsid w:val="7F60B066"/>
    <w:rsid w:val="7F6227D3"/>
    <w:rsid w:val="7F647513"/>
    <w:rsid w:val="7F6AA6F8"/>
    <w:rsid w:val="7F7C151E"/>
    <w:rsid w:val="7F864B55"/>
    <w:rsid w:val="7F8E2B4B"/>
    <w:rsid w:val="7F9410B5"/>
    <w:rsid w:val="7F990D73"/>
    <w:rsid w:val="7FA5BF81"/>
    <w:rsid w:val="7FB6F384"/>
    <w:rsid w:val="7FB9468E"/>
    <w:rsid w:val="7FC2E7A3"/>
    <w:rsid w:val="7FCC7FA0"/>
    <w:rsid w:val="7FD2DA12"/>
    <w:rsid w:val="7FDA40BC"/>
    <w:rsid w:val="7FDA6A76"/>
    <w:rsid w:val="7FDA809D"/>
    <w:rsid w:val="7FDCE8EF"/>
    <w:rsid w:val="7FDFBCBC"/>
    <w:rsid w:val="7FEF31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2660B"/>
  <w15:docId w15:val="{FBB0EEA5-A9FE-4CDD-9D28-0A0464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139D"/>
  </w:style>
  <w:style w:type="paragraph" w:styleId="Heading1">
    <w:name w:val="heading 1"/>
    <w:basedOn w:val="Normal"/>
    <w:next w:val="Normal"/>
    <w:link w:val="Heading1Char"/>
    <w:uiPriority w:val="9"/>
    <w:qFormat/>
    <w:rsid w:val="00B25A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AE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7048C"/>
    <w:pPr>
      <w:tabs>
        <w:tab w:val="center" w:pos="4513"/>
        <w:tab w:val="right" w:pos="9026"/>
      </w:tabs>
      <w:spacing w:after="0" w:line="240" w:lineRule="auto"/>
    </w:pPr>
  </w:style>
  <w:style w:type="character" w:styleId="HeaderChar" w:customStyle="1">
    <w:name w:val="Header Char"/>
    <w:basedOn w:val="DefaultParagraphFont"/>
    <w:link w:val="Header"/>
    <w:uiPriority w:val="99"/>
    <w:rsid w:val="00A7048C"/>
  </w:style>
  <w:style w:type="paragraph" w:styleId="Footer">
    <w:name w:val="footer"/>
    <w:basedOn w:val="Normal"/>
    <w:link w:val="FooterChar"/>
    <w:uiPriority w:val="99"/>
    <w:unhideWhenUsed/>
    <w:rsid w:val="00A7048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7048C"/>
  </w:style>
  <w:style w:type="paragraph" w:styleId="ListParagraph">
    <w:name w:val="List Paragraph"/>
    <w:basedOn w:val="Normal"/>
    <w:uiPriority w:val="34"/>
    <w:qFormat/>
    <w:rsid w:val="00E67C0E"/>
    <w:pPr>
      <w:ind w:left="720"/>
      <w:contextualSpacing/>
    </w:pPr>
  </w:style>
  <w:style w:type="character" w:styleId="Heading1Char" w:customStyle="1">
    <w:name w:val="Heading 1 Char"/>
    <w:basedOn w:val="DefaultParagraphFont"/>
    <w:link w:val="Heading1"/>
    <w:uiPriority w:val="9"/>
    <w:rsid w:val="00B25AE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25AE3"/>
    <w:rPr>
      <w:rFonts w:asciiTheme="majorHAnsi" w:hAnsiTheme="majorHAnsi" w:eastAsiaTheme="majorEastAsia" w:cstheme="majorBidi"/>
      <w:color w:val="2F5496" w:themeColor="accent1" w:themeShade="BF"/>
      <w:sz w:val="26"/>
      <w:szCs w:val="26"/>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Pr>
      <w:rFonts w:asciiTheme="majorHAnsi" w:hAnsiTheme="majorHAnsi" w:eastAsiaTheme="majorEastAsia" w:cstheme="majorBidi"/>
      <w:color w:val="2F5496" w:themeColor="accent1" w:themeShade="BF"/>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Default" w:customStyle="1">
    <w:name w:val="Default"/>
    <w:basedOn w:val="Normal"/>
    <w:uiPriority w:val="1"/>
    <w:rsid w:val="03EA08F9"/>
    <w:pPr>
      <w:spacing w:after="0" w:line="240" w:lineRule="auto"/>
    </w:pPr>
    <w:rPr>
      <w:rFonts w:eastAsiaTheme="minorEastAsia"/>
      <w:color w:val="000000" w:themeColor="text1"/>
      <w:sz w:val="24"/>
      <w:szCs w:val="24"/>
    </w:rPr>
  </w:style>
  <w:style w:type="paragraph" w:styleId="Revision">
    <w:name w:val="Revision"/>
    <w:hidden/>
    <w:uiPriority w:val="99"/>
    <w:semiHidden/>
    <w:rsid w:val="007015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42333">
      <w:bodyDiv w:val="1"/>
      <w:marLeft w:val="0"/>
      <w:marRight w:val="0"/>
      <w:marTop w:val="0"/>
      <w:marBottom w:val="0"/>
      <w:divBdr>
        <w:top w:val="none" w:sz="0" w:space="0" w:color="auto"/>
        <w:left w:val="none" w:sz="0" w:space="0" w:color="auto"/>
        <w:bottom w:val="none" w:sz="0" w:space="0" w:color="auto"/>
        <w:right w:val="none" w:sz="0" w:space="0" w:color="auto"/>
      </w:divBdr>
    </w:div>
    <w:div w:id="1099259602">
      <w:bodyDiv w:val="1"/>
      <w:marLeft w:val="0"/>
      <w:marRight w:val="0"/>
      <w:marTop w:val="0"/>
      <w:marBottom w:val="0"/>
      <w:divBdr>
        <w:top w:val="none" w:sz="0" w:space="0" w:color="auto"/>
        <w:left w:val="none" w:sz="0" w:space="0" w:color="auto"/>
        <w:bottom w:val="none" w:sz="0" w:space="0" w:color="auto"/>
        <w:right w:val="none" w:sz="0" w:space="0" w:color="auto"/>
      </w:divBdr>
    </w:div>
    <w:div w:id="202906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1.emf"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eader" Target="header1.xml"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emf" Id="rId22" /><Relationship Type="http://schemas.openxmlformats.org/officeDocument/2006/relationships/image" Target="/media/imagec.png" Id="R52619a5a9a5049ff" /></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BBD56725255CC4794C317C269FA3F30" ma:contentTypeVersion="4" ma:contentTypeDescription="Crear nuevo documento." ma:contentTypeScope="" ma:versionID="422f8d25f8373c38d7dd59f4d7d5288b">
  <xsd:schema xmlns:xsd="http://www.w3.org/2001/XMLSchema" xmlns:xs="http://www.w3.org/2001/XMLSchema" xmlns:p="http://schemas.microsoft.com/office/2006/metadata/properties" xmlns:ns2="910340ca-bd3d-4cc6-996f-bf9ea28b648f" targetNamespace="http://schemas.microsoft.com/office/2006/metadata/properties" ma:root="true" ma:fieldsID="3d22ee3c62eac66c396ba074ab3bbf40" ns2:_="">
    <xsd:import namespace="910340ca-bd3d-4cc6-996f-bf9ea28b64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340ca-bd3d-4cc6-996f-bf9ea28b64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C4411-E604-466D-B278-5A3C9B2190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A0C26-2903-41E1-B1F7-B9B9BBA7A3C1}">
  <ds:schemaRefs>
    <ds:schemaRef ds:uri="http://schemas.microsoft.com/sharepoint/v3/contenttype/forms"/>
  </ds:schemaRefs>
</ds:datastoreItem>
</file>

<file path=customXml/itemProps3.xml><?xml version="1.0" encoding="utf-8"?>
<ds:datastoreItem xmlns:ds="http://schemas.openxmlformats.org/officeDocument/2006/customXml" ds:itemID="{4009B3A8-2998-477D-A372-FDA17587EBF7}">
  <ds:schemaRefs>
    <ds:schemaRef ds:uri="http://schemas.openxmlformats.org/officeDocument/2006/bibliography"/>
  </ds:schemaRefs>
</ds:datastoreItem>
</file>

<file path=customXml/itemProps4.xml><?xml version="1.0" encoding="utf-8"?>
<ds:datastoreItem xmlns:ds="http://schemas.openxmlformats.org/officeDocument/2006/customXml" ds:itemID="{5D9364B6-1E38-4A44-9F91-110FB3F11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340ca-bd3d-4cc6-996f-bf9ea28b6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Florencia Scarinci</dc:creator>
  <keywords/>
  <dc:description/>
  <lastModifiedBy>PINOS EDUARDO DAMIAN</lastModifiedBy>
  <revision>243</revision>
  <lastPrinted>2023-09-23T19:50:00.0000000Z</lastPrinted>
  <dcterms:created xsi:type="dcterms:W3CDTF">2024-10-03T03:49:00.0000000Z</dcterms:created>
  <dcterms:modified xsi:type="dcterms:W3CDTF">2024-11-28T03:52:45.9632947Z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0x010100EBBD56725255CC4794C317C269FA3F30</vt:lpwstr>
  </property>
</Properties>
</file>